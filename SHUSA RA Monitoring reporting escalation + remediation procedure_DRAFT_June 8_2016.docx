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CE" w:rsidRDefault="00DE14CE">
      <w:pPr>
        <w:sectPr w:rsidR="00DE14CE" w:rsidSect="00DE14CE">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59264" behindDoc="0" locked="0" layoutInCell="1" allowOverlap="1" wp14:anchorId="4108E0FA" wp14:editId="0CABB3AA">
                <wp:simplePos x="0" y="0"/>
                <wp:positionH relativeFrom="column">
                  <wp:posOffset>482958</wp:posOffset>
                </wp:positionH>
                <wp:positionV relativeFrom="paragraph">
                  <wp:posOffset>663261</wp:posOffset>
                </wp:positionV>
                <wp:extent cx="4992370" cy="6825803"/>
                <wp:effectExtent l="0"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682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Pr="00157994" w:rsidRDefault="0090151C" w:rsidP="00DE14CE">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90151C" w:rsidRDefault="0090151C" w:rsidP="00DE14CE">
                            <w:pPr>
                              <w:ind w:left="-108"/>
                              <w:jc w:val="center"/>
                              <w:rPr>
                                <w:color w:val="FF0000"/>
                                <w:sz w:val="56"/>
                                <w:szCs w:val="56"/>
                              </w:rPr>
                            </w:pPr>
                          </w:p>
                          <w:p w:rsidR="0090151C" w:rsidRDefault="0090151C" w:rsidP="00DE14CE">
                            <w:pPr>
                              <w:ind w:left="-108"/>
                              <w:jc w:val="center"/>
                              <w:rPr>
                                <w:color w:val="FF0000"/>
                                <w:sz w:val="56"/>
                                <w:szCs w:val="56"/>
                              </w:rPr>
                            </w:pPr>
                          </w:p>
                          <w:p w:rsidR="0090151C" w:rsidRPr="00BD5A3E" w:rsidRDefault="0090151C" w:rsidP="00DE14CE">
                            <w:pPr>
                              <w:ind w:left="-108"/>
                              <w:jc w:val="center"/>
                              <w:rPr>
                                <w:color w:val="FF0000"/>
                                <w:sz w:val="56"/>
                                <w:szCs w:val="56"/>
                              </w:rPr>
                            </w:pPr>
                          </w:p>
                          <w:p w:rsidR="0090151C" w:rsidRPr="00BD5A3E" w:rsidRDefault="0090151C" w:rsidP="00DE14CE">
                            <w:pPr>
                              <w:ind w:left="-108"/>
                              <w:jc w:val="center"/>
                              <w:rPr>
                                <w:color w:val="FF0000"/>
                                <w:sz w:val="56"/>
                                <w:szCs w:val="56"/>
                              </w:rPr>
                            </w:pPr>
                            <w:r>
                              <w:rPr>
                                <w:noProof/>
                                <w:color w:val="FF0000"/>
                                <w:sz w:val="56"/>
                                <w:szCs w:val="56"/>
                              </w:rPr>
                              <w:drawing>
                                <wp:inline distT="0" distB="0" distL="0" distR="0" wp14:anchorId="7E5C8A03" wp14:editId="3F27913F">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90151C" w:rsidRDefault="0090151C" w:rsidP="00DE14CE">
                            <w:pPr>
                              <w:ind w:left="-108"/>
                              <w:jc w:val="center"/>
                              <w:rPr>
                                <w:color w:val="FF0000"/>
                                <w:sz w:val="56"/>
                                <w:szCs w:val="56"/>
                              </w:rPr>
                            </w:pPr>
                          </w:p>
                          <w:p w:rsidR="0090151C" w:rsidRDefault="0090151C" w:rsidP="00DE14CE">
                            <w:pPr>
                              <w:ind w:left="-108"/>
                              <w:jc w:val="center"/>
                              <w:rPr>
                                <w:color w:val="FF0000"/>
                                <w:sz w:val="56"/>
                                <w:szCs w:val="56"/>
                              </w:rPr>
                            </w:pPr>
                          </w:p>
                          <w:p w:rsidR="0090151C" w:rsidRPr="00BE3A2E" w:rsidRDefault="0090151C" w:rsidP="00DE14CE">
                            <w:pPr>
                              <w:ind w:left="-108"/>
                              <w:jc w:val="center"/>
                              <w:rPr>
                                <w:b/>
                                <w:i/>
                                <w:caps/>
                                <w:color w:val="FF0000"/>
                                <w:sz w:val="52"/>
                                <w:szCs w:val="52"/>
                              </w:rPr>
                            </w:pPr>
                            <w:r>
                              <w:rPr>
                                <w:b/>
                                <w:caps/>
                                <w:color w:val="FF0000"/>
                                <w:sz w:val="52"/>
                                <w:szCs w:val="52"/>
                              </w:rPr>
                              <w:t xml:space="preserve">Risk Appetite metrics: </w:t>
                            </w:r>
                            <w:r w:rsidRPr="00BE3A2E">
                              <w:rPr>
                                <w:b/>
                                <w:i/>
                                <w:caps/>
                                <w:color w:val="FF0000"/>
                                <w:sz w:val="52"/>
                                <w:szCs w:val="52"/>
                              </w:rPr>
                              <w:t>monitoring, REPORTING, breach escalation and remediation procedure</w:t>
                            </w:r>
                          </w:p>
                          <w:p w:rsidR="0090151C" w:rsidRPr="008E7266" w:rsidRDefault="0090151C" w:rsidP="00DE14CE">
                            <w:pPr>
                              <w:ind w:left="-108"/>
                              <w:jc w:val="center"/>
                              <w:rPr>
                                <w:b/>
                                <w:caps/>
                                <w:color w:val="FF0000"/>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38.05pt;margin-top:52.25pt;width:393.1pt;height:5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qotgIAALw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" filled="f" stroked="f">
                <v:textbox>
                  <w:txbxContent>
                    <w:p w:rsidR="0090151C" w:rsidRPr="00157994" w:rsidRDefault="0090151C" w:rsidP="00DE14CE">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90151C" w:rsidRDefault="0090151C" w:rsidP="00DE14CE">
                      <w:pPr>
                        <w:ind w:left="-108"/>
                        <w:jc w:val="center"/>
                        <w:rPr>
                          <w:color w:val="FF0000"/>
                          <w:sz w:val="56"/>
                          <w:szCs w:val="56"/>
                        </w:rPr>
                      </w:pPr>
                    </w:p>
                    <w:p w:rsidR="0090151C" w:rsidRDefault="0090151C" w:rsidP="00DE14CE">
                      <w:pPr>
                        <w:ind w:left="-108"/>
                        <w:jc w:val="center"/>
                        <w:rPr>
                          <w:color w:val="FF0000"/>
                          <w:sz w:val="56"/>
                          <w:szCs w:val="56"/>
                        </w:rPr>
                      </w:pPr>
                    </w:p>
                    <w:p w:rsidR="0090151C" w:rsidRPr="00BD5A3E" w:rsidRDefault="0090151C" w:rsidP="00DE14CE">
                      <w:pPr>
                        <w:ind w:left="-108"/>
                        <w:jc w:val="center"/>
                        <w:rPr>
                          <w:color w:val="FF0000"/>
                          <w:sz w:val="56"/>
                          <w:szCs w:val="56"/>
                        </w:rPr>
                      </w:pPr>
                    </w:p>
                    <w:p w:rsidR="0090151C" w:rsidRPr="00BD5A3E" w:rsidRDefault="0090151C" w:rsidP="00DE14CE">
                      <w:pPr>
                        <w:ind w:left="-108"/>
                        <w:jc w:val="center"/>
                        <w:rPr>
                          <w:color w:val="FF0000"/>
                          <w:sz w:val="56"/>
                          <w:szCs w:val="56"/>
                        </w:rPr>
                      </w:pPr>
                      <w:r>
                        <w:rPr>
                          <w:noProof/>
                          <w:color w:val="FF0000"/>
                          <w:sz w:val="56"/>
                          <w:szCs w:val="56"/>
                        </w:rPr>
                        <w:drawing>
                          <wp:inline distT="0" distB="0" distL="0" distR="0" wp14:anchorId="7E5C8A03" wp14:editId="3F27913F">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90151C" w:rsidRDefault="0090151C" w:rsidP="00DE14CE">
                      <w:pPr>
                        <w:ind w:left="-108"/>
                        <w:jc w:val="center"/>
                        <w:rPr>
                          <w:color w:val="FF0000"/>
                          <w:sz w:val="56"/>
                          <w:szCs w:val="56"/>
                        </w:rPr>
                      </w:pPr>
                    </w:p>
                    <w:p w:rsidR="0090151C" w:rsidRDefault="0090151C" w:rsidP="00DE14CE">
                      <w:pPr>
                        <w:ind w:left="-108"/>
                        <w:jc w:val="center"/>
                        <w:rPr>
                          <w:color w:val="FF0000"/>
                          <w:sz w:val="56"/>
                          <w:szCs w:val="56"/>
                        </w:rPr>
                      </w:pPr>
                    </w:p>
                    <w:p w:rsidR="0090151C" w:rsidRPr="00BE3A2E" w:rsidRDefault="0090151C" w:rsidP="00DE14CE">
                      <w:pPr>
                        <w:ind w:left="-108"/>
                        <w:jc w:val="center"/>
                        <w:rPr>
                          <w:b/>
                          <w:i/>
                          <w:caps/>
                          <w:color w:val="FF0000"/>
                          <w:sz w:val="52"/>
                          <w:szCs w:val="52"/>
                        </w:rPr>
                      </w:pPr>
                      <w:r>
                        <w:rPr>
                          <w:b/>
                          <w:caps/>
                          <w:color w:val="FF0000"/>
                          <w:sz w:val="52"/>
                          <w:szCs w:val="52"/>
                        </w:rPr>
                        <w:t xml:space="preserve">Risk Appetite metrics: </w:t>
                      </w:r>
                      <w:r w:rsidRPr="00BE3A2E">
                        <w:rPr>
                          <w:b/>
                          <w:i/>
                          <w:caps/>
                          <w:color w:val="FF0000"/>
                          <w:sz w:val="52"/>
                          <w:szCs w:val="52"/>
                        </w:rPr>
                        <w:t>monitoring, REPORTING, breach escalation and remediation procedure</w:t>
                      </w:r>
                    </w:p>
                    <w:p w:rsidR="0090151C" w:rsidRPr="008E7266" w:rsidRDefault="0090151C" w:rsidP="00DE14CE">
                      <w:pPr>
                        <w:ind w:left="-108"/>
                        <w:jc w:val="center"/>
                        <w:rPr>
                          <w:b/>
                          <w:caps/>
                          <w:color w:val="FF0000"/>
                          <w:sz w:val="52"/>
                          <w:szCs w:val="52"/>
                        </w:rPr>
                      </w:pPr>
                    </w:p>
                  </w:txbxContent>
                </v:textbox>
              </v:shape>
            </w:pict>
          </mc:Fallback>
        </mc:AlternateContent>
      </w:r>
    </w:p>
    <w:bookmarkStart w:id="2" w:name="_Toc373835312" w:displacedByCustomXml="next"/>
    <w:bookmarkStart w:id="3" w:name="_Toc424570363" w:displacedByCustomXml="next"/>
    <w:sdt>
      <w:sdtPr>
        <w:rPr>
          <w:rFonts w:asciiTheme="minorHAnsi" w:eastAsia="Times New Roman" w:hAnsiTheme="minorHAnsi"/>
          <w:lang w:bidi="en-US"/>
        </w:rPr>
        <w:id w:val="-411316702"/>
        <w:docPartObj>
          <w:docPartGallery w:val="Table of Contents"/>
          <w:docPartUnique/>
        </w:docPartObj>
      </w:sdtPr>
      <w:sdtEndPr>
        <w:rPr>
          <w:noProof/>
        </w:rPr>
      </w:sdtEndPr>
      <w:sdtContent>
        <w:p w:rsidR="00AC40BC" w:rsidRPr="00AC40BC" w:rsidRDefault="00AC40BC" w:rsidP="00AC40BC">
          <w:pPr>
            <w:pBdr>
              <w:bottom w:val="single" w:sz="4" w:space="1" w:color="FF0000"/>
            </w:pBdr>
            <w:spacing w:before="480" w:after="0"/>
            <w:ind w:left="360" w:hanging="360"/>
            <w:contextualSpacing/>
            <w:rPr>
              <w:rFonts w:asciiTheme="minorHAnsi" w:eastAsia="Times New Roman" w:hAnsiTheme="minorHAnsi"/>
              <w:b/>
              <w:bCs/>
              <w:color w:val="FF0000"/>
              <w:sz w:val="28"/>
              <w:szCs w:val="28"/>
              <w:lang w:bidi="en-US"/>
            </w:rPr>
          </w:pPr>
          <w:r w:rsidRPr="00AC40BC">
            <w:rPr>
              <w:rFonts w:asciiTheme="minorHAnsi" w:eastAsia="Times New Roman" w:hAnsiTheme="minorHAnsi"/>
              <w:b/>
              <w:bCs/>
              <w:color w:val="FF0000"/>
              <w:sz w:val="28"/>
              <w:szCs w:val="28"/>
              <w:lang w:bidi="en-US"/>
            </w:rPr>
            <w:t>Table of Contents</w:t>
          </w:r>
        </w:p>
        <w:p w:rsidR="006529B9" w:rsidRDefault="00AC40BC">
          <w:pPr>
            <w:pStyle w:val="TOC1"/>
            <w:tabs>
              <w:tab w:val="left" w:pos="446"/>
              <w:tab w:val="right" w:leader="dot" w:pos="9350"/>
            </w:tabs>
            <w:rPr>
              <w:rFonts w:asciiTheme="minorHAnsi" w:eastAsiaTheme="minorEastAsia" w:hAnsiTheme="minorHAnsi" w:cstheme="minorBidi"/>
              <w:b w:val="0"/>
              <w:caps w:val="0"/>
              <w:noProof/>
              <w:color w:val="auto"/>
              <w:sz w:val="22"/>
            </w:rPr>
          </w:pPr>
          <w:r w:rsidRPr="00AC40BC">
            <w:rPr>
              <w:rFonts w:asciiTheme="minorHAnsi" w:eastAsia="Times New Roman" w:hAnsiTheme="minorHAnsi"/>
              <w:b w:val="0"/>
              <w:bCs/>
              <w:caps w:val="0"/>
              <w:lang w:bidi="en-US"/>
            </w:rPr>
            <w:fldChar w:fldCharType="begin"/>
          </w:r>
          <w:r w:rsidRPr="00AC40BC">
            <w:rPr>
              <w:rFonts w:asciiTheme="minorHAnsi" w:eastAsia="Times New Roman" w:hAnsiTheme="minorHAnsi"/>
              <w:b w:val="0"/>
              <w:bCs/>
              <w:caps w:val="0"/>
              <w:lang w:bidi="en-US"/>
            </w:rPr>
            <w:instrText xml:space="preserve"> TOC \o "1-3" \h \z \u </w:instrText>
          </w:r>
          <w:r w:rsidRPr="00AC40BC">
            <w:rPr>
              <w:rFonts w:asciiTheme="minorHAnsi" w:eastAsia="Times New Roman" w:hAnsiTheme="minorHAnsi"/>
              <w:b w:val="0"/>
              <w:bCs/>
              <w:caps w:val="0"/>
              <w:lang w:bidi="en-US"/>
            </w:rPr>
            <w:fldChar w:fldCharType="separate"/>
          </w:r>
          <w:hyperlink w:anchor="_Toc452639820" w:history="1">
            <w:r w:rsidR="006529B9" w:rsidRPr="0003368D">
              <w:rPr>
                <w:rStyle w:val="Hyperlink"/>
                <w:noProof/>
                <w:lang w:bidi="en-US"/>
              </w:rPr>
              <w:t>1.</w:t>
            </w:r>
            <w:r w:rsidR="006529B9">
              <w:rPr>
                <w:rFonts w:asciiTheme="minorHAnsi" w:eastAsiaTheme="minorEastAsia" w:hAnsiTheme="minorHAnsi" w:cstheme="minorBidi"/>
                <w:b w:val="0"/>
                <w:caps w:val="0"/>
                <w:noProof/>
                <w:color w:val="auto"/>
                <w:sz w:val="22"/>
              </w:rPr>
              <w:tab/>
            </w:r>
            <w:r w:rsidR="006529B9" w:rsidRPr="0003368D">
              <w:rPr>
                <w:rStyle w:val="Hyperlink"/>
                <w:noProof/>
                <w:lang w:bidi="en-US"/>
              </w:rPr>
              <w:t>Introduction</w:t>
            </w:r>
            <w:r w:rsidR="006529B9">
              <w:rPr>
                <w:noProof/>
                <w:webHidden/>
              </w:rPr>
              <w:tab/>
            </w:r>
            <w:r w:rsidR="006529B9">
              <w:rPr>
                <w:noProof/>
                <w:webHidden/>
              </w:rPr>
              <w:fldChar w:fldCharType="begin"/>
            </w:r>
            <w:r w:rsidR="006529B9">
              <w:rPr>
                <w:noProof/>
                <w:webHidden/>
              </w:rPr>
              <w:instrText xml:space="preserve"> PAGEREF _Toc452639820 \h </w:instrText>
            </w:r>
            <w:r w:rsidR="006529B9">
              <w:rPr>
                <w:noProof/>
                <w:webHidden/>
              </w:rPr>
            </w:r>
            <w:r w:rsidR="006529B9">
              <w:rPr>
                <w:noProof/>
                <w:webHidden/>
              </w:rPr>
              <w:fldChar w:fldCharType="separate"/>
            </w:r>
            <w:r w:rsidR="006529B9">
              <w:rPr>
                <w:noProof/>
                <w:webHidden/>
              </w:rPr>
              <w:t>- 3 -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1" w:history="1">
            <w:r w:rsidR="006529B9" w:rsidRPr="0003368D">
              <w:rPr>
                <w:rStyle w:val="Hyperlink"/>
                <w:rFonts w:cs="Calibri"/>
                <w:noProof/>
                <w:snapToGrid w:val="0"/>
                <w:lang w:bidi="en-US"/>
              </w:rPr>
              <w:t>1.1</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Document Purpose</w:t>
            </w:r>
            <w:r w:rsidR="006529B9">
              <w:rPr>
                <w:noProof/>
                <w:webHidden/>
              </w:rPr>
              <w:tab/>
            </w:r>
            <w:r w:rsidR="006529B9">
              <w:rPr>
                <w:noProof/>
                <w:webHidden/>
              </w:rPr>
              <w:fldChar w:fldCharType="begin"/>
            </w:r>
            <w:r w:rsidR="006529B9">
              <w:rPr>
                <w:noProof/>
                <w:webHidden/>
              </w:rPr>
              <w:instrText xml:space="preserve"> PAGEREF _Toc452639821 \h </w:instrText>
            </w:r>
            <w:r w:rsidR="006529B9">
              <w:rPr>
                <w:noProof/>
                <w:webHidden/>
              </w:rPr>
            </w:r>
            <w:r w:rsidR="006529B9">
              <w:rPr>
                <w:noProof/>
                <w:webHidden/>
              </w:rPr>
              <w:fldChar w:fldCharType="separate"/>
            </w:r>
            <w:r w:rsidR="006529B9">
              <w:rPr>
                <w:noProof/>
                <w:webHidden/>
              </w:rPr>
              <w:t>- 3 -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2" w:history="1">
            <w:r w:rsidR="006529B9" w:rsidRPr="0003368D">
              <w:rPr>
                <w:rStyle w:val="Hyperlink"/>
                <w:rFonts w:cs="Calibri"/>
                <w:noProof/>
                <w:snapToGrid w:val="0"/>
                <w:lang w:bidi="en-US"/>
              </w:rPr>
              <w:t>1.2</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Scope</w:t>
            </w:r>
            <w:r w:rsidR="006529B9">
              <w:rPr>
                <w:noProof/>
                <w:webHidden/>
              </w:rPr>
              <w:tab/>
            </w:r>
            <w:r w:rsidR="006529B9">
              <w:rPr>
                <w:noProof/>
                <w:webHidden/>
              </w:rPr>
              <w:fldChar w:fldCharType="begin"/>
            </w:r>
            <w:r w:rsidR="006529B9">
              <w:rPr>
                <w:noProof/>
                <w:webHidden/>
              </w:rPr>
              <w:instrText xml:space="preserve"> PAGEREF _Toc452639822 \h </w:instrText>
            </w:r>
            <w:r w:rsidR="006529B9">
              <w:rPr>
                <w:noProof/>
                <w:webHidden/>
              </w:rPr>
            </w:r>
            <w:r w:rsidR="006529B9">
              <w:rPr>
                <w:noProof/>
                <w:webHidden/>
              </w:rPr>
              <w:fldChar w:fldCharType="separate"/>
            </w:r>
            <w:r w:rsidR="006529B9">
              <w:rPr>
                <w:noProof/>
                <w:webHidden/>
              </w:rPr>
              <w:t>- 3 -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3" w:history="1">
            <w:r w:rsidR="006529B9" w:rsidRPr="0003368D">
              <w:rPr>
                <w:rStyle w:val="Hyperlink"/>
                <w:rFonts w:cs="Calibri"/>
                <w:noProof/>
                <w:snapToGrid w:val="0"/>
                <w:lang w:bidi="en-US"/>
              </w:rPr>
              <w:t>1.3</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Document Ownership and Maintenance</w:t>
            </w:r>
            <w:r w:rsidR="006529B9">
              <w:rPr>
                <w:noProof/>
                <w:webHidden/>
              </w:rPr>
              <w:tab/>
            </w:r>
            <w:r w:rsidR="006529B9">
              <w:rPr>
                <w:noProof/>
                <w:webHidden/>
              </w:rPr>
              <w:fldChar w:fldCharType="begin"/>
            </w:r>
            <w:r w:rsidR="006529B9">
              <w:rPr>
                <w:noProof/>
                <w:webHidden/>
              </w:rPr>
              <w:instrText xml:space="preserve"> PAGEREF _Toc452639823 \h </w:instrText>
            </w:r>
            <w:r w:rsidR="006529B9">
              <w:rPr>
                <w:noProof/>
                <w:webHidden/>
              </w:rPr>
            </w:r>
            <w:r w:rsidR="006529B9">
              <w:rPr>
                <w:noProof/>
                <w:webHidden/>
              </w:rPr>
              <w:fldChar w:fldCharType="separate"/>
            </w:r>
            <w:r w:rsidR="006529B9">
              <w:rPr>
                <w:noProof/>
                <w:webHidden/>
              </w:rPr>
              <w:t>- 3 -</w:t>
            </w:r>
            <w:r w:rsidR="006529B9">
              <w:rPr>
                <w:noProof/>
                <w:webHidden/>
              </w:rPr>
              <w:fldChar w:fldCharType="end"/>
            </w:r>
          </w:hyperlink>
        </w:p>
        <w:p w:rsidR="006529B9" w:rsidRDefault="0090151C">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52639824" w:history="1">
            <w:r w:rsidR="006529B9" w:rsidRPr="0003368D">
              <w:rPr>
                <w:rStyle w:val="Hyperlink"/>
                <w:noProof/>
                <w:lang w:bidi="en-US"/>
              </w:rPr>
              <w:t>2.</w:t>
            </w:r>
            <w:r w:rsidR="006529B9">
              <w:rPr>
                <w:rFonts w:asciiTheme="minorHAnsi" w:eastAsiaTheme="minorEastAsia" w:hAnsiTheme="minorHAnsi" w:cstheme="minorBidi"/>
                <w:b w:val="0"/>
                <w:caps w:val="0"/>
                <w:noProof/>
                <w:color w:val="auto"/>
                <w:sz w:val="22"/>
              </w:rPr>
              <w:tab/>
            </w:r>
            <w:r w:rsidR="006529B9" w:rsidRPr="0003368D">
              <w:rPr>
                <w:rStyle w:val="Hyperlink"/>
                <w:noProof/>
                <w:lang w:bidi="en-US"/>
              </w:rPr>
              <w:t>Risk Appetite Metrics Monitoring and Reporting Process</w:t>
            </w:r>
            <w:r w:rsidR="006529B9">
              <w:rPr>
                <w:noProof/>
                <w:webHidden/>
              </w:rPr>
              <w:tab/>
            </w:r>
            <w:r w:rsidR="006529B9">
              <w:rPr>
                <w:noProof/>
                <w:webHidden/>
              </w:rPr>
              <w:fldChar w:fldCharType="begin"/>
            </w:r>
            <w:r w:rsidR="006529B9">
              <w:rPr>
                <w:noProof/>
                <w:webHidden/>
              </w:rPr>
              <w:instrText xml:space="preserve"> PAGEREF _Toc452639824 \h </w:instrText>
            </w:r>
            <w:r w:rsidR="006529B9">
              <w:rPr>
                <w:noProof/>
                <w:webHidden/>
              </w:rPr>
            </w:r>
            <w:r w:rsidR="006529B9">
              <w:rPr>
                <w:noProof/>
                <w:webHidden/>
              </w:rPr>
              <w:fldChar w:fldCharType="separate"/>
            </w:r>
            <w:r w:rsidR="006529B9">
              <w:rPr>
                <w:noProof/>
                <w:webHidden/>
              </w:rPr>
              <w:t>- 4 -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5" w:history="1">
            <w:r w:rsidR="006529B9" w:rsidRPr="0003368D">
              <w:rPr>
                <w:rStyle w:val="Hyperlink"/>
                <w:rFonts w:cs="Calibri"/>
                <w:noProof/>
                <w:snapToGrid w:val="0"/>
                <w:lang w:bidi="en-US"/>
              </w:rPr>
              <w:t>2.1</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Metric Status Definition and Resulting Action</w:t>
            </w:r>
            <w:r w:rsidR="006529B9">
              <w:rPr>
                <w:noProof/>
                <w:webHidden/>
              </w:rPr>
              <w:tab/>
            </w:r>
            <w:r w:rsidR="006529B9">
              <w:rPr>
                <w:noProof/>
                <w:webHidden/>
              </w:rPr>
              <w:fldChar w:fldCharType="begin"/>
            </w:r>
            <w:r w:rsidR="006529B9">
              <w:rPr>
                <w:noProof/>
                <w:webHidden/>
              </w:rPr>
              <w:instrText xml:space="preserve"> PAGEREF _Toc452639825 \h </w:instrText>
            </w:r>
            <w:r w:rsidR="006529B9">
              <w:rPr>
                <w:noProof/>
                <w:webHidden/>
              </w:rPr>
            </w:r>
            <w:r w:rsidR="006529B9">
              <w:rPr>
                <w:noProof/>
                <w:webHidden/>
              </w:rPr>
              <w:fldChar w:fldCharType="separate"/>
            </w:r>
            <w:r w:rsidR="006529B9">
              <w:rPr>
                <w:noProof/>
                <w:webHidden/>
              </w:rPr>
              <w:t>- 4 -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6" w:history="1">
            <w:r w:rsidR="006529B9" w:rsidRPr="0003368D">
              <w:rPr>
                <w:rStyle w:val="Hyperlink"/>
                <w:rFonts w:cs="Calibri"/>
                <w:noProof/>
                <w:snapToGrid w:val="0"/>
                <w:lang w:bidi="en-US"/>
              </w:rPr>
              <w:t>2.2</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SHUSA, Santander S.A and SHUSA Entity Metrics</w:t>
            </w:r>
            <w:r w:rsidR="006529B9">
              <w:rPr>
                <w:noProof/>
                <w:webHidden/>
              </w:rPr>
              <w:tab/>
            </w:r>
            <w:r w:rsidR="006529B9">
              <w:rPr>
                <w:noProof/>
                <w:webHidden/>
              </w:rPr>
              <w:fldChar w:fldCharType="begin"/>
            </w:r>
            <w:r w:rsidR="006529B9">
              <w:rPr>
                <w:noProof/>
                <w:webHidden/>
              </w:rPr>
              <w:instrText xml:space="preserve"> PAGEREF _Toc452639826 \h </w:instrText>
            </w:r>
            <w:r w:rsidR="006529B9">
              <w:rPr>
                <w:noProof/>
                <w:webHidden/>
              </w:rPr>
            </w:r>
            <w:r w:rsidR="006529B9">
              <w:rPr>
                <w:noProof/>
                <w:webHidden/>
              </w:rPr>
              <w:fldChar w:fldCharType="separate"/>
            </w:r>
            <w:r w:rsidR="006529B9">
              <w:rPr>
                <w:noProof/>
                <w:webHidden/>
              </w:rPr>
              <w:t>- 4 -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7" w:history="1">
            <w:r w:rsidR="006529B9" w:rsidRPr="0003368D">
              <w:rPr>
                <w:rStyle w:val="Hyperlink"/>
                <w:rFonts w:cs="Calibri"/>
                <w:noProof/>
                <w:snapToGrid w:val="0"/>
                <w:lang w:bidi="en-US"/>
              </w:rPr>
              <w:t>2.3</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Metric Monitoring</w:t>
            </w:r>
            <w:r w:rsidR="006529B9">
              <w:rPr>
                <w:noProof/>
                <w:webHidden/>
              </w:rPr>
              <w:tab/>
            </w:r>
            <w:r w:rsidR="006529B9">
              <w:rPr>
                <w:noProof/>
                <w:webHidden/>
              </w:rPr>
              <w:fldChar w:fldCharType="begin"/>
            </w:r>
            <w:r w:rsidR="006529B9">
              <w:rPr>
                <w:noProof/>
                <w:webHidden/>
              </w:rPr>
              <w:instrText xml:space="preserve"> PAGEREF _Toc452639827 \h </w:instrText>
            </w:r>
            <w:r w:rsidR="006529B9">
              <w:rPr>
                <w:noProof/>
                <w:webHidden/>
              </w:rPr>
            </w:r>
            <w:r w:rsidR="006529B9">
              <w:rPr>
                <w:noProof/>
                <w:webHidden/>
              </w:rPr>
              <w:fldChar w:fldCharType="separate"/>
            </w:r>
            <w:r w:rsidR="006529B9">
              <w:rPr>
                <w:noProof/>
                <w:webHidden/>
              </w:rPr>
              <w:t>- 4 -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8" w:history="1">
            <w:r w:rsidR="006529B9" w:rsidRPr="0003368D">
              <w:rPr>
                <w:rStyle w:val="Hyperlink"/>
                <w:rFonts w:cs="Calibri"/>
                <w:noProof/>
                <w:snapToGrid w:val="0"/>
                <w:lang w:bidi="en-US"/>
              </w:rPr>
              <w:t>2.4</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Metric Reporting</w:t>
            </w:r>
            <w:r w:rsidR="006529B9">
              <w:rPr>
                <w:noProof/>
                <w:webHidden/>
              </w:rPr>
              <w:tab/>
            </w:r>
            <w:r w:rsidR="006529B9">
              <w:rPr>
                <w:noProof/>
                <w:webHidden/>
              </w:rPr>
              <w:fldChar w:fldCharType="begin"/>
            </w:r>
            <w:r w:rsidR="006529B9">
              <w:rPr>
                <w:noProof/>
                <w:webHidden/>
              </w:rPr>
              <w:instrText xml:space="preserve"> PAGEREF _Toc452639828 \h </w:instrText>
            </w:r>
            <w:r w:rsidR="006529B9">
              <w:rPr>
                <w:noProof/>
                <w:webHidden/>
              </w:rPr>
            </w:r>
            <w:r w:rsidR="006529B9">
              <w:rPr>
                <w:noProof/>
                <w:webHidden/>
              </w:rPr>
              <w:fldChar w:fldCharType="separate"/>
            </w:r>
            <w:r w:rsidR="006529B9">
              <w:rPr>
                <w:noProof/>
                <w:webHidden/>
              </w:rPr>
              <w:t>- 5 -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29" w:history="1">
            <w:r w:rsidR="006529B9" w:rsidRPr="0003368D">
              <w:rPr>
                <w:rStyle w:val="Hyperlink"/>
                <w:rFonts w:cs="Calibri"/>
                <w:noProof/>
                <w:snapToGrid w:val="0"/>
                <w:lang w:bidi="en-US"/>
              </w:rPr>
              <w:t>2.5</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Data Validation</w:t>
            </w:r>
            <w:r w:rsidR="006529B9">
              <w:rPr>
                <w:noProof/>
                <w:webHidden/>
              </w:rPr>
              <w:tab/>
            </w:r>
            <w:r w:rsidR="006529B9">
              <w:rPr>
                <w:noProof/>
                <w:webHidden/>
              </w:rPr>
              <w:fldChar w:fldCharType="begin"/>
            </w:r>
            <w:r w:rsidR="006529B9">
              <w:rPr>
                <w:noProof/>
                <w:webHidden/>
              </w:rPr>
              <w:instrText xml:space="preserve"> PAGEREF _Toc452639829 \h </w:instrText>
            </w:r>
            <w:r w:rsidR="006529B9">
              <w:rPr>
                <w:noProof/>
                <w:webHidden/>
              </w:rPr>
            </w:r>
            <w:r w:rsidR="006529B9">
              <w:rPr>
                <w:noProof/>
                <w:webHidden/>
              </w:rPr>
              <w:fldChar w:fldCharType="separate"/>
            </w:r>
            <w:r w:rsidR="006529B9">
              <w:rPr>
                <w:noProof/>
                <w:webHidden/>
              </w:rPr>
              <w:t>- 5 -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0" w:history="1">
            <w:r w:rsidR="006529B9" w:rsidRPr="0003368D">
              <w:rPr>
                <w:rStyle w:val="Hyperlink"/>
                <w:rFonts w:cs="Calibri"/>
                <w:noProof/>
                <w:snapToGrid w:val="0"/>
                <w:lang w:bidi="en-US"/>
              </w:rPr>
              <w:t>2.6</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Recasting Historical Information</w:t>
            </w:r>
            <w:r w:rsidR="006529B9">
              <w:rPr>
                <w:noProof/>
                <w:webHidden/>
              </w:rPr>
              <w:tab/>
            </w:r>
            <w:r w:rsidR="006529B9">
              <w:rPr>
                <w:noProof/>
                <w:webHidden/>
              </w:rPr>
              <w:fldChar w:fldCharType="begin"/>
            </w:r>
            <w:r w:rsidR="006529B9">
              <w:rPr>
                <w:noProof/>
                <w:webHidden/>
              </w:rPr>
              <w:instrText xml:space="preserve"> PAGEREF _Toc452639830 \h </w:instrText>
            </w:r>
            <w:r w:rsidR="006529B9">
              <w:rPr>
                <w:noProof/>
                <w:webHidden/>
              </w:rPr>
            </w:r>
            <w:r w:rsidR="006529B9">
              <w:rPr>
                <w:noProof/>
                <w:webHidden/>
              </w:rPr>
              <w:fldChar w:fldCharType="separate"/>
            </w:r>
            <w:r w:rsidR="006529B9">
              <w:rPr>
                <w:noProof/>
                <w:webHidden/>
              </w:rPr>
              <w:t>- 6 -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1" w:history="1">
            <w:r w:rsidR="006529B9" w:rsidRPr="0003368D">
              <w:rPr>
                <w:rStyle w:val="Hyperlink"/>
                <w:rFonts w:cs="Calibri"/>
                <w:noProof/>
                <w:snapToGrid w:val="0"/>
                <w:lang w:bidi="en-US"/>
              </w:rPr>
              <w:t>2.7</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Reporting to Santander S.A.</w:t>
            </w:r>
            <w:r w:rsidR="006529B9">
              <w:rPr>
                <w:noProof/>
                <w:webHidden/>
              </w:rPr>
              <w:tab/>
            </w:r>
            <w:r w:rsidR="006529B9">
              <w:rPr>
                <w:noProof/>
                <w:webHidden/>
              </w:rPr>
              <w:fldChar w:fldCharType="begin"/>
            </w:r>
            <w:r w:rsidR="006529B9">
              <w:rPr>
                <w:noProof/>
                <w:webHidden/>
              </w:rPr>
              <w:instrText xml:space="preserve"> PAGEREF _Toc452639831 \h </w:instrText>
            </w:r>
            <w:r w:rsidR="006529B9">
              <w:rPr>
                <w:noProof/>
                <w:webHidden/>
              </w:rPr>
            </w:r>
            <w:r w:rsidR="006529B9">
              <w:rPr>
                <w:noProof/>
                <w:webHidden/>
              </w:rPr>
              <w:fldChar w:fldCharType="separate"/>
            </w:r>
            <w:r w:rsidR="006529B9">
              <w:rPr>
                <w:noProof/>
                <w:webHidden/>
              </w:rPr>
              <w:t>- 6 -</w:t>
            </w:r>
            <w:r w:rsidR="006529B9">
              <w:rPr>
                <w:noProof/>
                <w:webHidden/>
              </w:rPr>
              <w:fldChar w:fldCharType="end"/>
            </w:r>
          </w:hyperlink>
        </w:p>
        <w:p w:rsidR="006529B9" w:rsidRDefault="0090151C">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52639832" w:history="1">
            <w:r w:rsidR="006529B9" w:rsidRPr="0003368D">
              <w:rPr>
                <w:rStyle w:val="Hyperlink"/>
                <w:noProof/>
                <w:lang w:bidi="en-US"/>
              </w:rPr>
              <w:t>3.</w:t>
            </w:r>
            <w:r w:rsidR="006529B9">
              <w:rPr>
                <w:rFonts w:asciiTheme="minorHAnsi" w:eastAsiaTheme="minorEastAsia" w:hAnsiTheme="minorHAnsi" w:cstheme="minorBidi"/>
                <w:b w:val="0"/>
                <w:caps w:val="0"/>
                <w:noProof/>
                <w:color w:val="auto"/>
                <w:sz w:val="22"/>
              </w:rPr>
              <w:tab/>
            </w:r>
            <w:r w:rsidR="006529B9" w:rsidRPr="0003368D">
              <w:rPr>
                <w:rStyle w:val="Hyperlink"/>
                <w:noProof/>
                <w:lang w:bidi="en-US"/>
              </w:rPr>
              <w:t>Risk Appetite Metrics Breach Escalation and Remediation Process</w:t>
            </w:r>
            <w:r w:rsidR="006529B9">
              <w:rPr>
                <w:noProof/>
                <w:webHidden/>
              </w:rPr>
              <w:tab/>
            </w:r>
            <w:r w:rsidR="006529B9">
              <w:rPr>
                <w:noProof/>
                <w:webHidden/>
              </w:rPr>
              <w:fldChar w:fldCharType="begin"/>
            </w:r>
            <w:r w:rsidR="006529B9">
              <w:rPr>
                <w:noProof/>
                <w:webHidden/>
              </w:rPr>
              <w:instrText xml:space="preserve"> PAGEREF _Toc452639832 \h </w:instrText>
            </w:r>
            <w:r w:rsidR="006529B9">
              <w:rPr>
                <w:noProof/>
                <w:webHidden/>
              </w:rPr>
            </w:r>
            <w:r w:rsidR="006529B9">
              <w:rPr>
                <w:noProof/>
                <w:webHidden/>
              </w:rPr>
              <w:fldChar w:fldCharType="separate"/>
            </w:r>
            <w:r w:rsidR="006529B9">
              <w:rPr>
                <w:noProof/>
                <w:webHidden/>
              </w:rPr>
              <w:t>- 7 -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3" w:history="1">
            <w:r w:rsidR="006529B9" w:rsidRPr="0003368D">
              <w:rPr>
                <w:rStyle w:val="Hyperlink"/>
                <w:rFonts w:cs="Calibri"/>
                <w:noProof/>
                <w:snapToGrid w:val="0"/>
                <w:lang w:bidi="en-US"/>
              </w:rPr>
              <w:t>3.1</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Summary of Escalation Process</w:t>
            </w:r>
            <w:r w:rsidR="006529B9">
              <w:rPr>
                <w:noProof/>
                <w:webHidden/>
              </w:rPr>
              <w:tab/>
            </w:r>
            <w:r w:rsidR="006529B9">
              <w:rPr>
                <w:noProof/>
                <w:webHidden/>
              </w:rPr>
              <w:fldChar w:fldCharType="begin"/>
            </w:r>
            <w:r w:rsidR="006529B9">
              <w:rPr>
                <w:noProof/>
                <w:webHidden/>
              </w:rPr>
              <w:instrText xml:space="preserve"> PAGEREF _Toc452639833 \h </w:instrText>
            </w:r>
            <w:r w:rsidR="006529B9">
              <w:rPr>
                <w:noProof/>
                <w:webHidden/>
              </w:rPr>
            </w:r>
            <w:r w:rsidR="006529B9">
              <w:rPr>
                <w:noProof/>
                <w:webHidden/>
              </w:rPr>
              <w:fldChar w:fldCharType="separate"/>
            </w:r>
            <w:r w:rsidR="006529B9">
              <w:rPr>
                <w:noProof/>
                <w:webHidden/>
              </w:rPr>
              <w:t>- 7 -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4" w:history="1">
            <w:r w:rsidR="006529B9" w:rsidRPr="0003368D">
              <w:rPr>
                <w:rStyle w:val="Hyperlink"/>
                <w:rFonts w:cs="Calibri"/>
                <w:noProof/>
                <w:snapToGrid w:val="0"/>
                <w:lang w:bidi="en-US"/>
              </w:rPr>
              <w:t>3.2</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Determination of Appropriate Escalation Path</w:t>
            </w:r>
            <w:r w:rsidR="006529B9">
              <w:rPr>
                <w:noProof/>
                <w:webHidden/>
              </w:rPr>
              <w:tab/>
            </w:r>
            <w:r w:rsidR="006529B9">
              <w:rPr>
                <w:noProof/>
                <w:webHidden/>
              </w:rPr>
              <w:fldChar w:fldCharType="begin"/>
            </w:r>
            <w:r w:rsidR="006529B9">
              <w:rPr>
                <w:noProof/>
                <w:webHidden/>
              </w:rPr>
              <w:instrText xml:space="preserve"> PAGEREF _Toc452639834 \h </w:instrText>
            </w:r>
            <w:r w:rsidR="006529B9">
              <w:rPr>
                <w:noProof/>
                <w:webHidden/>
              </w:rPr>
            </w:r>
            <w:r w:rsidR="006529B9">
              <w:rPr>
                <w:noProof/>
                <w:webHidden/>
              </w:rPr>
              <w:fldChar w:fldCharType="separate"/>
            </w:r>
            <w:r w:rsidR="006529B9">
              <w:rPr>
                <w:noProof/>
                <w:webHidden/>
              </w:rPr>
              <w:t>- 7 -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5" w:history="1">
            <w:r w:rsidR="006529B9" w:rsidRPr="0003368D">
              <w:rPr>
                <w:rStyle w:val="Hyperlink"/>
                <w:rFonts w:cs="Calibri"/>
                <w:noProof/>
                <w:snapToGrid w:val="0"/>
                <w:lang w:bidi="en-US"/>
              </w:rPr>
              <w:t>3.3</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Action Plan Creation and Approval Process</w:t>
            </w:r>
            <w:r w:rsidR="006529B9">
              <w:rPr>
                <w:noProof/>
                <w:webHidden/>
              </w:rPr>
              <w:tab/>
            </w:r>
            <w:r w:rsidR="006529B9">
              <w:rPr>
                <w:noProof/>
                <w:webHidden/>
              </w:rPr>
              <w:fldChar w:fldCharType="begin"/>
            </w:r>
            <w:r w:rsidR="006529B9">
              <w:rPr>
                <w:noProof/>
                <w:webHidden/>
              </w:rPr>
              <w:instrText xml:space="preserve"> PAGEREF _Toc452639835 \h </w:instrText>
            </w:r>
            <w:r w:rsidR="006529B9">
              <w:rPr>
                <w:noProof/>
                <w:webHidden/>
              </w:rPr>
            </w:r>
            <w:r w:rsidR="006529B9">
              <w:rPr>
                <w:noProof/>
                <w:webHidden/>
              </w:rPr>
              <w:fldChar w:fldCharType="separate"/>
            </w:r>
            <w:r w:rsidR="006529B9">
              <w:rPr>
                <w:noProof/>
                <w:webHidden/>
              </w:rPr>
              <w:t>- 8 -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6" w:history="1">
            <w:r w:rsidR="006529B9" w:rsidRPr="0003368D">
              <w:rPr>
                <w:rStyle w:val="Hyperlink"/>
                <w:rFonts w:cs="Calibri"/>
                <w:noProof/>
                <w:snapToGrid w:val="0"/>
                <w:lang w:bidi="en-US"/>
              </w:rPr>
              <w:t>3.4</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Action Plan Options</w:t>
            </w:r>
            <w:r w:rsidR="006529B9">
              <w:rPr>
                <w:noProof/>
                <w:webHidden/>
              </w:rPr>
              <w:tab/>
            </w:r>
            <w:r w:rsidR="006529B9">
              <w:rPr>
                <w:noProof/>
                <w:webHidden/>
              </w:rPr>
              <w:fldChar w:fldCharType="begin"/>
            </w:r>
            <w:r w:rsidR="006529B9">
              <w:rPr>
                <w:noProof/>
                <w:webHidden/>
              </w:rPr>
              <w:instrText xml:space="preserve"> PAGEREF _Toc452639836 \h </w:instrText>
            </w:r>
            <w:r w:rsidR="006529B9">
              <w:rPr>
                <w:noProof/>
                <w:webHidden/>
              </w:rPr>
            </w:r>
            <w:r w:rsidR="006529B9">
              <w:rPr>
                <w:noProof/>
                <w:webHidden/>
              </w:rPr>
              <w:fldChar w:fldCharType="separate"/>
            </w:r>
            <w:r w:rsidR="006529B9">
              <w:rPr>
                <w:noProof/>
                <w:webHidden/>
              </w:rPr>
              <w:t>- 9 -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7" w:history="1">
            <w:r w:rsidR="006529B9" w:rsidRPr="0003368D">
              <w:rPr>
                <w:rStyle w:val="Hyperlink"/>
                <w:rFonts w:cs="Calibri"/>
                <w:noProof/>
                <w:snapToGrid w:val="0"/>
                <w:lang w:bidi="en-US"/>
              </w:rPr>
              <w:t>3.5</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Action Plan Execution and Monitoring</w:t>
            </w:r>
            <w:r w:rsidR="006529B9">
              <w:rPr>
                <w:noProof/>
                <w:webHidden/>
              </w:rPr>
              <w:tab/>
            </w:r>
            <w:r w:rsidR="006529B9">
              <w:rPr>
                <w:noProof/>
                <w:webHidden/>
              </w:rPr>
              <w:fldChar w:fldCharType="begin"/>
            </w:r>
            <w:r w:rsidR="006529B9">
              <w:rPr>
                <w:noProof/>
                <w:webHidden/>
              </w:rPr>
              <w:instrText xml:space="preserve"> PAGEREF _Toc452639837 \h </w:instrText>
            </w:r>
            <w:r w:rsidR="006529B9">
              <w:rPr>
                <w:noProof/>
                <w:webHidden/>
              </w:rPr>
            </w:r>
            <w:r w:rsidR="006529B9">
              <w:rPr>
                <w:noProof/>
                <w:webHidden/>
              </w:rPr>
              <w:fldChar w:fldCharType="separate"/>
            </w:r>
            <w:r w:rsidR="006529B9">
              <w:rPr>
                <w:noProof/>
                <w:webHidden/>
              </w:rPr>
              <w:t>- 10 -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38" w:history="1">
            <w:r w:rsidR="006529B9" w:rsidRPr="0003368D">
              <w:rPr>
                <w:rStyle w:val="Hyperlink"/>
                <w:rFonts w:cs="Calibri"/>
                <w:noProof/>
                <w:snapToGrid w:val="0"/>
                <w:lang w:bidi="en-US"/>
              </w:rPr>
              <w:t>3.6</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Entity Escalation and Remediation Process – for Entity Only Metrics</w:t>
            </w:r>
            <w:r w:rsidR="006529B9">
              <w:rPr>
                <w:noProof/>
                <w:webHidden/>
              </w:rPr>
              <w:tab/>
            </w:r>
            <w:r w:rsidR="006529B9">
              <w:rPr>
                <w:noProof/>
                <w:webHidden/>
              </w:rPr>
              <w:fldChar w:fldCharType="begin"/>
            </w:r>
            <w:r w:rsidR="006529B9">
              <w:rPr>
                <w:noProof/>
                <w:webHidden/>
              </w:rPr>
              <w:instrText xml:space="preserve"> PAGEREF _Toc452639838 \h </w:instrText>
            </w:r>
            <w:r w:rsidR="006529B9">
              <w:rPr>
                <w:noProof/>
                <w:webHidden/>
              </w:rPr>
            </w:r>
            <w:r w:rsidR="006529B9">
              <w:rPr>
                <w:noProof/>
                <w:webHidden/>
              </w:rPr>
              <w:fldChar w:fldCharType="separate"/>
            </w:r>
            <w:r w:rsidR="006529B9">
              <w:rPr>
                <w:noProof/>
                <w:webHidden/>
              </w:rPr>
              <w:t>- 10 -</w:t>
            </w:r>
            <w:r w:rsidR="006529B9">
              <w:rPr>
                <w:noProof/>
                <w:webHidden/>
              </w:rPr>
              <w:fldChar w:fldCharType="end"/>
            </w:r>
          </w:hyperlink>
        </w:p>
        <w:p w:rsidR="006529B9" w:rsidRDefault="0090151C">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52639839" w:history="1">
            <w:r w:rsidR="006529B9" w:rsidRPr="0003368D">
              <w:rPr>
                <w:rStyle w:val="Hyperlink"/>
                <w:noProof/>
                <w:lang w:bidi="en-US"/>
              </w:rPr>
              <w:t>4.</w:t>
            </w:r>
            <w:r w:rsidR="006529B9">
              <w:rPr>
                <w:rFonts w:asciiTheme="minorHAnsi" w:eastAsiaTheme="minorEastAsia" w:hAnsiTheme="minorHAnsi" w:cstheme="minorBidi"/>
                <w:b w:val="0"/>
                <w:caps w:val="0"/>
                <w:noProof/>
                <w:color w:val="auto"/>
                <w:sz w:val="22"/>
              </w:rPr>
              <w:tab/>
            </w:r>
            <w:r w:rsidR="006529B9" w:rsidRPr="0003368D">
              <w:rPr>
                <w:rStyle w:val="Hyperlink"/>
                <w:noProof/>
                <w:lang w:bidi="en-US"/>
              </w:rPr>
              <w:t>SHUSA Roles and Responsibilities</w:t>
            </w:r>
            <w:r w:rsidR="006529B9">
              <w:rPr>
                <w:noProof/>
                <w:webHidden/>
              </w:rPr>
              <w:tab/>
            </w:r>
            <w:r w:rsidR="006529B9">
              <w:rPr>
                <w:noProof/>
                <w:webHidden/>
              </w:rPr>
              <w:fldChar w:fldCharType="begin"/>
            </w:r>
            <w:r w:rsidR="006529B9">
              <w:rPr>
                <w:noProof/>
                <w:webHidden/>
              </w:rPr>
              <w:instrText xml:space="preserve"> PAGEREF _Toc452639839 \h </w:instrText>
            </w:r>
            <w:r w:rsidR="006529B9">
              <w:rPr>
                <w:noProof/>
                <w:webHidden/>
              </w:rPr>
            </w:r>
            <w:r w:rsidR="006529B9">
              <w:rPr>
                <w:noProof/>
                <w:webHidden/>
              </w:rPr>
              <w:fldChar w:fldCharType="separate"/>
            </w:r>
            <w:r w:rsidR="006529B9">
              <w:rPr>
                <w:noProof/>
                <w:webHidden/>
              </w:rPr>
              <w:t>- 11 -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40" w:history="1">
            <w:r w:rsidR="006529B9" w:rsidRPr="0003368D">
              <w:rPr>
                <w:rStyle w:val="Hyperlink"/>
                <w:rFonts w:cs="Calibri"/>
                <w:noProof/>
                <w:snapToGrid w:val="0"/>
                <w:lang w:bidi="en-US"/>
              </w:rPr>
              <w:t>4.1</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Accountability for reporting, monitoring and remediation of triggers and breaches</w:t>
            </w:r>
            <w:r w:rsidR="006529B9">
              <w:rPr>
                <w:noProof/>
                <w:webHidden/>
              </w:rPr>
              <w:tab/>
            </w:r>
            <w:r w:rsidR="006529B9">
              <w:rPr>
                <w:noProof/>
                <w:webHidden/>
              </w:rPr>
              <w:fldChar w:fldCharType="begin"/>
            </w:r>
            <w:r w:rsidR="006529B9">
              <w:rPr>
                <w:noProof/>
                <w:webHidden/>
              </w:rPr>
              <w:instrText xml:space="preserve"> PAGEREF _Toc452639840 \h </w:instrText>
            </w:r>
            <w:r w:rsidR="006529B9">
              <w:rPr>
                <w:noProof/>
                <w:webHidden/>
              </w:rPr>
            </w:r>
            <w:r w:rsidR="006529B9">
              <w:rPr>
                <w:noProof/>
                <w:webHidden/>
              </w:rPr>
              <w:fldChar w:fldCharType="separate"/>
            </w:r>
            <w:r w:rsidR="006529B9">
              <w:rPr>
                <w:noProof/>
                <w:webHidden/>
              </w:rPr>
              <w:t>- 11 -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41" w:history="1">
            <w:r w:rsidR="006529B9" w:rsidRPr="0003368D">
              <w:rPr>
                <w:rStyle w:val="Hyperlink"/>
                <w:rFonts w:cs="Calibri"/>
                <w:noProof/>
                <w:snapToGrid w:val="0"/>
                <w:lang w:bidi="en-US"/>
              </w:rPr>
              <w:t>4.2</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Overview of Roles and Responsibilities</w:t>
            </w:r>
            <w:r w:rsidR="006529B9">
              <w:rPr>
                <w:noProof/>
                <w:webHidden/>
              </w:rPr>
              <w:tab/>
            </w:r>
            <w:r w:rsidR="006529B9">
              <w:rPr>
                <w:noProof/>
                <w:webHidden/>
              </w:rPr>
              <w:fldChar w:fldCharType="begin"/>
            </w:r>
            <w:r w:rsidR="006529B9">
              <w:rPr>
                <w:noProof/>
                <w:webHidden/>
              </w:rPr>
              <w:instrText xml:space="preserve"> PAGEREF _Toc452639841 \h </w:instrText>
            </w:r>
            <w:r w:rsidR="006529B9">
              <w:rPr>
                <w:noProof/>
                <w:webHidden/>
              </w:rPr>
            </w:r>
            <w:r w:rsidR="006529B9">
              <w:rPr>
                <w:noProof/>
                <w:webHidden/>
              </w:rPr>
              <w:fldChar w:fldCharType="separate"/>
            </w:r>
            <w:r w:rsidR="006529B9">
              <w:rPr>
                <w:noProof/>
                <w:webHidden/>
              </w:rPr>
              <w:t>- 11 -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42" w:history="1">
            <w:r w:rsidR="006529B9" w:rsidRPr="0003368D">
              <w:rPr>
                <w:rStyle w:val="Hyperlink"/>
                <w:rFonts w:cs="Calibri"/>
                <w:noProof/>
                <w:snapToGrid w:val="0"/>
                <w:lang w:bidi="en-US"/>
              </w:rPr>
              <w:t>4.3</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Roles and Responsibilities for SHUSA Monitoring and Reporting</w:t>
            </w:r>
            <w:r w:rsidR="006529B9">
              <w:rPr>
                <w:noProof/>
                <w:webHidden/>
              </w:rPr>
              <w:tab/>
            </w:r>
            <w:r w:rsidR="006529B9">
              <w:rPr>
                <w:noProof/>
                <w:webHidden/>
              </w:rPr>
              <w:fldChar w:fldCharType="begin"/>
            </w:r>
            <w:r w:rsidR="006529B9">
              <w:rPr>
                <w:noProof/>
                <w:webHidden/>
              </w:rPr>
              <w:instrText xml:space="preserve"> PAGEREF _Toc452639842 \h </w:instrText>
            </w:r>
            <w:r w:rsidR="006529B9">
              <w:rPr>
                <w:noProof/>
                <w:webHidden/>
              </w:rPr>
            </w:r>
            <w:r w:rsidR="006529B9">
              <w:rPr>
                <w:noProof/>
                <w:webHidden/>
              </w:rPr>
              <w:fldChar w:fldCharType="separate"/>
            </w:r>
            <w:r w:rsidR="006529B9">
              <w:rPr>
                <w:noProof/>
                <w:webHidden/>
              </w:rPr>
              <w:t>- 12 -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43" w:history="1">
            <w:r w:rsidR="006529B9" w:rsidRPr="0003368D">
              <w:rPr>
                <w:rStyle w:val="Hyperlink"/>
                <w:rFonts w:cs="Calibri"/>
                <w:noProof/>
                <w:snapToGrid w:val="0"/>
                <w:lang w:bidi="en-US"/>
              </w:rPr>
              <w:t>4.4</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Roles and Responsibilities for SHUSA Escalation and Remediation</w:t>
            </w:r>
            <w:r w:rsidR="006529B9">
              <w:rPr>
                <w:noProof/>
                <w:webHidden/>
              </w:rPr>
              <w:tab/>
            </w:r>
            <w:r w:rsidR="006529B9">
              <w:rPr>
                <w:noProof/>
                <w:webHidden/>
              </w:rPr>
              <w:fldChar w:fldCharType="begin"/>
            </w:r>
            <w:r w:rsidR="006529B9">
              <w:rPr>
                <w:noProof/>
                <w:webHidden/>
              </w:rPr>
              <w:instrText xml:space="preserve"> PAGEREF _Toc452639843 \h </w:instrText>
            </w:r>
            <w:r w:rsidR="006529B9">
              <w:rPr>
                <w:noProof/>
                <w:webHidden/>
              </w:rPr>
            </w:r>
            <w:r w:rsidR="006529B9">
              <w:rPr>
                <w:noProof/>
                <w:webHidden/>
              </w:rPr>
              <w:fldChar w:fldCharType="separate"/>
            </w:r>
            <w:r w:rsidR="006529B9">
              <w:rPr>
                <w:noProof/>
                <w:webHidden/>
              </w:rPr>
              <w:t>- 13 -</w:t>
            </w:r>
            <w:r w:rsidR="006529B9">
              <w:rPr>
                <w:noProof/>
                <w:webHidden/>
              </w:rPr>
              <w:fldChar w:fldCharType="end"/>
            </w:r>
          </w:hyperlink>
        </w:p>
        <w:p w:rsidR="006529B9" w:rsidRDefault="0090151C">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52639844" w:history="1">
            <w:r w:rsidR="006529B9" w:rsidRPr="0003368D">
              <w:rPr>
                <w:rStyle w:val="Hyperlink"/>
                <w:noProof/>
                <w:lang w:bidi="en-US"/>
              </w:rPr>
              <w:t>5.</w:t>
            </w:r>
            <w:r w:rsidR="006529B9">
              <w:rPr>
                <w:rFonts w:asciiTheme="minorHAnsi" w:eastAsiaTheme="minorEastAsia" w:hAnsiTheme="minorHAnsi" w:cstheme="minorBidi"/>
                <w:b w:val="0"/>
                <w:caps w:val="0"/>
                <w:noProof/>
                <w:color w:val="auto"/>
                <w:sz w:val="22"/>
              </w:rPr>
              <w:tab/>
            </w:r>
            <w:r w:rsidR="006529B9" w:rsidRPr="0003368D">
              <w:rPr>
                <w:rStyle w:val="Hyperlink"/>
                <w:noProof/>
                <w:lang w:bidi="en-US"/>
              </w:rPr>
              <w:t>Document History and Version Control</w:t>
            </w:r>
            <w:r w:rsidR="006529B9">
              <w:rPr>
                <w:noProof/>
                <w:webHidden/>
              </w:rPr>
              <w:tab/>
            </w:r>
            <w:r w:rsidR="006529B9">
              <w:rPr>
                <w:noProof/>
                <w:webHidden/>
              </w:rPr>
              <w:fldChar w:fldCharType="begin"/>
            </w:r>
            <w:r w:rsidR="006529B9">
              <w:rPr>
                <w:noProof/>
                <w:webHidden/>
              </w:rPr>
              <w:instrText xml:space="preserve"> PAGEREF _Toc452639844 \h </w:instrText>
            </w:r>
            <w:r w:rsidR="006529B9">
              <w:rPr>
                <w:noProof/>
                <w:webHidden/>
              </w:rPr>
            </w:r>
            <w:r w:rsidR="006529B9">
              <w:rPr>
                <w:noProof/>
                <w:webHidden/>
              </w:rPr>
              <w:fldChar w:fldCharType="separate"/>
            </w:r>
            <w:r w:rsidR="006529B9">
              <w:rPr>
                <w:noProof/>
                <w:webHidden/>
              </w:rPr>
              <w:t>- 15 -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45" w:history="1">
            <w:r w:rsidR="006529B9" w:rsidRPr="0003368D">
              <w:rPr>
                <w:rStyle w:val="Hyperlink"/>
                <w:rFonts w:cs="Calibri"/>
                <w:noProof/>
                <w:snapToGrid w:val="0"/>
                <w:lang w:bidi="en-US"/>
              </w:rPr>
              <w:t>5.1</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Ownership and Authorship</w:t>
            </w:r>
            <w:r w:rsidR="006529B9">
              <w:rPr>
                <w:noProof/>
                <w:webHidden/>
              </w:rPr>
              <w:tab/>
            </w:r>
            <w:r w:rsidR="006529B9">
              <w:rPr>
                <w:noProof/>
                <w:webHidden/>
              </w:rPr>
              <w:fldChar w:fldCharType="begin"/>
            </w:r>
            <w:r w:rsidR="006529B9">
              <w:rPr>
                <w:noProof/>
                <w:webHidden/>
              </w:rPr>
              <w:instrText xml:space="preserve"> PAGEREF _Toc452639845 \h </w:instrText>
            </w:r>
            <w:r w:rsidR="006529B9">
              <w:rPr>
                <w:noProof/>
                <w:webHidden/>
              </w:rPr>
            </w:r>
            <w:r w:rsidR="006529B9">
              <w:rPr>
                <w:noProof/>
                <w:webHidden/>
              </w:rPr>
              <w:fldChar w:fldCharType="separate"/>
            </w:r>
            <w:r w:rsidR="006529B9">
              <w:rPr>
                <w:noProof/>
                <w:webHidden/>
              </w:rPr>
              <w:t>- 15 -</w:t>
            </w:r>
            <w:r w:rsidR="006529B9">
              <w:rPr>
                <w:noProof/>
                <w:webHidden/>
              </w:rPr>
              <w:fldChar w:fldCharType="end"/>
            </w:r>
          </w:hyperlink>
        </w:p>
        <w:p w:rsidR="006529B9" w:rsidRDefault="0090151C">
          <w:pPr>
            <w:pStyle w:val="TOC2"/>
            <w:tabs>
              <w:tab w:val="left" w:pos="880"/>
              <w:tab w:val="right" w:leader="dot" w:pos="9350"/>
            </w:tabs>
            <w:rPr>
              <w:rFonts w:asciiTheme="minorHAnsi" w:eastAsiaTheme="minorEastAsia" w:hAnsiTheme="minorHAnsi" w:cstheme="minorBidi"/>
              <w:b w:val="0"/>
              <w:smallCaps w:val="0"/>
              <w:noProof/>
              <w:sz w:val="22"/>
            </w:rPr>
          </w:pPr>
          <w:hyperlink w:anchor="_Toc452639846" w:history="1">
            <w:r w:rsidR="006529B9" w:rsidRPr="0003368D">
              <w:rPr>
                <w:rStyle w:val="Hyperlink"/>
                <w:rFonts w:cs="Calibri"/>
                <w:noProof/>
                <w:snapToGrid w:val="0"/>
                <w:lang w:bidi="en-US"/>
              </w:rPr>
              <w:t>5.2</w:t>
            </w:r>
            <w:r w:rsidR="006529B9">
              <w:rPr>
                <w:rFonts w:asciiTheme="minorHAnsi" w:eastAsiaTheme="minorEastAsia" w:hAnsiTheme="minorHAnsi" w:cstheme="minorBidi"/>
                <w:b w:val="0"/>
                <w:smallCaps w:val="0"/>
                <w:noProof/>
                <w:sz w:val="22"/>
              </w:rPr>
              <w:tab/>
            </w:r>
            <w:r w:rsidR="006529B9" w:rsidRPr="0003368D">
              <w:rPr>
                <w:rStyle w:val="Hyperlink"/>
                <w:noProof/>
                <w:lang w:bidi="en-US"/>
              </w:rPr>
              <w:t>Sign-Off</w:t>
            </w:r>
            <w:r w:rsidR="006529B9">
              <w:rPr>
                <w:noProof/>
                <w:webHidden/>
              </w:rPr>
              <w:tab/>
            </w:r>
            <w:r w:rsidR="006529B9">
              <w:rPr>
                <w:noProof/>
                <w:webHidden/>
              </w:rPr>
              <w:fldChar w:fldCharType="begin"/>
            </w:r>
            <w:r w:rsidR="006529B9">
              <w:rPr>
                <w:noProof/>
                <w:webHidden/>
              </w:rPr>
              <w:instrText xml:space="preserve"> PAGEREF _Toc452639846 \h </w:instrText>
            </w:r>
            <w:r w:rsidR="006529B9">
              <w:rPr>
                <w:noProof/>
                <w:webHidden/>
              </w:rPr>
            </w:r>
            <w:r w:rsidR="006529B9">
              <w:rPr>
                <w:noProof/>
                <w:webHidden/>
              </w:rPr>
              <w:fldChar w:fldCharType="separate"/>
            </w:r>
            <w:r w:rsidR="006529B9">
              <w:rPr>
                <w:noProof/>
                <w:webHidden/>
              </w:rPr>
              <w:t>- 15 -</w:t>
            </w:r>
            <w:r w:rsidR="006529B9">
              <w:rPr>
                <w:noProof/>
                <w:webHidden/>
              </w:rPr>
              <w:fldChar w:fldCharType="end"/>
            </w:r>
          </w:hyperlink>
        </w:p>
        <w:p w:rsidR="00AC40BC" w:rsidRPr="00AC40BC" w:rsidRDefault="00AC40BC" w:rsidP="00AC40BC">
          <w:pPr>
            <w:rPr>
              <w:rFonts w:asciiTheme="minorHAnsi" w:eastAsia="Times New Roman" w:hAnsiTheme="minorHAnsi"/>
              <w:noProof/>
              <w:lang w:bidi="en-US"/>
            </w:rPr>
          </w:pPr>
          <w:r w:rsidRPr="00AC40BC">
            <w:rPr>
              <w:rFonts w:asciiTheme="minorHAnsi" w:eastAsia="Times New Roman" w:hAnsiTheme="minorHAnsi"/>
              <w:b/>
              <w:bCs/>
              <w:noProof/>
              <w:lang w:bidi="en-US"/>
            </w:rPr>
            <w:fldChar w:fldCharType="end"/>
          </w:r>
        </w:p>
      </w:sdtContent>
    </w:sdt>
    <w:p w:rsidR="00AC40BC" w:rsidRPr="00AC40BC" w:rsidRDefault="00AC40BC" w:rsidP="00AC40BC">
      <w:pPr>
        <w:spacing w:after="0" w:line="240" w:lineRule="auto"/>
        <w:rPr>
          <w:rFonts w:asciiTheme="minorHAnsi" w:eastAsia="Times New Roman" w:hAnsiTheme="minorHAnsi"/>
          <w:noProof/>
          <w:lang w:bidi="en-US"/>
        </w:rPr>
      </w:pPr>
      <w:r w:rsidRPr="00AC40BC">
        <w:rPr>
          <w:rFonts w:asciiTheme="minorHAnsi" w:eastAsia="Times New Roman" w:hAnsiTheme="minorHAnsi"/>
          <w:noProof/>
          <w:lang w:bidi="en-US"/>
        </w:rPr>
        <w:br w:type="page"/>
      </w:r>
    </w:p>
    <w:p w:rsidR="00DE14CE" w:rsidRPr="001569A7" w:rsidRDefault="00DE14CE" w:rsidP="00565154">
      <w:pPr>
        <w:pStyle w:val="SANUS1"/>
        <w:numPr>
          <w:ilvl w:val="0"/>
          <w:numId w:val="3"/>
        </w:numPr>
      </w:pPr>
      <w:bookmarkStart w:id="4" w:name="_Toc452639820"/>
      <w:r w:rsidRPr="001569A7">
        <w:lastRenderedPageBreak/>
        <w:t>Introduction</w:t>
      </w:r>
      <w:bookmarkEnd w:id="4"/>
      <w:bookmarkEnd w:id="3"/>
      <w:bookmarkEnd w:id="2"/>
    </w:p>
    <w:p w:rsidR="00796ED9" w:rsidRPr="00BE3A2E" w:rsidRDefault="008D23AD" w:rsidP="001569A7">
      <w:pPr>
        <w:pStyle w:val="SANUS2"/>
        <w:numPr>
          <w:ilvl w:val="1"/>
          <w:numId w:val="3"/>
        </w:numPr>
      </w:pPr>
      <w:bookmarkStart w:id="5" w:name="_Toc424570365"/>
      <w:bookmarkStart w:id="6" w:name="_Toc452639821"/>
      <w:bookmarkStart w:id="7" w:name="_Toc373835338"/>
      <w:r w:rsidRPr="00BE3A2E">
        <w:t xml:space="preserve">Document </w:t>
      </w:r>
      <w:r w:rsidR="00796ED9" w:rsidRPr="00BE3A2E">
        <w:t>Purpose</w:t>
      </w:r>
      <w:bookmarkEnd w:id="5"/>
      <w:bookmarkEnd w:id="6"/>
    </w:p>
    <w:p w:rsidR="004F4089" w:rsidRPr="001569A7" w:rsidRDefault="004F4089" w:rsidP="00BE3A2E">
      <w:pPr>
        <w:pStyle w:val="Normal1"/>
        <w:jc w:val="both"/>
      </w:pPr>
      <w:r w:rsidRPr="001569A7">
        <w:t xml:space="preserve">The </w:t>
      </w:r>
      <w:r w:rsidR="001F4FC8">
        <w:t>Santander Holdings USA, Inc. (“</w:t>
      </w:r>
      <w:r w:rsidRPr="001569A7">
        <w:t>SHUSA</w:t>
      </w:r>
      <w:r w:rsidR="001F4FC8">
        <w:t>”)</w:t>
      </w:r>
      <w:r w:rsidRPr="001569A7">
        <w:t xml:space="preserve"> Risk Appetite </w:t>
      </w:r>
      <w:r w:rsidR="003C74AF">
        <w:t xml:space="preserve">(“RA”) </w:t>
      </w:r>
      <w:r w:rsidRPr="001569A7">
        <w:t xml:space="preserve">metrics monitoring, reporting, breach escalation and remediation procedure (this </w:t>
      </w:r>
      <w:r w:rsidR="00216F0A">
        <w:t xml:space="preserve">“procedure </w:t>
      </w:r>
      <w:r w:rsidRPr="001569A7">
        <w:t>document</w:t>
      </w:r>
      <w:r w:rsidR="00216F0A">
        <w:t>” or “document”</w:t>
      </w:r>
      <w:r w:rsidRPr="001569A7">
        <w:t xml:space="preserve">) defines the process through which </w:t>
      </w:r>
      <w:r w:rsidR="003C74AF">
        <w:t xml:space="preserve">the SHUSA </w:t>
      </w:r>
      <w:r w:rsidR="0087770B">
        <w:t>B</w:t>
      </w:r>
      <w:r w:rsidR="003C74AF">
        <w:t>oard</w:t>
      </w:r>
      <w:r w:rsidR="001F4FC8">
        <w:t xml:space="preserve"> of Directors (“Board”)</w:t>
      </w:r>
      <w:r w:rsidR="0087770B">
        <w:t>-</w:t>
      </w:r>
      <w:r w:rsidR="003C74AF">
        <w:t xml:space="preserve">approved </w:t>
      </w:r>
      <w:r w:rsidRPr="001569A7">
        <w:t>risk appetite metrics are monitored and reported</w:t>
      </w:r>
      <w:r w:rsidR="00640F16">
        <w:t>,</w:t>
      </w:r>
      <w:r w:rsidR="003C74AF">
        <w:t xml:space="preserve"> and how</w:t>
      </w:r>
      <w:r w:rsidRPr="001569A7">
        <w:t xml:space="preserve"> triggers and breaches are identified, escalated</w:t>
      </w:r>
      <w:r w:rsidR="0087770B">
        <w:t>,</w:t>
      </w:r>
      <w:r w:rsidRPr="001569A7">
        <w:t xml:space="preserve"> and remediated</w:t>
      </w:r>
      <w:r w:rsidR="003C74AF">
        <w:t>. I</w:t>
      </w:r>
      <w:r w:rsidR="00150570">
        <w:t xml:space="preserve">t establishes the relevant </w:t>
      </w:r>
      <w:r w:rsidR="003C74AF">
        <w:t xml:space="preserve">roles and </w:t>
      </w:r>
      <w:r w:rsidRPr="001569A7">
        <w:t>responsibilities, timelines, and documentation requirements</w:t>
      </w:r>
      <w:r w:rsidR="00150570">
        <w:t xml:space="preserve"> </w:t>
      </w:r>
      <w:r w:rsidR="003C74AF">
        <w:t xml:space="preserve">that must be followed by the metric owners and </w:t>
      </w:r>
      <w:r w:rsidR="008A23D2">
        <w:t>Risk M</w:t>
      </w:r>
      <w:r w:rsidR="003C74AF">
        <w:t>anagers for the correct monitoring of Board</w:t>
      </w:r>
      <w:r w:rsidR="0087770B">
        <w:t>-level</w:t>
      </w:r>
      <w:r w:rsidR="003C74AF">
        <w:t xml:space="preserve"> risk appetite metrics.</w:t>
      </w:r>
    </w:p>
    <w:p w:rsidR="00146E47" w:rsidRPr="001569A7" w:rsidRDefault="004F4089" w:rsidP="00BE3A2E">
      <w:pPr>
        <w:pStyle w:val="Normal1"/>
        <w:jc w:val="both"/>
      </w:pPr>
      <w:r w:rsidRPr="001569A7">
        <w:t xml:space="preserve">This document must be read in conjunction with </w:t>
      </w:r>
      <w:r w:rsidR="007A7F8F">
        <w:t xml:space="preserve">the </w:t>
      </w:r>
      <w:r w:rsidR="00146E47" w:rsidRPr="00DA2A26">
        <w:t xml:space="preserve">SHUSA Risk Appetite </w:t>
      </w:r>
      <w:r w:rsidRPr="001569A7">
        <w:t>Framework (“RAF”)</w:t>
      </w:r>
      <w:r w:rsidR="00216F0A">
        <w:t xml:space="preserve">, the SHUSA </w:t>
      </w:r>
      <w:r w:rsidRPr="001569A7">
        <w:t xml:space="preserve">Risk Appetite </w:t>
      </w:r>
      <w:r w:rsidR="00146E47" w:rsidRPr="001569A7">
        <w:t>Statement (“RAS</w:t>
      </w:r>
      <w:r w:rsidR="006D083A">
        <w:t>”)</w:t>
      </w:r>
      <w:r w:rsidR="00216F0A">
        <w:t xml:space="preserve"> and the SHUSA Risk Appetite Metrics Glossary</w:t>
      </w:r>
      <w:r w:rsidR="00B92D04">
        <w:rPr>
          <w:rStyle w:val="FootnoteReference"/>
        </w:rPr>
        <w:footnoteReference w:id="2"/>
      </w:r>
      <w:r w:rsidR="00146E47" w:rsidRPr="001569A7">
        <w:t>.</w:t>
      </w:r>
    </w:p>
    <w:p w:rsidR="00E763DE" w:rsidRPr="005B79A5" w:rsidRDefault="00E763DE" w:rsidP="001569A7">
      <w:pPr>
        <w:pStyle w:val="Normal1"/>
        <w:jc w:val="both"/>
      </w:pPr>
    </w:p>
    <w:p w:rsidR="00796ED9" w:rsidRPr="00BE3A2E" w:rsidRDefault="00796ED9" w:rsidP="00DA2A26">
      <w:pPr>
        <w:pStyle w:val="SANUS2"/>
        <w:numPr>
          <w:ilvl w:val="1"/>
          <w:numId w:val="3"/>
        </w:numPr>
      </w:pPr>
      <w:bookmarkStart w:id="8" w:name="_Toc424570366"/>
      <w:bookmarkStart w:id="9" w:name="_Toc452639822"/>
      <w:r w:rsidRPr="00BE3A2E">
        <w:t>Scope</w:t>
      </w:r>
      <w:bookmarkEnd w:id="8"/>
      <w:bookmarkEnd w:id="9"/>
    </w:p>
    <w:p w:rsidR="00146E47" w:rsidRPr="003C74AF" w:rsidRDefault="00146E47" w:rsidP="00BE3A2E">
      <w:pPr>
        <w:pStyle w:val="Normal1"/>
        <w:jc w:val="both"/>
      </w:pPr>
      <w:r w:rsidRPr="001569A7">
        <w:t>This document applies to SHUSA</w:t>
      </w:r>
      <w:r w:rsidR="007F558A" w:rsidRPr="001569A7">
        <w:t xml:space="preserve"> and </w:t>
      </w:r>
      <w:proofErr w:type="gramStart"/>
      <w:r w:rsidR="0090151C">
        <w:t>its</w:t>
      </w:r>
      <w:proofErr w:type="gramEnd"/>
      <w:r w:rsidR="007F558A" w:rsidRPr="001569A7">
        <w:t xml:space="preserve"> </w:t>
      </w:r>
      <w:r w:rsidR="007A7F8F">
        <w:t>Legal Entities (“Entities”)</w:t>
      </w:r>
      <w:r w:rsidR="00150570">
        <w:t xml:space="preserve">. </w:t>
      </w:r>
      <w:r w:rsidRPr="001569A7">
        <w:t xml:space="preserve">SHUSA expects its </w:t>
      </w:r>
      <w:r w:rsidR="000A3423">
        <w:t>Entities</w:t>
      </w:r>
      <w:r w:rsidR="007A7F8F" w:rsidRPr="001569A7">
        <w:t xml:space="preserve"> </w:t>
      </w:r>
      <w:r w:rsidRPr="00DA2A26">
        <w:t xml:space="preserve">meet all their responsibilities </w:t>
      </w:r>
      <w:r w:rsidR="00B3000A">
        <w:t xml:space="preserve">as </w:t>
      </w:r>
      <w:r w:rsidR="00216F0A">
        <w:t xml:space="preserve">set out in this document </w:t>
      </w:r>
      <w:r w:rsidRPr="00DA2A26">
        <w:t xml:space="preserve">with regard to the monitoring and remediation of </w:t>
      </w:r>
      <w:r w:rsidR="00216F0A">
        <w:t xml:space="preserve">the </w:t>
      </w:r>
      <w:r w:rsidRPr="00DA2A26">
        <w:t>SHUSA Risk Appetite metrics</w:t>
      </w:r>
      <w:r w:rsidRPr="001156D9">
        <w:t>.</w:t>
      </w:r>
    </w:p>
    <w:p w:rsidR="00E763DE" w:rsidRPr="00BE3A2E" w:rsidRDefault="00146E47" w:rsidP="00BE3A2E">
      <w:pPr>
        <w:pStyle w:val="Normal1"/>
        <w:jc w:val="both"/>
      </w:pPr>
      <w:r w:rsidRPr="0029652A">
        <w:t>In addition</w:t>
      </w:r>
      <w:r w:rsidR="007A7F8F">
        <w:t>,</w:t>
      </w:r>
      <w:r w:rsidRPr="0029652A">
        <w:t xml:space="preserve"> SHUSA</w:t>
      </w:r>
      <w:r w:rsidR="007A7F8F">
        <w:t>’s</w:t>
      </w:r>
      <w:r w:rsidRPr="0029652A">
        <w:t xml:space="preserve"> </w:t>
      </w:r>
      <w:r w:rsidR="000A3423">
        <w:t>Entities</w:t>
      </w:r>
      <w:r w:rsidR="007A7F8F">
        <w:t xml:space="preserve"> have</w:t>
      </w:r>
      <w:r w:rsidRPr="00BE3A2E">
        <w:t xml:space="preserve"> develop</w:t>
      </w:r>
      <w:r w:rsidR="007A7F8F">
        <w:t>ed</w:t>
      </w:r>
      <w:r w:rsidRPr="00BE3A2E">
        <w:t xml:space="preserve"> their own Risk Appetite monitoring and escalation procedures aligned to SHUSA’s.</w:t>
      </w:r>
    </w:p>
    <w:p w:rsidR="00796ED9" w:rsidRPr="005B79A5" w:rsidRDefault="00796ED9" w:rsidP="001F09EF">
      <w:pPr>
        <w:spacing w:after="240" w:line="240" w:lineRule="auto"/>
        <w:rPr>
          <w:rFonts w:eastAsia="Times New Roman"/>
        </w:rPr>
      </w:pPr>
    </w:p>
    <w:p w:rsidR="00796ED9" w:rsidRPr="00BE3A2E" w:rsidRDefault="00796ED9" w:rsidP="001569A7">
      <w:pPr>
        <w:pStyle w:val="SANUS2"/>
        <w:numPr>
          <w:ilvl w:val="1"/>
          <w:numId w:val="3"/>
        </w:numPr>
      </w:pPr>
      <w:bookmarkStart w:id="10" w:name="_Toc416682949"/>
      <w:bookmarkStart w:id="11" w:name="_Toc416683058"/>
      <w:bookmarkStart w:id="12" w:name="_Toc416683167"/>
      <w:bookmarkStart w:id="13" w:name="_Toc416692941"/>
      <w:bookmarkStart w:id="14" w:name="_Toc416943087"/>
      <w:bookmarkStart w:id="15" w:name="_Toc416943198"/>
      <w:bookmarkStart w:id="16" w:name="_Toc416682950"/>
      <w:bookmarkStart w:id="17" w:name="_Toc416683059"/>
      <w:bookmarkStart w:id="18" w:name="_Toc416683168"/>
      <w:bookmarkStart w:id="19" w:name="_Toc416692942"/>
      <w:bookmarkStart w:id="20" w:name="_Toc416943088"/>
      <w:bookmarkStart w:id="21" w:name="_Toc416943199"/>
      <w:bookmarkStart w:id="22" w:name="_Toc373835317"/>
      <w:bookmarkStart w:id="23" w:name="_Toc401564550"/>
      <w:bookmarkStart w:id="24" w:name="_Toc424570367"/>
      <w:bookmarkStart w:id="25" w:name="_Toc452639823"/>
      <w:bookmarkEnd w:id="10"/>
      <w:bookmarkEnd w:id="11"/>
      <w:bookmarkEnd w:id="12"/>
      <w:bookmarkEnd w:id="13"/>
      <w:bookmarkEnd w:id="14"/>
      <w:bookmarkEnd w:id="15"/>
      <w:bookmarkEnd w:id="16"/>
      <w:bookmarkEnd w:id="17"/>
      <w:bookmarkEnd w:id="18"/>
      <w:bookmarkEnd w:id="19"/>
      <w:bookmarkEnd w:id="20"/>
      <w:bookmarkEnd w:id="21"/>
      <w:r w:rsidRPr="00BE3A2E">
        <w:t>Document Ownership and Maintenance</w:t>
      </w:r>
      <w:bookmarkEnd w:id="22"/>
      <w:bookmarkEnd w:id="23"/>
      <w:bookmarkEnd w:id="24"/>
      <w:bookmarkEnd w:id="25"/>
    </w:p>
    <w:p w:rsidR="00BE3A2E" w:rsidRDefault="00796ED9" w:rsidP="00BE3A2E">
      <w:pPr>
        <w:pStyle w:val="Normal1"/>
        <w:jc w:val="both"/>
        <w:rPr>
          <w:lang w:bidi="en-US"/>
        </w:rPr>
      </w:pPr>
      <w:r w:rsidRPr="001569A7">
        <w:t xml:space="preserve">As owner, </w:t>
      </w:r>
      <w:r w:rsidR="00BD1452" w:rsidRPr="001569A7">
        <w:t xml:space="preserve">the Chief Risk Officer (“CRO”) </w:t>
      </w:r>
      <w:r w:rsidRPr="001569A7">
        <w:t>is responsible for the development and maintenance of this document</w:t>
      </w:r>
      <w:r w:rsidR="00BD1452" w:rsidRPr="00DA2A26">
        <w:t>. The Enterprise Risk Management function, through its specialist Risk Appetite</w:t>
      </w:r>
      <w:r w:rsidR="00216F0A">
        <w:t xml:space="preserve"> (“RA”)</w:t>
      </w:r>
      <w:r w:rsidR="00BD1452" w:rsidRPr="00DA2A26">
        <w:t xml:space="preserve"> team,</w:t>
      </w:r>
      <w:r w:rsidRPr="001156D9">
        <w:t xml:space="preserve"> has primary responsibility for </w:t>
      </w:r>
      <w:r w:rsidR="00930F7A" w:rsidRPr="0029652A">
        <w:t xml:space="preserve">ensuring </w:t>
      </w:r>
      <w:r w:rsidR="003C74AF">
        <w:t>the procedures contained herein are</w:t>
      </w:r>
      <w:r w:rsidRPr="00BE3A2E">
        <w:t xml:space="preserve"> implemented on a day to day basis.</w:t>
      </w:r>
      <w:r w:rsidR="001251AB" w:rsidRPr="00BE3A2E">
        <w:t xml:space="preserve"> </w:t>
      </w:r>
      <w:r w:rsidR="00216F0A">
        <w:t>Due to the relevance of RA reporting the SHUSA Board, t</w:t>
      </w:r>
      <w:r w:rsidR="003D626D" w:rsidRPr="0029652A">
        <w:t xml:space="preserve">his </w:t>
      </w:r>
      <w:r w:rsidR="00216F0A">
        <w:t>procedure document</w:t>
      </w:r>
      <w:r w:rsidR="00216F0A" w:rsidRPr="0029652A">
        <w:t xml:space="preserve"> </w:t>
      </w:r>
      <w:r w:rsidR="00A706DC" w:rsidRPr="00BE3A2E">
        <w:t>is a</w:t>
      </w:r>
      <w:r w:rsidRPr="00BE3A2E">
        <w:t xml:space="preserve">pproved by the </w:t>
      </w:r>
      <w:r w:rsidR="003D626D" w:rsidRPr="00BE3A2E">
        <w:t xml:space="preserve">SHUSA Enterprise Risk Management Committee </w:t>
      </w:r>
      <w:r w:rsidR="00F87BA3" w:rsidRPr="00BE3A2E">
        <w:t>(</w:t>
      </w:r>
      <w:r w:rsidR="003D626D" w:rsidRPr="00BE3A2E">
        <w:t>“ERMC”</w:t>
      </w:r>
      <w:r w:rsidR="00F87BA3" w:rsidRPr="00BE3A2E">
        <w:t>)</w:t>
      </w:r>
      <w:r w:rsidR="00FA4003" w:rsidRPr="00BE3A2E">
        <w:t xml:space="preserve">. </w:t>
      </w:r>
      <w:r w:rsidR="00681614" w:rsidRPr="001569A7">
        <w:t>It will be reviewed at least annually to ensure that the procedures hereby defined remain relevant to the monitoring of the RAS and the escalation and remediation of metric breaches.</w:t>
      </w:r>
      <w:r w:rsidR="00FA0E5C">
        <w:t xml:space="preserve"> </w:t>
      </w:r>
      <w:r w:rsidR="00FA0E5C" w:rsidRPr="00A741BA">
        <w:t>The effective date for this document shall be upon approval by the ERMC and implementation is expected to be complete within the following reporting period.</w:t>
      </w:r>
    </w:p>
    <w:p w:rsidR="00960231" w:rsidRPr="001569A7" w:rsidRDefault="006E74C1" w:rsidP="00803E87">
      <w:pPr>
        <w:pStyle w:val="SANUS1"/>
        <w:numPr>
          <w:ilvl w:val="0"/>
          <w:numId w:val="3"/>
        </w:numPr>
      </w:pPr>
      <w:bookmarkStart w:id="26" w:name="_Toc430020381"/>
      <w:bookmarkStart w:id="27" w:name="_Toc430020579"/>
      <w:bookmarkStart w:id="28" w:name="_Toc430020675"/>
      <w:bookmarkStart w:id="29" w:name="_Toc430020738"/>
      <w:bookmarkStart w:id="30" w:name="_Toc430020893"/>
      <w:bookmarkStart w:id="31" w:name="_Toc430106604"/>
      <w:bookmarkStart w:id="32" w:name="_Toc430107011"/>
      <w:bookmarkStart w:id="33" w:name="_Toc424570368"/>
      <w:bookmarkStart w:id="34" w:name="_Toc452639824"/>
      <w:bookmarkEnd w:id="26"/>
      <w:bookmarkEnd w:id="27"/>
      <w:bookmarkEnd w:id="28"/>
      <w:bookmarkEnd w:id="29"/>
      <w:bookmarkEnd w:id="30"/>
      <w:bookmarkEnd w:id="31"/>
      <w:bookmarkEnd w:id="32"/>
      <w:r w:rsidRPr="001569A7">
        <w:t xml:space="preserve">Risk Appetite </w:t>
      </w:r>
      <w:bookmarkStart w:id="35" w:name="_Toc424570369"/>
      <w:bookmarkEnd w:id="33"/>
      <w:r w:rsidR="00681614" w:rsidRPr="001569A7">
        <w:t>Metrics Monitoring and Reporting</w:t>
      </w:r>
      <w:r w:rsidR="00770BEC">
        <w:t xml:space="preserve"> Process</w:t>
      </w:r>
      <w:bookmarkEnd w:id="34"/>
    </w:p>
    <w:p w:rsidR="005C5F4B" w:rsidRPr="00BE3A2E" w:rsidRDefault="005C5F4B" w:rsidP="001569A7">
      <w:pPr>
        <w:pStyle w:val="SANUS2"/>
        <w:numPr>
          <w:ilvl w:val="1"/>
          <w:numId w:val="3"/>
        </w:numPr>
      </w:pPr>
      <w:bookmarkStart w:id="36" w:name="_Toc452639825"/>
      <w:r w:rsidRPr="00BE3A2E">
        <w:t>Metric Status Definition and Resulting Action</w:t>
      </w:r>
      <w:bookmarkEnd w:id="36"/>
    </w:p>
    <w:p w:rsidR="005C5F4B" w:rsidRPr="001569A7" w:rsidRDefault="005C5F4B" w:rsidP="00BE3A2E">
      <w:pPr>
        <w:pStyle w:val="Normal1"/>
        <w:jc w:val="both"/>
      </w:pPr>
      <w:r w:rsidRPr="001569A7">
        <w:t>Metrics are assigned one of three status categories – green, amber, or red – based on performance against risk appetite triggers and limits.</w:t>
      </w:r>
    </w:p>
    <w:p w:rsidR="005C5F4B" w:rsidRDefault="005C5F4B" w:rsidP="00785C29">
      <w:pPr>
        <w:pStyle w:val="Normal1"/>
        <w:jc w:val="both"/>
        <w:rPr>
          <w:b/>
        </w:rPr>
      </w:pPr>
      <w:r w:rsidRPr="00785C29">
        <w:rPr>
          <w:b/>
        </w:rPr>
        <w:t xml:space="preserve">Exhibit </w:t>
      </w:r>
      <w:r w:rsidR="00770BEC">
        <w:rPr>
          <w:b/>
        </w:rPr>
        <w:t>1</w:t>
      </w:r>
      <w:r w:rsidRPr="00785C29">
        <w:rPr>
          <w:b/>
        </w:rPr>
        <w:t>: Metric status definitions</w:t>
      </w:r>
    </w:p>
    <w:p w:rsidR="00785C29" w:rsidRPr="00785C29" w:rsidRDefault="00D74E10" w:rsidP="00785C29">
      <w:pPr>
        <w:pStyle w:val="Normal1"/>
        <w:jc w:val="both"/>
        <w:rPr>
          <w:b/>
        </w:rPr>
      </w:pPr>
      <w:r w:rsidRPr="00D74E10">
        <w:rPr>
          <w:noProof/>
        </w:rPr>
        <w:drawing>
          <wp:inline distT="0" distB="0" distL="0" distR="0" wp14:anchorId="508F7A27" wp14:editId="2B4E1671">
            <wp:extent cx="5893492" cy="11054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5540" cy="1105852"/>
                    </a:xfrm>
                    <a:prstGeom prst="rect">
                      <a:avLst/>
                    </a:prstGeom>
                    <a:noFill/>
                    <a:ln>
                      <a:noFill/>
                    </a:ln>
                  </pic:spPr>
                </pic:pic>
              </a:graphicData>
            </a:graphic>
          </wp:inline>
        </w:drawing>
      </w:r>
    </w:p>
    <w:p w:rsidR="005C5F4B" w:rsidRDefault="005C5F4B" w:rsidP="00BE3A2E">
      <w:pPr>
        <w:pStyle w:val="Normal1"/>
        <w:jc w:val="both"/>
      </w:pPr>
      <w:r w:rsidRPr="00BE3A2E">
        <w:t xml:space="preserve">Metrics with green status are within a range that SHUSA is willing to accept. Amber and red statuses, classified as “triggers” and “limit breaches” respectively, indicate that the risk level is in danger of exceeding (amber) or has exceeded (red) the amount of risk acceptable to SHUSA. Both triggers and limit breaches prompt an escalation and remediation process within SHUSA and its </w:t>
      </w:r>
      <w:r w:rsidR="000A3423">
        <w:t>Entities</w:t>
      </w:r>
      <w:r w:rsidRPr="00BE3A2E">
        <w:t>.</w:t>
      </w:r>
    </w:p>
    <w:p w:rsidR="006D083A" w:rsidRPr="001569A7" w:rsidRDefault="006D083A" w:rsidP="006D083A">
      <w:pPr>
        <w:pStyle w:val="SANUS2"/>
        <w:numPr>
          <w:ilvl w:val="1"/>
          <w:numId w:val="3"/>
        </w:numPr>
      </w:pPr>
      <w:bookmarkStart w:id="37" w:name="_Toc452639826"/>
      <w:r w:rsidRPr="001569A7">
        <w:t>SHUSA</w:t>
      </w:r>
      <w:r w:rsidR="00883CC1">
        <w:t>, Santander S.A</w:t>
      </w:r>
      <w:r w:rsidRPr="001569A7">
        <w:t xml:space="preserve"> and</w:t>
      </w:r>
      <w:r w:rsidR="00883CC1">
        <w:t xml:space="preserve"> SHUSA</w:t>
      </w:r>
      <w:r w:rsidRPr="001569A7">
        <w:t xml:space="preserve"> </w:t>
      </w:r>
      <w:r w:rsidR="000A3423">
        <w:t>Entity</w:t>
      </w:r>
      <w:r w:rsidRPr="001569A7">
        <w:t xml:space="preserve"> Metrics</w:t>
      </w:r>
      <w:bookmarkEnd w:id="37"/>
    </w:p>
    <w:p w:rsidR="00883CC1" w:rsidRDefault="006D083A" w:rsidP="00BE3A2E">
      <w:pPr>
        <w:pStyle w:val="Normal1"/>
        <w:jc w:val="both"/>
      </w:pPr>
      <w:r w:rsidRPr="00F9663D">
        <w:t xml:space="preserve">Risk appetite metrics are </w:t>
      </w:r>
      <w:r w:rsidR="003C74AF">
        <w:t>approved</w:t>
      </w:r>
      <w:r w:rsidRPr="00F9663D">
        <w:t xml:space="preserve"> at both the SHUSA level and at the </w:t>
      </w:r>
      <w:r w:rsidR="000A3423">
        <w:t>Entity</w:t>
      </w:r>
      <w:r w:rsidRPr="00F9663D">
        <w:t xml:space="preserve"> level. </w:t>
      </w:r>
      <w:r w:rsidR="00883CC1">
        <w:t xml:space="preserve">In addition, certain SHUSA RAS metrics are included in the Santander S.A. consolidated Risk Appetite Statement. </w:t>
      </w:r>
      <w:r w:rsidRPr="00F9663D">
        <w:t>When the</w:t>
      </w:r>
      <w:r w:rsidR="000A3423">
        <w:t>se</w:t>
      </w:r>
      <w:r w:rsidRPr="00F9663D">
        <w:t xml:space="preserve"> occur, triggers and </w:t>
      </w:r>
      <w:r w:rsidR="0087770B">
        <w:t xml:space="preserve">limit </w:t>
      </w:r>
      <w:r w:rsidRPr="00F9663D">
        <w:t xml:space="preserve">breaches may </w:t>
      </w:r>
      <w:r w:rsidR="00883CC1">
        <w:t>affect metrics at the Santander Group level, or at SHUSA</w:t>
      </w:r>
      <w:r w:rsidRPr="00F9663D">
        <w:t xml:space="preserve"> (</w:t>
      </w:r>
      <w:r w:rsidR="003C74AF">
        <w:t>e.g.</w:t>
      </w:r>
      <w:r w:rsidR="0087770B">
        <w:t>,</w:t>
      </w:r>
      <w:r w:rsidR="003C74AF">
        <w:t xml:space="preserve"> </w:t>
      </w:r>
      <w:proofErr w:type="spellStart"/>
      <w:r w:rsidR="00150570" w:rsidRPr="00F9663D">
        <w:t>a</w:t>
      </w:r>
      <w:proofErr w:type="spellEnd"/>
      <w:r w:rsidR="00150570" w:rsidRPr="00F9663D">
        <w:t xml:space="preserve"> </w:t>
      </w:r>
      <w:r w:rsidR="000A3423">
        <w:t>Entity</w:t>
      </w:r>
      <w:r w:rsidR="00150570" w:rsidRPr="00F9663D">
        <w:t xml:space="preserve"> level metric that is included in the </w:t>
      </w:r>
      <w:r w:rsidRPr="00F9663D">
        <w:t xml:space="preserve">SHUSA </w:t>
      </w:r>
      <w:r w:rsidR="00150570" w:rsidRPr="00F9663D">
        <w:t>RAS or that affects a SHUSA RAS consolidated metric</w:t>
      </w:r>
      <w:r w:rsidRPr="00F9663D">
        <w:t>) or</w:t>
      </w:r>
      <w:r w:rsidR="00150570" w:rsidRPr="00F9663D">
        <w:t xml:space="preserve"> only at the </w:t>
      </w:r>
      <w:r w:rsidR="000A3423">
        <w:t>Entity</w:t>
      </w:r>
      <w:r w:rsidRPr="00F9663D">
        <w:t xml:space="preserve"> level</w:t>
      </w:r>
      <w:r w:rsidR="00150570" w:rsidRPr="00F9663D">
        <w:t xml:space="preserve"> (e.g.</w:t>
      </w:r>
      <w:r w:rsidR="0087770B">
        <w:t>,</w:t>
      </w:r>
      <w:r w:rsidR="00150570" w:rsidRPr="00F9663D">
        <w:t xml:space="preserve"> certain reputational metrics only applicable a</w:t>
      </w:r>
      <w:r w:rsidR="003C74AF">
        <w:t>t</w:t>
      </w:r>
      <w:r w:rsidR="00150570" w:rsidRPr="00F9663D">
        <w:t xml:space="preserve"> SBNA)</w:t>
      </w:r>
      <w:r w:rsidR="003C74AF">
        <w:t>.</w:t>
      </w:r>
    </w:p>
    <w:p w:rsidR="00522C18" w:rsidRDefault="00871F8C" w:rsidP="00BE3A2E">
      <w:pPr>
        <w:pStyle w:val="Normal1"/>
        <w:jc w:val="both"/>
      </w:pPr>
      <w:r w:rsidRPr="00AB660E">
        <w:t>Any desired change to a metric calculation or limit calibration of a</w:t>
      </w:r>
      <w:r w:rsidR="0090151C" w:rsidRPr="00AB660E">
        <w:t>n</w:t>
      </w:r>
      <w:r w:rsidRPr="00AB660E">
        <w:t xml:space="preserve"> </w:t>
      </w:r>
      <w:r w:rsidR="000A3423" w:rsidRPr="00AB660E">
        <w:t>Entity</w:t>
      </w:r>
      <w:r w:rsidRPr="00AB660E">
        <w:t xml:space="preserve"> RAS metric which also exists in the SHUSA RAS, </w:t>
      </w:r>
      <w:r w:rsidR="00522C18" w:rsidRPr="00AB660E">
        <w:t>at a time not occurring within the annual RAS recalibration exercise</w:t>
      </w:r>
      <w:r w:rsidRPr="00AB660E">
        <w:t>,</w:t>
      </w:r>
      <w:r w:rsidR="00522C18" w:rsidRPr="00AB660E">
        <w:t xml:space="preserve"> must be reviewed and </w:t>
      </w:r>
      <w:r w:rsidRPr="00AB660E">
        <w:t>submitted</w:t>
      </w:r>
      <w:r w:rsidR="00522C18" w:rsidRPr="00AB660E">
        <w:t xml:space="preserve"> by the appropriate </w:t>
      </w:r>
      <w:r w:rsidR="000A3423" w:rsidRPr="00AB660E">
        <w:t>Entity</w:t>
      </w:r>
      <w:r w:rsidRPr="00AB660E">
        <w:t xml:space="preserve"> </w:t>
      </w:r>
      <w:r w:rsidR="00522C18" w:rsidRPr="00AB660E">
        <w:t xml:space="preserve">risk manager to the </w:t>
      </w:r>
      <w:r w:rsidR="000A3423" w:rsidRPr="00AB660E">
        <w:t>Entity</w:t>
      </w:r>
      <w:r w:rsidR="00522C18" w:rsidRPr="00AB660E">
        <w:t xml:space="preserve"> ER</w:t>
      </w:r>
      <w:del w:id="38" w:author="Parrish, Rut" w:date="2016-06-08T15:38:00Z">
        <w:r w:rsidR="00522C18" w:rsidRPr="00AB660E" w:rsidDel="00A90F91">
          <w:delText>M</w:delText>
        </w:r>
      </w:del>
      <w:r w:rsidR="00522C18" w:rsidRPr="00AB660E">
        <w:t>C for approval. The change must then be submitted to SHUSA ER</w:t>
      </w:r>
      <w:del w:id="39" w:author="Parrish, Rut" w:date="2016-06-08T15:38:00Z">
        <w:r w:rsidR="00522C18" w:rsidRPr="00AB660E" w:rsidDel="00A90F91">
          <w:delText>M</w:delText>
        </w:r>
      </w:del>
      <w:r w:rsidR="00522C18" w:rsidRPr="00AB660E">
        <w:t>C for approval</w:t>
      </w:r>
      <w:r w:rsidRPr="00AB660E">
        <w:t xml:space="preserve"> and approval must be received</w:t>
      </w:r>
      <w:r w:rsidR="00522C18" w:rsidRPr="00AB660E">
        <w:t xml:space="preserve"> before the change can take effect.</w:t>
      </w:r>
    </w:p>
    <w:p w:rsidR="00216F0A" w:rsidRDefault="00216F0A" w:rsidP="00BE3A2E">
      <w:pPr>
        <w:pStyle w:val="Normal1"/>
        <w:jc w:val="both"/>
      </w:pPr>
      <w:r>
        <w:t xml:space="preserve">Except where specifically assigned to SHUSA, all roles and responsibilities and actions defined in this procedure document will apply equally at SHUSA and its </w:t>
      </w:r>
      <w:r w:rsidR="000A3423">
        <w:t>Entities</w:t>
      </w:r>
      <w:r>
        <w:t>.</w:t>
      </w:r>
    </w:p>
    <w:p w:rsidR="006D083A" w:rsidRPr="001569A7" w:rsidRDefault="006D083A" w:rsidP="006D083A">
      <w:pPr>
        <w:pStyle w:val="SANUS2"/>
        <w:numPr>
          <w:ilvl w:val="1"/>
          <w:numId w:val="3"/>
        </w:numPr>
      </w:pPr>
      <w:bookmarkStart w:id="40" w:name="_Toc430695915"/>
      <w:bookmarkStart w:id="41" w:name="_Toc430695993"/>
      <w:bookmarkStart w:id="42" w:name="_Toc430702595"/>
      <w:bookmarkStart w:id="43" w:name="_Toc430703078"/>
      <w:bookmarkStart w:id="44" w:name="_Toc430703157"/>
      <w:bookmarkStart w:id="45" w:name="_Toc430703236"/>
      <w:bookmarkStart w:id="46" w:name="_Toc430703315"/>
      <w:bookmarkStart w:id="47" w:name="_Toc430703394"/>
      <w:bookmarkStart w:id="48" w:name="_Toc430703506"/>
      <w:bookmarkStart w:id="49" w:name="_Toc430703585"/>
      <w:bookmarkStart w:id="50" w:name="_Toc430703663"/>
      <w:bookmarkStart w:id="51" w:name="_Toc430714223"/>
      <w:bookmarkStart w:id="52" w:name="_Toc432074570"/>
      <w:bookmarkStart w:id="53" w:name="_Toc432408425"/>
      <w:bookmarkStart w:id="54" w:name="_Toc430695916"/>
      <w:bookmarkStart w:id="55" w:name="_Toc430695994"/>
      <w:bookmarkStart w:id="56" w:name="_Toc430702596"/>
      <w:bookmarkStart w:id="57" w:name="_Toc430703079"/>
      <w:bookmarkStart w:id="58" w:name="_Toc430703158"/>
      <w:bookmarkStart w:id="59" w:name="_Toc430703237"/>
      <w:bookmarkStart w:id="60" w:name="_Toc430703316"/>
      <w:bookmarkStart w:id="61" w:name="_Toc430703395"/>
      <w:bookmarkStart w:id="62" w:name="_Toc430703507"/>
      <w:bookmarkStart w:id="63" w:name="_Toc430703586"/>
      <w:bookmarkStart w:id="64" w:name="_Toc430703664"/>
      <w:bookmarkStart w:id="65" w:name="_Toc430714224"/>
      <w:bookmarkStart w:id="66" w:name="_Toc432074571"/>
      <w:bookmarkStart w:id="67" w:name="_Toc432408426"/>
      <w:bookmarkStart w:id="68" w:name="_Toc430695917"/>
      <w:bookmarkStart w:id="69" w:name="_Toc430695995"/>
      <w:bookmarkStart w:id="70" w:name="_Toc430702597"/>
      <w:bookmarkStart w:id="71" w:name="_Toc430703080"/>
      <w:bookmarkStart w:id="72" w:name="_Toc430703159"/>
      <w:bookmarkStart w:id="73" w:name="_Toc430703238"/>
      <w:bookmarkStart w:id="74" w:name="_Toc430703317"/>
      <w:bookmarkStart w:id="75" w:name="_Toc430703396"/>
      <w:bookmarkStart w:id="76" w:name="_Toc430703508"/>
      <w:bookmarkStart w:id="77" w:name="_Toc430703587"/>
      <w:bookmarkStart w:id="78" w:name="_Toc430703665"/>
      <w:bookmarkStart w:id="79" w:name="_Toc430714225"/>
      <w:bookmarkStart w:id="80" w:name="_Toc432074572"/>
      <w:bookmarkStart w:id="81" w:name="_Toc432408427"/>
      <w:bookmarkStart w:id="82" w:name="_Toc430695918"/>
      <w:bookmarkStart w:id="83" w:name="_Toc430695996"/>
      <w:bookmarkStart w:id="84" w:name="_Toc430702598"/>
      <w:bookmarkStart w:id="85" w:name="_Toc430703081"/>
      <w:bookmarkStart w:id="86" w:name="_Toc430703160"/>
      <w:bookmarkStart w:id="87" w:name="_Toc430703239"/>
      <w:bookmarkStart w:id="88" w:name="_Toc430703318"/>
      <w:bookmarkStart w:id="89" w:name="_Toc430703397"/>
      <w:bookmarkStart w:id="90" w:name="_Toc430703509"/>
      <w:bookmarkStart w:id="91" w:name="_Toc430703588"/>
      <w:bookmarkStart w:id="92" w:name="_Toc430703666"/>
      <w:bookmarkStart w:id="93" w:name="_Toc430714226"/>
      <w:bookmarkStart w:id="94" w:name="_Toc432074573"/>
      <w:bookmarkStart w:id="95" w:name="_Toc432408428"/>
      <w:bookmarkStart w:id="96" w:name="_Toc430695919"/>
      <w:bookmarkStart w:id="97" w:name="_Toc430695997"/>
      <w:bookmarkStart w:id="98" w:name="_Toc430702599"/>
      <w:bookmarkStart w:id="99" w:name="_Toc430703082"/>
      <w:bookmarkStart w:id="100" w:name="_Toc430703161"/>
      <w:bookmarkStart w:id="101" w:name="_Toc430703240"/>
      <w:bookmarkStart w:id="102" w:name="_Toc430703319"/>
      <w:bookmarkStart w:id="103" w:name="_Toc430703398"/>
      <w:bookmarkStart w:id="104" w:name="_Toc430703510"/>
      <w:bookmarkStart w:id="105" w:name="_Toc430703589"/>
      <w:bookmarkStart w:id="106" w:name="_Toc430703667"/>
      <w:bookmarkStart w:id="107" w:name="_Toc430714227"/>
      <w:bookmarkStart w:id="108" w:name="_Toc432074574"/>
      <w:bookmarkStart w:id="109" w:name="_Toc432408429"/>
      <w:bookmarkStart w:id="110" w:name="_Toc45263982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 xml:space="preserve">Metric </w:t>
      </w:r>
      <w:r w:rsidRPr="001569A7">
        <w:t>Monitoring</w:t>
      </w:r>
      <w:bookmarkEnd w:id="110"/>
    </w:p>
    <w:p w:rsidR="003C74AF" w:rsidRDefault="006D083A" w:rsidP="00BE3A2E">
      <w:pPr>
        <w:pStyle w:val="Normal1"/>
        <w:jc w:val="both"/>
      </w:pPr>
      <w:r w:rsidRPr="00BE3A2E">
        <w:t>All SHUSA</w:t>
      </w:r>
      <w:r w:rsidR="003C74AF">
        <w:t xml:space="preserve"> RAS</w:t>
      </w:r>
      <w:r w:rsidRPr="00BE3A2E">
        <w:t xml:space="preserve"> metrics are monitored regularly by the SHUSA Risk Management team</w:t>
      </w:r>
      <w:r w:rsidR="003C74AF">
        <w:t xml:space="preserve"> working with the </w:t>
      </w:r>
      <w:r w:rsidR="000A3423">
        <w:t>Entity</w:t>
      </w:r>
      <w:r w:rsidR="003C74AF">
        <w:t xml:space="preserve"> Risk Management teams</w:t>
      </w:r>
      <w:r w:rsidRPr="00BE3A2E">
        <w:t>.</w:t>
      </w:r>
    </w:p>
    <w:p w:rsidR="006D083A" w:rsidRDefault="006D083A" w:rsidP="00BE3A2E">
      <w:pPr>
        <w:pStyle w:val="Normal1"/>
        <w:jc w:val="both"/>
      </w:pPr>
      <w:r w:rsidRPr="00BE3A2E">
        <w:t xml:space="preserve">The business lines provide data to </w:t>
      </w:r>
      <w:r w:rsidR="005E5EAF">
        <w:t>Risk Managers</w:t>
      </w:r>
      <w:r w:rsidR="003C74AF">
        <w:t xml:space="preserve"> and RA teams</w:t>
      </w:r>
      <w:r w:rsidRPr="00BE3A2E">
        <w:t xml:space="preserve"> in each </w:t>
      </w:r>
      <w:r w:rsidR="000A3423">
        <w:t>Entity</w:t>
      </w:r>
      <w:r w:rsidRPr="00BE3A2E">
        <w:t xml:space="preserve"> on a monthly basis where applicable</w:t>
      </w:r>
      <w:r w:rsidR="00F9663D" w:rsidRPr="00BE3A2E">
        <w:rPr>
          <w:vertAlign w:val="superscript"/>
        </w:rPr>
        <w:footnoteReference w:id="3"/>
      </w:r>
      <w:r w:rsidR="003C74AF">
        <w:t>. SHUSA</w:t>
      </w:r>
      <w:r w:rsidR="005E5EAF">
        <w:t xml:space="preserve"> Risk Managers</w:t>
      </w:r>
      <w:r w:rsidR="003C74AF">
        <w:t xml:space="preserve"> will work with the </w:t>
      </w:r>
      <w:r w:rsidR="000A3423">
        <w:t>Entity</w:t>
      </w:r>
      <w:r w:rsidR="003C74AF">
        <w:t xml:space="preserve"> teams to aggregate and interpret the metrics. The </w:t>
      </w:r>
      <w:r w:rsidR="000A3423">
        <w:t>Entity</w:t>
      </w:r>
      <w:r w:rsidR="003C74AF">
        <w:t xml:space="preserve"> RA team</w:t>
      </w:r>
      <w:r w:rsidR="0087770B">
        <w:t>s</w:t>
      </w:r>
      <w:r w:rsidR="003C74AF">
        <w:t xml:space="preserve"> will provide all necessary information to the SHUSA RA team who will be responsible for coordinating the monthly review and aggregation of all SHUSA RAS metrics.</w:t>
      </w:r>
      <w:r w:rsidRPr="00BE3A2E">
        <w:t xml:space="preserve"> </w:t>
      </w:r>
    </w:p>
    <w:p w:rsidR="001C574A" w:rsidRPr="00E04BAA" w:rsidRDefault="001C574A" w:rsidP="001C574A">
      <w:pPr>
        <w:pStyle w:val="Normal1"/>
        <w:jc w:val="both"/>
        <w:rPr>
          <w:b/>
        </w:rPr>
      </w:pPr>
      <w:r w:rsidRPr="00E04BAA">
        <w:rPr>
          <w:b/>
        </w:rPr>
        <w:t xml:space="preserve">Exhibit </w:t>
      </w:r>
      <w:r w:rsidR="00770BEC">
        <w:rPr>
          <w:b/>
        </w:rPr>
        <w:t>2</w:t>
      </w:r>
      <w:r w:rsidRPr="00E04BAA">
        <w:rPr>
          <w:b/>
        </w:rPr>
        <w:t xml:space="preserve">: Illustrative view of metric monitoring </w:t>
      </w:r>
    </w:p>
    <w:p w:rsidR="001C574A" w:rsidRPr="00E04BAA" w:rsidRDefault="00946B9D" w:rsidP="001C574A">
      <w:pPr>
        <w:pStyle w:val="Normal1"/>
        <w:jc w:val="both"/>
      </w:pPr>
      <w:r>
        <w:rPr>
          <w:noProof/>
        </w:rPr>
        <mc:AlternateContent>
          <mc:Choice Requires="wpc">
            <w:drawing>
              <wp:inline distT="0" distB="0" distL="0" distR="0" wp14:anchorId="6DBFB295" wp14:editId="6E32ED8B">
                <wp:extent cx="5102225" cy="2275840"/>
                <wp:effectExtent l="0" t="0" r="3175" b="10160"/>
                <wp:docPr id="85"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5"/>
                        <wps:cNvSpPr>
                          <a:spLocks noChangeArrowheads="1"/>
                        </wps:cNvSpPr>
                        <wps:spPr bwMode="auto">
                          <a:xfrm>
                            <a:off x="1685926" y="711835"/>
                            <a:ext cx="70739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
                        <wps:cNvSpPr>
                          <a:spLocks noChangeArrowheads="1"/>
                        </wps:cNvSpPr>
                        <wps:spPr bwMode="auto">
                          <a:xfrm>
                            <a:off x="1685925" y="711835"/>
                            <a:ext cx="654685"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0"/>
                        <wps:cNvSpPr>
                          <a:spLocks noChangeArrowheads="1"/>
                        </wps:cNvSpPr>
                        <wps:spPr bwMode="auto">
                          <a:xfrm>
                            <a:off x="4427855" y="407035"/>
                            <a:ext cx="65659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1"/>
                        <wps:cNvSpPr>
                          <a:spLocks noChangeArrowheads="1"/>
                        </wps:cNvSpPr>
                        <wps:spPr bwMode="auto">
                          <a:xfrm>
                            <a:off x="2180590" y="2540"/>
                            <a:ext cx="656590"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2"/>
                        <wps:cNvSpPr>
                          <a:spLocks noChangeArrowheads="1"/>
                        </wps:cNvSpPr>
                        <wps:spPr bwMode="auto">
                          <a:xfrm>
                            <a:off x="2203450" y="66675"/>
                            <a:ext cx="6565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SHUSA</w:t>
                              </w:r>
                              <w:ins w:id="111" w:author="Parrish, Rut" w:date="2016-06-08T15:55:00Z">
                                <w:r w:rsidR="007261DF">
                                  <w:rPr>
                                    <w:rFonts w:ascii="Arial" w:hAnsi="Arial" w:cs="Arial"/>
                                    <w:color w:val="000000"/>
                                    <w:sz w:val="16"/>
                                    <w:szCs w:val="16"/>
                                  </w:rPr>
                                  <w:t xml:space="preserve"> Risk Head</w:t>
                                </w:r>
                              </w:ins>
                            </w:p>
                          </w:txbxContent>
                        </wps:txbx>
                        <wps:bodyPr rot="0" vert="horz" wrap="square" lIns="0" tIns="0" rIns="0" bIns="0" anchor="b" anchorCtr="0">
                          <a:noAutofit/>
                        </wps:bodyPr>
                      </wps:wsp>
                      <wps:wsp>
                        <wps:cNvPr id="17" name="Rectangle 15"/>
                        <wps:cNvSpPr>
                          <a:spLocks noChangeArrowheads="1"/>
                        </wps:cNvSpPr>
                        <wps:spPr bwMode="auto">
                          <a:xfrm>
                            <a:off x="2966085" y="2540"/>
                            <a:ext cx="65659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6"/>
                        <wps:cNvSpPr>
                          <a:spLocks noChangeArrowheads="1"/>
                        </wps:cNvSpPr>
                        <wps:spPr bwMode="auto">
                          <a:xfrm>
                            <a:off x="2966085" y="2540"/>
                            <a:ext cx="656590"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7"/>
                        <wps:cNvSpPr>
                          <a:spLocks noChangeArrowheads="1"/>
                        </wps:cNvSpPr>
                        <wps:spPr bwMode="auto">
                          <a:xfrm>
                            <a:off x="2966085" y="71120"/>
                            <a:ext cx="64897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SHUSA</w:t>
                              </w:r>
                              <w:ins w:id="112" w:author="Parrish, Rut" w:date="2016-06-08T15:58:00Z">
                                <w:r w:rsidR="007261DF">
                                  <w:rPr>
                                    <w:rFonts w:ascii="Arial" w:hAnsi="Arial" w:cs="Arial"/>
                                    <w:color w:val="000000"/>
                                    <w:sz w:val="16"/>
                                    <w:szCs w:val="16"/>
                                  </w:rPr>
                                  <w:t xml:space="preserve"> RA Team</w:t>
                                </w:r>
                              </w:ins>
                            </w:p>
                          </w:txbxContent>
                        </wps:txbx>
                        <wps:bodyPr rot="0" vert="horz" wrap="square" lIns="0" tIns="0" rIns="0" bIns="0" anchor="t" anchorCtr="0">
                          <a:spAutoFit/>
                        </wps:bodyPr>
                      </wps:wsp>
                      <wps:wsp>
                        <wps:cNvPr id="23" name="Rectangle 20"/>
                        <wps:cNvSpPr>
                          <a:spLocks noChangeArrowheads="1"/>
                        </wps:cNvSpPr>
                        <wps:spPr bwMode="auto">
                          <a:xfrm>
                            <a:off x="2624455" y="1405890"/>
                            <a:ext cx="758825"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1"/>
                        <wps:cNvSpPr>
                          <a:spLocks noChangeArrowheads="1"/>
                        </wps:cNvSpPr>
                        <wps:spPr bwMode="auto">
                          <a:xfrm>
                            <a:off x="2624455" y="1405890"/>
                            <a:ext cx="758825"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2696210" y="1474470"/>
                            <a:ext cx="68707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Business</w:t>
                              </w:r>
                              <w:ins w:id="113" w:author="Parrish, Rut" w:date="2016-06-08T16:01:00Z">
                                <w:r w:rsidR="007261DF">
                                  <w:rPr>
                                    <w:rFonts w:ascii="Arial" w:hAnsi="Arial" w:cs="Arial"/>
                                    <w:color w:val="000000"/>
                                    <w:sz w:val="16"/>
                                    <w:szCs w:val="16"/>
                                  </w:rPr>
                                  <w:t xml:space="preserve"> line (1)</w:t>
                                </w:r>
                              </w:ins>
                            </w:p>
                          </w:txbxContent>
                        </wps:txbx>
                        <wps:bodyPr rot="0" vert="horz" wrap="square" lIns="0" tIns="0" rIns="0" bIns="0" anchor="t" anchorCtr="0">
                          <a:spAutoFit/>
                        </wps:bodyPr>
                      </wps:wsp>
                      <wps:wsp>
                        <wps:cNvPr id="29" name="Rectangle 25"/>
                        <wps:cNvSpPr>
                          <a:spLocks noChangeArrowheads="1"/>
                        </wps:cNvSpPr>
                        <wps:spPr bwMode="auto">
                          <a:xfrm>
                            <a:off x="3448050" y="1405890"/>
                            <a:ext cx="758825"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3448050" y="1405890"/>
                            <a:ext cx="758825"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7"/>
                        <wps:cNvSpPr>
                          <a:spLocks noChangeArrowheads="1"/>
                        </wps:cNvSpPr>
                        <wps:spPr bwMode="auto">
                          <a:xfrm>
                            <a:off x="3519169" y="1474470"/>
                            <a:ext cx="68770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Business</w:t>
                              </w:r>
                              <w:ins w:id="114" w:author="Parrish, Rut" w:date="2016-06-08T16:02:00Z">
                                <w:r w:rsidR="007261DF">
                                  <w:rPr>
                                    <w:rFonts w:ascii="Arial" w:hAnsi="Arial" w:cs="Arial"/>
                                    <w:color w:val="000000"/>
                                    <w:sz w:val="16"/>
                                    <w:szCs w:val="16"/>
                                  </w:rPr>
                                  <w:t xml:space="preserve"> line (2)</w:t>
                                </w:r>
                              </w:ins>
                            </w:p>
                          </w:txbxContent>
                        </wps:txbx>
                        <wps:bodyPr rot="0" vert="horz" wrap="square" lIns="0" tIns="0" rIns="0" bIns="0" anchor="t" anchorCtr="0">
                          <a:spAutoFit/>
                        </wps:bodyPr>
                      </wps:wsp>
                      <wps:wsp>
                        <wps:cNvPr id="34" name="Rectangle 30"/>
                        <wps:cNvSpPr>
                          <a:spLocks noChangeArrowheads="1"/>
                        </wps:cNvSpPr>
                        <wps:spPr bwMode="auto">
                          <a:xfrm>
                            <a:off x="4255770" y="1405890"/>
                            <a:ext cx="760095"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1"/>
                        <wps:cNvSpPr>
                          <a:spLocks noChangeArrowheads="1"/>
                        </wps:cNvSpPr>
                        <wps:spPr bwMode="auto">
                          <a:xfrm>
                            <a:off x="4255770" y="1405890"/>
                            <a:ext cx="760095"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2"/>
                        <wps:cNvSpPr>
                          <a:spLocks noChangeArrowheads="1"/>
                        </wps:cNvSpPr>
                        <wps:spPr bwMode="auto">
                          <a:xfrm>
                            <a:off x="4327524" y="1474470"/>
                            <a:ext cx="68643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Business</w:t>
                              </w:r>
                              <w:ins w:id="115" w:author="Parrish, Rut" w:date="2016-06-08T16:02:00Z">
                                <w:r w:rsidR="007261DF">
                                  <w:rPr>
                                    <w:rFonts w:ascii="Arial" w:hAnsi="Arial" w:cs="Arial"/>
                                    <w:color w:val="000000"/>
                                    <w:sz w:val="16"/>
                                    <w:szCs w:val="16"/>
                                  </w:rPr>
                                  <w:t xml:space="preserve"> line (…)</w:t>
                                </w:r>
                              </w:ins>
                            </w:p>
                          </w:txbxContent>
                        </wps:txbx>
                        <wps:bodyPr rot="0" vert="horz" wrap="square" lIns="0" tIns="0" rIns="0" bIns="0" anchor="t" anchorCtr="0">
                          <a:spAutoFit/>
                        </wps:bodyPr>
                      </wps:wsp>
                      <wps:wsp>
                        <wps:cNvPr id="39" name="Rectangle 35"/>
                        <wps:cNvSpPr>
                          <a:spLocks noChangeArrowheads="1"/>
                        </wps:cNvSpPr>
                        <wps:spPr bwMode="auto">
                          <a:xfrm>
                            <a:off x="3500755" y="711835"/>
                            <a:ext cx="65405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36"/>
                        <wps:cNvSpPr>
                          <a:spLocks noChangeArrowheads="1"/>
                        </wps:cNvSpPr>
                        <wps:spPr bwMode="auto">
                          <a:xfrm>
                            <a:off x="3500755" y="711835"/>
                            <a:ext cx="654050"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37"/>
                        <wps:cNvSpPr>
                          <a:spLocks noChangeArrowheads="1"/>
                        </wps:cNvSpPr>
                        <wps:spPr bwMode="auto">
                          <a:xfrm>
                            <a:off x="3519169" y="780415"/>
                            <a:ext cx="63563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Entity</w:t>
                              </w:r>
                              <w:ins w:id="116" w:author="Parrish, Rut" w:date="2016-06-08T16:03:00Z">
                                <w:r w:rsidR="007261DF">
                                  <w:rPr>
                                    <w:rFonts w:ascii="Arial" w:hAnsi="Arial" w:cs="Arial"/>
                                    <w:color w:val="000000"/>
                                    <w:sz w:val="16"/>
                                    <w:szCs w:val="16"/>
                                  </w:rPr>
                                  <w:t xml:space="preserve"> Risk Head</w:t>
                                </w:r>
                              </w:ins>
                            </w:p>
                          </w:txbxContent>
                        </wps:txbx>
                        <wps:bodyPr rot="0" vert="horz" wrap="square" lIns="0" tIns="0" rIns="0" bIns="0" anchor="t" anchorCtr="0">
                          <a:spAutoFit/>
                        </wps:bodyPr>
                      </wps:wsp>
                      <wps:wsp>
                        <wps:cNvPr id="43" name="Freeform 39"/>
                        <wps:cNvSpPr>
                          <a:spLocks/>
                        </wps:cNvSpPr>
                        <wps:spPr bwMode="auto">
                          <a:xfrm>
                            <a:off x="2540" y="1899285"/>
                            <a:ext cx="2390775" cy="52705"/>
                          </a:xfrm>
                          <a:custGeom>
                            <a:avLst/>
                            <a:gdLst>
                              <a:gd name="T0" fmla="*/ 0 w 21328"/>
                              <a:gd name="T1" fmla="*/ 0 h 472"/>
                              <a:gd name="T2" fmla="*/ 21328 w 21328"/>
                              <a:gd name="T3" fmla="*/ 0 h 472"/>
                              <a:gd name="T4" fmla="*/ 21328 w 21328"/>
                              <a:gd name="T5" fmla="*/ 472 h 472"/>
                              <a:gd name="T6" fmla="*/ 0 w 21328"/>
                              <a:gd name="T7" fmla="*/ 472 h 472"/>
                              <a:gd name="T8" fmla="*/ 0 w 21328"/>
                              <a:gd name="T9" fmla="*/ 0 h 472"/>
                            </a:gdLst>
                            <a:ahLst/>
                            <a:cxnLst>
                              <a:cxn ang="0">
                                <a:pos x="T0" y="T1"/>
                              </a:cxn>
                              <a:cxn ang="0">
                                <a:pos x="T2" y="T3"/>
                              </a:cxn>
                              <a:cxn ang="0">
                                <a:pos x="T4" y="T5"/>
                              </a:cxn>
                              <a:cxn ang="0">
                                <a:pos x="T6" y="T7"/>
                              </a:cxn>
                              <a:cxn ang="0">
                                <a:pos x="T8" y="T9"/>
                              </a:cxn>
                            </a:cxnLst>
                            <a:rect l="0" t="0" r="r" b="b"/>
                            <a:pathLst>
                              <a:path w="21328" h="472">
                                <a:moveTo>
                                  <a:pt x="0" y="0"/>
                                </a:moveTo>
                                <a:cubicBezTo>
                                  <a:pt x="11780" y="0"/>
                                  <a:pt x="21328" y="0"/>
                                  <a:pt x="21328" y="0"/>
                                </a:cubicBezTo>
                                <a:lnTo>
                                  <a:pt x="21328" y="472"/>
                                </a:lnTo>
                                <a:cubicBezTo>
                                  <a:pt x="21328" y="472"/>
                                  <a:pt x="11780" y="472"/>
                                  <a:pt x="0" y="472"/>
                                </a:cubicBezTo>
                                <a:lnTo>
                                  <a:pt x="0" y="0"/>
                                </a:lnTo>
                                <a:close/>
                              </a:path>
                            </a:pathLst>
                          </a:cu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44" name="Freeform 40"/>
                        <wps:cNvSpPr>
                          <a:spLocks/>
                        </wps:cNvSpPr>
                        <wps:spPr bwMode="auto">
                          <a:xfrm>
                            <a:off x="2540" y="1899285"/>
                            <a:ext cx="2390775" cy="52705"/>
                          </a:xfrm>
                          <a:custGeom>
                            <a:avLst/>
                            <a:gdLst>
                              <a:gd name="T0" fmla="*/ 0 w 21328"/>
                              <a:gd name="T1" fmla="*/ 0 h 472"/>
                              <a:gd name="T2" fmla="*/ 21328 w 21328"/>
                              <a:gd name="T3" fmla="*/ 0 h 472"/>
                              <a:gd name="T4" fmla="*/ 21328 w 21328"/>
                              <a:gd name="T5" fmla="*/ 472 h 472"/>
                              <a:gd name="T6" fmla="*/ 0 w 21328"/>
                              <a:gd name="T7" fmla="*/ 472 h 472"/>
                            </a:gdLst>
                            <a:ahLst/>
                            <a:cxnLst>
                              <a:cxn ang="0">
                                <a:pos x="T0" y="T1"/>
                              </a:cxn>
                              <a:cxn ang="0">
                                <a:pos x="T2" y="T3"/>
                              </a:cxn>
                              <a:cxn ang="0">
                                <a:pos x="T4" y="T5"/>
                              </a:cxn>
                              <a:cxn ang="0">
                                <a:pos x="T6" y="T7"/>
                              </a:cxn>
                            </a:cxnLst>
                            <a:rect l="0" t="0" r="r" b="b"/>
                            <a:pathLst>
                              <a:path w="21328" h="472">
                                <a:moveTo>
                                  <a:pt x="0" y="0"/>
                                </a:moveTo>
                                <a:cubicBezTo>
                                  <a:pt x="11780" y="0"/>
                                  <a:pt x="21328" y="0"/>
                                  <a:pt x="21328" y="0"/>
                                </a:cubicBezTo>
                                <a:lnTo>
                                  <a:pt x="21328" y="472"/>
                                </a:lnTo>
                                <a:cubicBezTo>
                                  <a:pt x="21328" y="472"/>
                                  <a:pt x="11780" y="472"/>
                                  <a:pt x="0" y="472"/>
                                </a:cubicBezTo>
                              </a:path>
                            </a:pathLst>
                          </a:custGeom>
                          <a:noFill/>
                          <a:ln w="8" cap="flat">
                            <a:solidFill>
                              <a:srgbClr val="52CAC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1"/>
                        <wps:cNvSpPr>
                          <a:spLocks/>
                        </wps:cNvSpPr>
                        <wps:spPr bwMode="auto">
                          <a:xfrm>
                            <a:off x="2624455" y="1899285"/>
                            <a:ext cx="2389505" cy="53340"/>
                          </a:xfrm>
                          <a:custGeom>
                            <a:avLst/>
                            <a:gdLst>
                              <a:gd name="T0" fmla="*/ 0 w 10656"/>
                              <a:gd name="T1" fmla="*/ 0 h 240"/>
                              <a:gd name="T2" fmla="*/ 10656 w 10656"/>
                              <a:gd name="T3" fmla="*/ 0 h 240"/>
                              <a:gd name="T4" fmla="*/ 10656 w 10656"/>
                              <a:gd name="T5" fmla="*/ 240 h 240"/>
                              <a:gd name="T6" fmla="*/ 0 w 10656"/>
                              <a:gd name="T7" fmla="*/ 240 h 240"/>
                              <a:gd name="T8" fmla="*/ 0 w 10656"/>
                              <a:gd name="T9" fmla="*/ 0 h 240"/>
                            </a:gdLst>
                            <a:ahLst/>
                            <a:cxnLst>
                              <a:cxn ang="0">
                                <a:pos x="T0" y="T1"/>
                              </a:cxn>
                              <a:cxn ang="0">
                                <a:pos x="T2" y="T3"/>
                              </a:cxn>
                              <a:cxn ang="0">
                                <a:pos x="T4" y="T5"/>
                              </a:cxn>
                              <a:cxn ang="0">
                                <a:pos x="T6" y="T7"/>
                              </a:cxn>
                              <a:cxn ang="0">
                                <a:pos x="T8" y="T9"/>
                              </a:cxn>
                            </a:cxnLst>
                            <a:rect l="0" t="0" r="r" b="b"/>
                            <a:pathLst>
                              <a:path w="10656" h="240">
                                <a:moveTo>
                                  <a:pt x="0" y="0"/>
                                </a:moveTo>
                                <a:cubicBezTo>
                                  <a:pt x="5886" y="0"/>
                                  <a:pt x="10656" y="0"/>
                                  <a:pt x="10656" y="0"/>
                                </a:cubicBezTo>
                                <a:lnTo>
                                  <a:pt x="10656" y="240"/>
                                </a:lnTo>
                                <a:cubicBezTo>
                                  <a:pt x="10656" y="240"/>
                                  <a:pt x="5886" y="240"/>
                                  <a:pt x="0" y="240"/>
                                </a:cubicBezTo>
                                <a:lnTo>
                                  <a:pt x="0" y="0"/>
                                </a:lnTo>
                                <a:close/>
                              </a:path>
                            </a:pathLst>
                          </a:cu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46" name="Freeform 42"/>
                        <wps:cNvSpPr>
                          <a:spLocks/>
                        </wps:cNvSpPr>
                        <wps:spPr bwMode="auto">
                          <a:xfrm>
                            <a:off x="2624455" y="1899285"/>
                            <a:ext cx="2389505" cy="53340"/>
                          </a:xfrm>
                          <a:custGeom>
                            <a:avLst/>
                            <a:gdLst>
                              <a:gd name="T0" fmla="*/ 0 w 10656"/>
                              <a:gd name="T1" fmla="*/ 0 h 240"/>
                              <a:gd name="T2" fmla="*/ 10656 w 10656"/>
                              <a:gd name="T3" fmla="*/ 0 h 240"/>
                              <a:gd name="T4" fmla="*/ 10656 w 10656"/>
                              <a:gd name="T5" fmla="*/ 240 h 240"/>
                              <a:gd name="T6" fmla="*/ 0 w 10656"/>
                              <a:gd name="T7" fmla="*/ 240 h 240"/>
                            </a:gdLst>
                            <a:ahLst/>
                            <a:cxnLst>
                              <a:cxn ang="0">
                                <a:pos x="T0" y="T1"/>
                              </a:cxn>
                              <a:cxn ang="0">
                                <a:pos x="T2" y="T3"/>
                              </a:cxn>
                              <a:cxn ang="0">
                                <a:pos x="T4" y="T5"/>
                              </a:cxn>
                              <a:cxn ang="0">
                                <a:pos x="T6" y="T7"/>
                              </a:cxn>
                            </a:cxnLst>
                            <a:rect l="0" t="0" r="r" b="b"/>
                            <a:pathLst>
                              <a:path w="10656" h="240">
                                <a:moveTo>
                                  <a:pt x="0" y="0"/>
                                </a:moveTo>
                                <a:cubicBezTo>
                                  <a:pt x="5886" y="0"/>
                                  <a:pt x="10656" y="0"/>
                                  <a:pt x="10656" y="0"/>
                                </a:cubicBezTo>
                                <a:lnTo>
                                  <a:pt x="10656" y="240"/>
                                </a:lnTo>
                                <a:cubicBezTo>
                                  <a:pt x="10656" y="240"/>
                                  <a:pt x="5886" y="240"/>
                                  <a:pt x="0" y="240"/>
                                </a:cubicBezTo>
                              </a:path>
                            </a:pathLst>
                          </a:custGeom>
                          <a:noFill/>
                          <a:ln w="8" cap="flat">
                            <a:solidFill>
                              <a:srgbClr val="52CAC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3"/>
                        <wps:cNvSpPr>
                          <a:spLocks noChangeArrowheads="1"/>
                        </wps:cNvSpPr>
                        <wps:spPr bwMode="auto">
                          <a:xfrm>
                            <a:off x="903605" y="2014220"/>
                            <a:ext cx="3670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
                                <w:rPr>
                                  <w:rFonts w:ascii="Arial" w:hAnsi="Arial" w:cs="Arial"/>
                                  <w:b/>
                                  <w:bCs/>
                                  <w:color w:val="000000"/>
                                  <w:sz w:val="16"/>
                                  <w:szCs w:val="16"/>
                                </w:rPr>
                                <w:t>Entity 1</w:t>
                              </w:r>
                            </w:p>
                          </w:txbxContent>
                        </wps:txbx>
                        <wps:bodyPr rot="0" vert="horz" wrap="none" lIns="0" tIns="0" rIns="0" bIns="0" anchor="t" anchorCtr="0">
                          <a:spAutoFit/>
                        </wps:bodyPr>
                      </wps:wsp>
                      <wps:wsp>
                        <wps:cNvPr id="48" name="Rectangle 44"/>
                        <wps:cNvSpPr>
                          <a:spLocks noChangeArrowheads="1"/>
                        </wps:cNvSpPr>
                        <wps:spPr bwMode="auto">
                          <a:xfrm>
                            <a:off x="3502660" y="2014220"/>
                            <a:ext cx="3670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
                                <w:rPr>
                                  <w:rFonts w:ascii="Arial" w:hAnsi="Arial" w:cs="Arial"/>
                                  <w:b/>
                                  <w:bCs/>
                                  <w:color w:val="000000"/>
                                  <w:sz w:val="16"/>
                                  <w:szCs w:val="16"/>
                                </w:rPr>
                                <w:t>Entity 2</w:t>
                              </w:r>
                            </w:p>
                          </w:txbxContent>
                        </wps:txbx>
                        <wps:bodyPr rot="0" vert="horz" wrap="none" lIns="0" tIns="0" rIns="0" bIns="0" anchor="t" anchorCtr="0">
                          <a:spAutoFit/>
                        </wps:bodyPr>
                      </wps:wsp>
                      <wps:wsp>
                        <wps:cNvPr id="49" name="Rectangle 45"/>
                        <wps:cNvSpPr>
                          <a:spLocks noChangeArrowheads="1"/>
                        </wps:cNvSpPr>
                        <wps:spPr bwMode="auto">
                          <a:xfrm>
                            <a:off x="4290060" y="711835"/>
                            <a:ext cx="654685"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6"/>
                        <wps:cNvSpPr>
                          <a:spLocks noChangeArrowheads="1"/>
                        </wps:cNvSpPr>
                        <wps:spPr bwMode="auto">
                          <a:xfrm>
                            <a:off x="4290060" y="711835"/>
                            <a:ext cx="654685"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47"/>
                        <wps:cNvSpPr>
                          <a:spLocks noChangeArrowheads="1"/>
                        </wps:cNvSpPr>
                        <wps:spPr bwMode="auto">
                          <a:xfrm>
                            <a:off x="4290695" y="780415"/>
                            <a:ext cx="65405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 xml:space="preserve">Entity </w:t>
                              </w:r>
                              <w:ins w:id="117" w:author="Parrish, Rut" w:date="2016-06-08T16:03:00Z">
                                <w:r w:rsidR="007261DF">
                                  <w:rPr>
                                    <w:rFonts w:ascii="Arial" w:hAnsi="Arial" w:cs="Arial"/>
                                    <w:color w:val="000000"/>
                                    <w:sz w:val="16"/>
                                    <w:szCs w:val="16"/>
                                  </w:rPr>
                                  <w:t>RA Team</w:t>
                                </w:r>
                              </w:ins>
                            </w:p>
                          </w:txbxContent>
                        </wps:txbx>
                        <wps:bodyPr rot="0" vert="horz" wrap="square" lIns="0" tIns="0" rIns="0" bIns="0" anchor="t" anchorCtr="0">
                          <a:spAutoFit/>
                        </wps:bodyPr>
                      </wps:wsp>
                      <wps:wsp>
                        <wps:cNvPr id="54" name="Rectangle 50"/>
                        <wps:cNvSpPr>
                          <a:spLocks noChangeArrowheads="1"/>
                        </wps:cNvSpPr>
                        <wps:spPr bwMode="auto">
                          <a:xfrm>
                            <a:off x="878205" y="711835"/>
                            <a:ext cx="65405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1"/>
                        <wps:cNvSpPr>
                          <a:spLocks noChangeArrowheads="1"/>
                        </wps:cNvSpPr>
                        <wps:spPr bwMode="auto">
                          <a:xfrm>
                            <a:off x="878205" y="711835"/>
                            <a:ext cx="654050"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52"/>
                        <wps:cNvSpPr>
                          <a:spLocks noChangeArrowheads="1"/>
                        </wps:cNvSpPr>
                        <wps:spPr bwMode="auto">
                          <a:xfrm>
                            <a:off x="903605" y="780415"/>
                            <a:ext cx="6115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Entity</w:t>
                              </w:r>
                              <w:ins w:id="118" w:author="Parrish, Rut" w:date="2016-06-08T15:58:00Z">
                                <w:r w:rsidR="007261DF">
                                  <w:rPr>
                                    <w:rFonts w:ascii="Arial" w:hAnsi="Arial" w:cs="Arial"/>
                                    <w:color w:val="000000"/>
                                    <w:sz w:val="16"/>
                                    <w:szCs w:val="16"/>
                                  </w:rPr>
                                  <w:t xml:space="preserve"> Risk Head</w:t>
                                </w:r>
                              </w:ins>
                            </w:p>
                          </w:txbxContent>
                        </wps:txbx>
                        <wps:bodyPr rot="0" vert="horz" wrap="square" lIns="0" tIns="0" rIns="0" bIns="0" anchor="t" anchorCtr="0">
                          <a:noAutofit/>
                        </wps:bodyPr>
                      </wps:wsp>
                      <wps:wsp>
                        <wps:cNvPr id="58" name="Freeform 54"/>
                        <wps:cNvSpPr>
                          <a:spLocks noEditPoints="1"/>
                        </wps:cNvSpPr>
                        <wps:spPr bwMode="auto">
                          <a:xfrm>
                            <a:off x="3001010" y="1085215"/>
                            <a:ext cx="855345" cy="320675"/>
                          </a:xfrm>
                          <a:custGeom>
                            <a:avLst/>
                            <a:gdLst>
                              <a:gd name="T0" fmla="*/ 0 w 3815"/>
                              <a:gd name="T1" fmla="*/ 1434 h 1434"/>
                              <a:gd name="T2" fmla="*/ 0 w 3815"/>
                              <a:gd name="T3" fmla="*/ 717 h 1434"/>
                              <a:gd name="T4" fmla="*/ 12 w 3815"/>
                              <a:gd name="T5" fmla="*/ 705 h 1434"/>
                              <a:gd name="T6" fmla="*/ 3684 w 3815"/>
                              <a:gd name="T7" fmla="*/ 705 h 1434"/>
                              <a:gd name="T8" fmla="*/ 3672 w 3815"/>
                              <a:gd name="T9" fmla="*/ 717 h 1434"/>
                              <a:gd name="T10" fmla="*/ 3672 w 3815"/>
                              <a:gd name="T11" fmla="*/ 24 h 1434"/>
                              <a:gd name="T12" fmla="*/ 3696 w 3815"/>
                              <a:gd name="T13" fmla="*/ 24 h 1434"/>
                              <a:gd name="T14" fmla="*/ 3696 w 3815"/>
                              <a:gd name="T15" fmla="*/ 717 h 1434"/>
                              <a:gd name="T16" fmla="*/ 3684 w 3815"/>
                              <a:gd name="T17" fmla="*/ 729 h 1434"/>
                              <a:gd name="T18" fmla="*/ 12 w 3815"/>
                              <a:gd name="T19" fmla="*/ 729 h 1434"/>
                              <a:gd name="T20" fmla="*/ 24 w 3815"/>
                              <a:gd name="T21" fmla="*/ 717 h 1434"/>
                              <a:gd name="T22" fmla="*/ 24 w 3815"/>
                              <a:gd name="T23" fmla="*/ 1434 h 1434"/>
                              <a:gd name="T24" fmla="*/ 0 w 3815"/>
                              <a:gd name="T25" fmla="*/ 1434 h 1434"/>
                              <a:gd name="T26" fmla="*/ 3557 w 3815"/>
                              <a:gd name="T27" fmla="*/ 218 h 1434"/>
                              <a:gd name="T28" fmla="*/ 3684 w 3815"/>
                              <a:gd name="T29" fmla="*/ 0 h 1434"/>
                              <a:gd name="T30" fmla="*/ 3811 w 3815"/>
                              <a:gd name="T31" fmla="*/ 218 h 1434"/>
                              <a:gd name="T32" fmla="*/ 3807 w 3815"/>
                              <a:gd name="T33" fmla="*/ 235 h 1434"/>
                              <a:gd name="T34" fmla="*/ 3791 w 3815"/>
                              <a:gd name="T35" fmla="*/ 230 h 1434"/>
                              <a:gd name="T36" fmla="*/ 3674 w 3815"/>
                              <a:gd name="T37" fmla="*/ 30 h 1434"/>
                              <a:gd name="T38" fmla="*/ 3695 w 3815"/>
                              <a:gd name="T39" fmla="*/ 30 h 1434"/>
                              <a:gd name="T40" fmla="*/ 3578 w 3815"/>
                              <a:gd name="T41" fmla="*/ 230 h 1434"/>
                              <a:gd name="T42" fmla="*/ 3562 w 3815"/>
                              <a:gd name="T43" fmla="*/ 235 h 1434"/>
                              <a:gd name="T44" fmla="*/ 3557 w 3815"/>
                              <a:gd name="T45" fmla="*/ 218 h 1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15" h="1434">
                                <a:moveTo>
                                  <a:pt x="0" y="1434"/>
                                </a:moveTo>
                                <a:lnTo>
                                  <a:pt x="0" y="717"/>
                                </a:lnTo>
                                <a:cubicBezTo>
                                  <a:pt x="0" y="711"/>
                                  <a:pt x="6" y="705"/>
                                  <a:pt x="12" y="705"/>
                                </a:cubicBezTo>
                                <a:lnTo>
                                  <a:pt x="3684" y="705"/>
                                </a:lnTo>
                                <a:lnTo>
                                  <a:pt x="3672" y="717"/>
                                </a:lnTo>
                                <a:lnTo>
                                  <a:pt x="3672" y="24"/>
                                </a:lnTo>
                                <a:lnTo>
                                  <a:pt x="3696" y="24"/>
                                </a:lnTo>
                                <a:lnTo>
                                  <a:pt x="3696" y="717"/>
                                </a:lnTo>
                                <a:cubicBezTo>
                                  <a:pt x="3696" y="724"/>
                                  <a:pt x="3691" y="729"/>
                                  <a:pt x="3684" y="729"/>
                                </a:cubicBezTo>
                                <a:lnTo>
                                  <a:pt x="12" y="729"/>
                                </a:lnTo>
                                <a:lnTo>
                                  <a:pt x="24" y="717"/>
                                </a:lnTo>
                                <a:lnTo>
                                  <a:pt x="24" y="1434"/>
                                </a:lnTo>
                                <a:lnTo>
                                  <a:pt x="0" y="1434"/>
                                </a:lnTo>
                                <a:close/>
                                <a:moveTo>
                                  <a:pt x="3557" y="218"/>
                                </a:moveTo>
                                <a:lnTo>
                                  <a:pt x="3684" y="0"/>
                                </a:lnTo>
                                <a:lnTo>
                                  <a:pt x="3811" y="218"/>
                                </a:lnTo>
                                <a:cubicBezTo>
                                  <a:pt x="3815" y="224"/>
                                  <a:pt x="3813" y="231"/>
                                  <a:pt x="3807" y="235"/>
                                </a:cubicBezTo>
                                <a:cubicBezTo>
                                  <a:pt x="3801" y="238"/>
                                  <a:pt x="3794" y="236"/>
                                  <a:pt x="3791" y="230"/>
                                </a:cubicBezTo>
                                <a:lnTo>
                                  <a:pt x="3674" y="30"/>
                                </a:lnTo>
                                <a:lnTo>
                                  <a:pt x="3695" y="30"/>
                                </a:lnTo>
                                <a:lnTo>
                                  <a:pt x="3578" y="230"/>
                                </a:lnTo>
                                <a:cubicBezTo>
                                  <a:pt x="3575" y="236"/>
                                  <a:pt x="3567" y="238"/>
                                  <a:pt x="3562" y="235"/>
                                </a:cubicBezTo>
                                <a:cubicBezTo>
                                  <a:pt x="3556" y="231"/>
                                  <a:pt x="3554" y="224"/>
                                  <a:pt x="3557" y="218"/>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59" name="Freeform 55"/>
                        <wps:cNvSpPr>
                          <a:spLocks noEditPoints="1"/>
                        </wps:cNvSpPr>
                        <wps:spPr bwMode="auto">
                          <a:xfrm>
                            <a:off x="3797935" y="1085215"/>
                            <a:ext cx="58420" cy="320675"/>
                          </a:xfrm>
                          <a:custGeom>
                            <a:avLst/>
                            <a:gdLst>
                              <a:gd name="T0" fmla="*/ 118 w 261"/>
                              <a:gd name="T1" fmla="*/ 1434 h 1434"/>
                              <a:gd name="T2" fmla="*/ 118 w 261"/>
                              <a:gd name="T3" fmla="*/ 717 h 1434"/>
                              <a:gd name="T4" fmla="*/ 130 w 261"/>
                              <a:gd name="T5" fmla="*/ 705 h 1434"/>
                              <a:gd name="T6" fmla="*/ 130 w 261"/>
                              <a:gd name="T7" fmla="*/ 705 h 1434"/>
                              <a:gd name="T8" fmla="*/ 118 w 261"/>
                              <a:gd name="T9" fmla="*/ 717 h 1434"/>
                              <a:gd name="T10" fmla="*/ 118 w 261"/>
                              <a:gd name="T11" fmla="*/ 24 h 1434"/>
                              <a:gd name="T12" fmla="*/ 142 w 261"/>
                              <a:gd name="T13" fmla="*/ 24 h 1434"/>
                              <a:gd name="T14" fmla="*/ 142 w 261"/>
                              <a:gd name="T15" fmla="*/ 717 h 1434"/>
                              <a:gd name="T16" fmla="*/ 130 w 261"/>
                              <a:gd name="T17" fmla="*/ 729 h 1434"/>
                              <a:gd name="T18" fmla="*/ 130 w 261"/>
                              <a:gd name="T19" fmla="*/ 729 h 1434"/>
                              <a:gd name="T20" fmla="*/ 142 w 261"/>
                              <a:gd name="T21" fmla="*/ 717 h 1434"/>
                              <a:gd name="T22" fmla="*/ 142 w 261"/>
                              <a:gd name="T23" fmla="*/ 1434 h 1434"/>
                              <a:gd name="T24" fmla="*/ 118 w 261"/>
                              <a:gd name="T25" fmla="*/ 1434 h 1434"/>
                              <a:gd name="T26" fmla="*/ 3 w 261"/>
                              <a:gd name="T27" fmla="*/ 218 h 1434"/>
                              <a:gd name="T28" fmla="*/ 130 w 261"/>
                              <a:gd name="T29" fmla="*/ 0 h 1434"/>
                              <a:gd name="T30" fmla="*/ 257 w 261"/>
                              <a:gd name="T31" fmla="*/ 218 h 1434"/>
                              <a:gd name="T32" fmla="*/ 253 w 261"/>
                              <a:gd name="T33" fmla="*/ 235 h 1434"/>
                              <a:gd name="T34" fmla="*/ 237 w 261"/>
                              <a:gd name="T35" fmla="*/ 230 h 1434"/>
                              <a:gd name="T36" fmla="*/ 120 w 261"/>
                              <a:gd name="T37" fmla="*/ 30 h 1434"/>
                              <a:gd name="T38" fmla="*/ 141 w 261"/>
                              <a:gd name="T39" fmla="*/ 30 h 1434"/>
                              <a:gd name="T40" fmla="*/ 24 w 261"/>
                              <a:gd name="T41" fmla="*/ 230 h 1434"/>
                              <a:gd name="T42" fmla="*/ 8 w 261"/>
                              <a:gd name="T43" fmla="*/ 235 h 1434"/>
                              <a:gd name="T44" fmla="*/ 3 w 261"/>
                              <a:gd name="T45" fmla="*/ 218 h 1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61" h="1434">
                                <a:moveTo>
                                  <a:pt x="118" y="1434"/>
                                </a:moveTo>
                                <a:lnTo>
                                  <a:pt x="118" y="717"/>
                                </a:lnTo>
                                <a:cubicBezTo>
                                  <a:pt x="118" y="711"/>
                                  <a:pt x="124" y="705"/>
                                  <a:pt x="130" y="705"/>
                                </a:cubicBezTo>
                                <a:lnTo>
                                  <a:pt x="130" y="705"/>
                                </a:lnTo>
                                <a:lnTo>
                                  <a:pt x="118" y="717"/>
                                </a:lnTo>
                                <a:lnTo>
                                  <a:pt x="118" y="24"/>
                                </a:lnTo>
                                <a:lnTo>
                                  <a:pt x="142" y="24"/>
                                </a:lnTo>
                                <a:lnTo>
                                  <a:pt x="142" y="717"/>
                                </a:lnTo>
                                <a:cubicBezTo>
                                  <a:pt x="142" y="724"/>
                                  <a:pt x="137" y="729"/>
                                  <a:pt x="130" y="729"/>
                                </a:cubicBezTo>
                                <a:lnTo>
                                  <a:pt x="130" y="729"/>
                                </a:lnTo>
                                <a:lnTo>
                                  <a:pt x="142" y="717"/>
                                </a:lnTo>
                                <a:lnTo>
                                  <a:pt x="142" y="1434"/>
                                </a:lnTo>
                                <a:lnTo>
                                  <a:pt x="118" y="1434"/>
                                </a:lnTo>
                                <a:close/>
                                <a:moveTo>
                                  <a:pt x="3" y="218"/>
                                </a:moveTo>
                                <a:lnTo>
                                  <a:pt x="130" y="0"/>
                                </a:lnTo>
                                <a:lnTo>
                                  <a:pt x="257" y="218"/>
                                </a:lnTo>
                                <a:cubicBezTo>
                                  <a:pt x="261" y="224"/>
                                  <a:pt x="259" y="231"/>
                                  <a:pt x="253" y="235"/>
                                </a:cubicBezTo>
                                <a:cubicBezTo>
                                  <a:pt x="247" y="238"/>
                                  <a:pt x="240" y="236"/>
                                  <a:pt x="237" y="230"/>
                                </a:cubicBezTo>
                                <a:lnTo>
                                  <a:pt x="120" y="30"/>
                                </a:lnTo>
                                <a:lnTo>
                                  <a:pt x="141" y="30"/>
                                </a:lnTo>
                                <a:lnTo>
                                  <a:pt x="24" y="230"/>
                                </a:lnTo>
                                <a:cubicBezTo>
                                  <a:pt x="21" y="236"/>
                                  <a:pt x="13" y="238"/>
                                  <a:pt x="8" y="235"/>
                                </a:cubicBezTo>
                                <a:cubicBezTo>
                                  <a:pt x="2" y="231"/>
                                  <a:pt x="0" y="224"/>
                                  <a:pt x="3" y="218"/>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0" name="Freeform 56"/>
                        <wps:cNvSpPr>
                          <a:spLocks noEditPoints="1"/>
                        </wps:cNvSpPr>
                        <wps:spPr bwMode="auto">
                          <a:xfrm>
                            <a:off x="3797935" y="1085215"/>
                            <a:ext cx="840740" cy="320675"/>
                          </a:xfrm>
                          <a:custGeom>
                            <a:avLst/>
                            <a:gdLst>
                              <a:gd name="T0" fmla="*/ 3748 w 3748"/>
                              <a:gd name="T1" fmla="*/ 1434 h 1434"/>
                              <a:gd name="T2" fmla="*/ 3748 w 3748"/>
                              <a:gd name="T3" fmla="*/ 717 h 1434"/>
                              <a:gd name="T4" fmla="*/ 3736 w 3748"/>
                              <a:gd name="T5" fmla="*/ 705 h 1434"/>
                              <a:gd name="T6" fmla="*/ 130 w 3748"/>
                              <a:gd name="T7" fmla="*/ 705 h 1434"/>
                              <a:gd name="T8" fmla="*/ 142 w 3748"/>
                              <a:gd name="T9" fmla="*/ 717 h 1434"/>
                              <a:gd name="T10" fmla="*/ 142 w 3748"/>
                              <a:gd name="T11" fmla="*/ 24 h 1434"/>
                              <a:gd name="T12" fmla="*/ 118 w 3748"/>
                              <a:gd name="T13" fmla="*/ 24 h 1434"/>
                              <a:gd name="T14" fmla="*/ 118 w 3748"/>
                              <a:gd name="T15" fmla="*/ 717 h 1434"/>
                              <a:gd name="T16" fmla="*/ 130 w 3748"/>
                              <a:gd name="T17" fmla="*/ 729 h 1434"/>
                              <a:gd name="T18" fmla="*/ 3736 w 3748"/>
                              <a:gd name="T19" fmla="*/ 729 h 1434"/>
                              <a:gd name="T20" fmla="*/ 3724 w 3748"/>
                              <a:gd name="T21" fmla="*/ 717 h 1434"/>
                              <a:gd name="T22" fmla="*/ 3724 w 3748"/>
                              <a:gd name="T23" fmla="*/ 1434 h 1434"/>
                              <a:gd name="T24" fmla="*/ 3748 w 3748"/>
                              <a:gd name="T25" fmla="*/ 1434 h 1434"/>
                              <a:gd name="T26" fmla="*/ 257 w 3748"/>
                              <a:gd name="T27" fmla="*/ 218 h 1434"/>
                              <a:gd name="T28" fmla="*/ 130 w 3748"/>
                              <a:gd name="T29" fmla="*/ 0 h 1434"/>
                              <a:gd name="T30" fmla="*/ 3 w 3748"/>
                              <a:gd name="T31" fmla="*/ 218 h 1434"/>
                              <a:gd name="T32" fmla="*/ 8 w 3748"/>
                              <a:gd name="T33" fmla="*/ 235 h 1434"/>
                              <a:gd name="T34" fmla="*/ 24 w 3748"/>
                              <a:gd name="T35" fmla="*/ 230 h 1434"/>
                              <a:gd name="T36" fmla="*/ 141 w 3748"/>
                              <a:gd name="T37" fmla="*/ 30 h 1434"/>
                              <a:gd name="T38" fmla="*/ 120 w 3748"/>
                              <a:gd name="T39" fmla="*/ 30 h 1434"/>
                              <a:gd name="T40" fmla="*/ 237 w 3748"/>
                              <a:gd name="T41" fmla="*/ 230 h 1434"/>
                              <a:gd name="T42" fmla="*/ 253 w 3748"/>
                              <a:gd name="T43" fmla="*/ 235 h 1434"/>
                              <a:gd name="T44" fmla="*/ 257 w 3748"/>
                              <a:gd name="T45" fmla="*/ 218 h 1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748" h="1434">
                                <a:moveTo>
                                  <a:pt x="3748" y="1434"/>
                                </a:moveTo>
                                <a:lnTo>
                                  <a:pt x="3748" y="717"/>
                                </a:lnTo>
                                <a:cubicBezTo>
                                  <a:pt x="3748" y="711"/>
                                  <a:pt x="3742" y="705"/>
                                  <a:pt x="3736" y="705"/>
                                </a:cubicBezTo>
                                <a:lnTo>
                                  <a:pt x="130" y="705"/>
                                </a:lnTo>
                                <a:lnTo>
                                  <a:pt x="142" y="717"/>
                                </a:lnTo>
                                <a:lnTo>
                                  <a:pt x="142" y="24"/>
                                </a:lnTo>
                                <a:lnTo>
                                  <a:pt x="118" y="24"/>
                                </a:lnTo>
                                <a:lnTo>
                                  <a:pt x="118" y="717"/>
                                </a:lnTo>
                                <a:cubicBezTo>
                                  <a:pt x="118" y="724"/>
                                  <a:pt x="124" y="729"/>
                                  <a:pt x="130" y="729"/>
                                </a:cubicBezTo>
                                <a:lnTo>
                                  <a:pt x="3736" y="729"/>
                                </a:lnTo>
                                <a:lnTo>
                                  <a:pt x="3724" y="717"/>
                                </a:lnTo>
                                <a:lnTo>
                                  <a:pt x="3724" y="1434"/>
                                </a:lnTo>
                                <a:lnTo>
                                  <a:pt x="3748" y="1434"/>
                                </a:lnTo>
                                <a:close/>
                                <a:moveTo>
                                  <a:pt x="257" y="218"/>
                                </a:moveTo>
                                <a:lnTo>
                                  <a:pt x="130" y="0"/>
                                </a:lnTo>
                                <a:lnTo>
                                  <a:pt x="3" y="218"/>
                                </a:lnTo>
                                <a:cubicBezTo>
                                  <a:pt x="0" y="224"/>
                                  <a:pt x="2" y="231"/>
                                  <a:pt x="8" y="235"/>
                                </a:cubicBezTo>
                                <a:cubicBezTo>
                                  <a:pt x="13" y="238"/>
                                  <a:pt x="21" y="236"/>
                                  <a:pt x="24" y="230"/>
                                </a:cubicBezTo>
                                <a:lnTo>
                                  <a:pt x="141" y="30"/>
                                </a:lnTo>
                                <a:lnTo>
                                  <a:pt x="120" y="30"/>
                                </a:lnTo>
                                <a:lnTo>
                                  <a:pt x="237" y="230"/>
                                </a:lnTo>
                                <a:cubicBezTo>
                                  <a:pt x="240" y="236"/>
                                  <a:pt x="247" y="238"/>
                                  <a:pt x="253" y="235"/>
                                </a:cubicBezTo>
                                <a:cubicBezTo>
                                  <a:pt x="259" y="231"/>
                                  <a:pt x="261" y="224"/>
                                  <a:pt x="257" y="218"/>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1" name="Freeform 57"/>
                        <wps:cNvSpPr>
                          <a:spLocks noEditPoints="1"/>
                        </wps:cNvSpPr>
                        <wps:spPr bwMode="auto">
                          <a:xfrm>
                            <a:off x="1202055" y="375920"/>
                            <a:ext cx="1336040" cy="335915"/>
                          </a:xfrm>
                          <a:custGeom>
                            <a:avLst/>
                            <a:gdLst>
                              <a:gd name="T0" fmla="*/ 0 w 11915"/>
                              <a:gd name="T1" fmla="*/ 3000 h 3000"/>
                              <a:gd name="T2" fmla="*/ 0 w 11915"/>
                              <a:gd name="T3" fmla="*/ 1500 h 3000"/>
                              <a:gd name="T4" fmla="*/ 24 w 11915"/>
                              <a:gd name="T5" fmla="*/ 1476 h 3000"/>
                              <a:gd name="T6" fmla="*/ 11654 w 11915"/>
                              <a:gd name="T7" fmla="*/ 1476 h 3000"/>
                              <a:gd name="T8" fmla="*/ 11630 w 11915"/>
                              <a:gd name="T9" fmla="*/ 1500 h 3000"/>
                              <a:gd name="T10" fmla="*/ 11630 w 11915"/>
                              <a:gd name="T11" fmla="*/ 48 h 3000"/>
                              <a:gd name="T12" fmla="*/ 11678 w 11915"/>
                              <a:gd name="T13" fmla="*/ 48 h 3000"/>
                              <a:gd name="T14" fmla="*/ 11678 w 11915"/>
                              <a:gd name="T15" fmla="*/ 1500 h 3000"/>
                              <a:gd name="T16" fmla="*/ 11654 w 11915"/>
                              <a:gd name="T17" fmla="*/ 1524 h 3000"/>
                              <a:gd name="T18" fmla="*/ 24 w 11915"/>
                              <a:gd name="T19" fmla="*/ 1524 h 3000"/>
                              <a:gd name="T20" fmla="*/ 48 w 11915"/>
                              <a:gd name="T21" fmla="*/ 1500 h 3000"/>
                              <a:gd name="T22" fmla="*/ 48 w 11915"/>
                              <a:gd name="T23" fmla="*/ 3000 h 3000"/>
                              <a:gd name="T24" fmla="*/ 0 w 11915"/>
                              <a:gd name="T25" fmla="*/ 3000 h 3000"/>
                              <a:gd name="T26" fmla="*/ 11400 w 11915"/>
                              <a:gd name="T27" fmla="*/ 436 h 3000"/>
                              <a:gd name="T28" fmla="*/ 11654 w 11915"/>
                              <a:gd name="T29" fmla="*/ 0 h 3000"/>
                              <a:gd name="T30" fmla="*/ 11908 w 11915"/>
                              <a:gd name="T31" fmla="*/ 436 h 3000"/>
                              <a:gd name="T32" fmla="*/ 11899 w 11915"/>
                              <a:gd name="T33" fmla="*/ 469 h 3000"/>
                              <a:gd name="T34" fmla="*/ 11866 w 11915"/>
                              <a:gd name="T35" fmla="*/ 460 h 3000"/>
                              <a:gd name="T36" fmla="*/ 11633 w 11915"/>
                              <a:gd name="T37" fmla="*/ 60 h 3000"/>
                              <a:gd name="T38" fmla="*/ 11674 w 11915"/>
                              <a:gd name="T39" fmla="*/ 60 h 3000"/>
                              <a:gd name="T40" fmla="*/ 11441 w 11915"/>
                              <a:gd name="T41" fmla="*/ 460 h 3000"/>
                              <a:gd name="T42" fmla="*/ 11408 w 11915"/>
                              <a:gd name="T43" fmla="*/ 469 h 3000"/>
                              <a:gd name="T44" fmla="*/ 11400 w 11915"/>
                              <a:gd name="T45" fmla="*/ 436 h 3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915" h="3000">
                                <a:moveTo>
                                  <a:pt x="0" y="3000"/>
                                </a:moveTo>
                                <a:lnTo>
                                  <a:pt x="0" y="1500"/>
                                </a:lnTo>
                                <a:cubicBezTo>
                                  <a:pt x="0" y="1487"/>
                                  <a:pt x="11" y="1476"/>
                                  <a:pt x="24" y="1476"/>
                                </a:cubicBezTo>
                                <a:lnTo>
                                  <a:pt x="11654" y="1476"/>
                                </a:lnTo>
                                <a:lnTo>
                                  <a:pt x="11630" y="1500"/>
                                </a:lnTo>
                                <a:lnTo>
                                  <a:pt x="11630" y="48"/>
                                </a:lnTo>
                                <a:lnTo>
                                  <a:pt x="11678" y="48"/>
                                </a:lnTo>
                                <a:lnTo>
                                  <a:pt x="11678" y="1500"/>
                                </a:lnTo>
                                <a:cubicBezTo>
                                  <a:pt x="11678" y="1514"/>
                                  <a:pt x="11667" y="1524"/>
                                  <a:pt x="11654" y="1524"/>
                                </a:cubicBezTo>
                                <a:lnTo>
                                  <a:pt x="24" y="1524"/>
                                </a:lnTo>
                                <a:lnTo>
                                  <a:pt x="48" y="1500"/>
                                </a:lnTo>
                                <a:lnTo>
                                  <a:pt x="48" y="3000"/>
                                </a:lnTo>
                                <a:lnTo>
                                  <a:pt x="0" y="3000"/>
                                </a:lnTo>
                                <a:close/>
                                <a:moveTo>
                                  <a:pt x="11400" y="436"/>
                                </a:moveTo>
                                <a:lnTo>
                                  <a:pt x="11654" y="0"/>
                                </a:lnTo>
                                <a:lnTo>
                                  <a:pt x="11908" y="436"/>
                                </a:lnTo>
                                <a:cubicBezTo>
                                  <a:pt x="11915" y="447"/>
                                  <a:pt x="11911" y="462"/>
                                  <a:pt x="11899" y="469"/>
                                </a:cubicBezTo>
                                <a:cubicBezTo>
                                  <a:pt x="11888" y="475"/>
                                  <a:pt x="11873" y="472"/>
                                  <a:pt x="11866" y="460"/>
                                </a:cubicBezTo>
                                <a:lnTo>
                                  <a:pt x="11633" y="60"/>
                                </a:lnTo>
                                <a:lnTo>
                                  <a:pt x="11674" y="60"/>
                                </a:lnTo>
                                <a:lnTo>
                                  <a:pt x="11441" y="460"/>
                                </a:lnTo>
                                <a:cubicBezTo>
                                  <a:pt x="11434" y="472"/>
                                  <a:pt x="11420" y="475"/>
                                  <a:pt x="11408" y="469"/>
                                </a:cubicBezTo>
                                <a:cubicBezTo>
                                  <a:pt x="11397" y="462"/>
                                  <a:pt x="11393" y="447"/>
                                  <a:pt x="11400" y="436"/>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2" name="Freeform 58"/>
                        <wps:cNvSpPr>
                          <a:spLocks noEditPoints="1"/>
                        </wps:cNvSpPr>
                        <wps:spPr bwMode="auto">
                          <a:xfrm>
                            <a:off x="2479675" y="375920"/>
                            <a:ext cx="1350645" cy="335915"/>
                          </a:xfrm>
                          <a:custGeom>
                            <a:avLst/>
                            <a:gdLst>
                              <a:gd name="T0" fmla="*/ 6024 w 6024"/>
                              <a:gd name="T1" fmla="*/ 1500 h 1500"/>
                              <a:gd name="T2" fmla="*/ 6024 w 6024"/>
                              <a:gd name="T3" fmla="*/ 750 h 1500"/>
                              <a:gd name="T4" fmla="*/ 6012 w 6024"/>
                              <a:gd name="T5" fmla="*/ 738 h 1500"/>
                              <a:gd name="T6" fmla="*/ 130 w 6024"/>
                              <a:gd name="T7" fmla="*/ 738 h 1500"/>
                              <a:gd name="T8" fmla="*/ 142 w 6024"/>
                              <a:gd name="T9" fmla="*/ 750 h 1500"/>
                              <a:gd name="T10" fmla="*/ 142 w 6024"/>
                              <a:gd name="T11" fmla="*/ 24 h 1500"/>
                              <a:gd name="T12" fmla="*/ 118 w 6024"/>
                              <a:gd name="T13" fmla="*/ 24 h 1500"/>
                              <a:gd name="T14" fmla="*/ 118 w 6024"/>
                              <a:gd name="T15" fmla="*/ 750 h 1500"/>
                              <a:gd name="T16" fmla="*/ 130 w 6024"/>
                              <a:gd name="T17" fmla="*/ 762 h 1500"/>
                              <a:gd name="T18" fmla="*/ 6012 w 6024"/>
                              <a:gd name="T19" fmla="*/ 762 h 1500"/>
                              <a:gd name="T20" fmla="*/ 6000 w 6024"/>
                              <a:gd name="T21" fmla="*/ 750 h 1500"/>
                              <a:gd name="T22" fmla="*/ 6000 w 6024"/>
                              <a:gd name="T23" fmla="*/ 1500 h 1500"/>
                              <a:gd name="T24" fmla="*/ 6024 w 6024"/>
                              <a:gd name="T25" fmla="*/ 1500 h 1500"/>
                              <a:gd name="T26" fmla="*/ 258 w 6024"/>
                              <a:gd name="T27" fmla="*/ 218 h 1500"/>
                              <a:gd name="T28" fmla="*/ 130 w 6024"/>
                              <a:gd name="T29" fmla="*/ 0 h 1500"/>
                              <a:gd name="T30" fmla="*/ 3 w 6024"/>
                              <a:gd name="T31" fmla="*/ 218 h 1500"/>
                              <a:gd name="T32" fmla="*/ 8 w 6024"/>
                              <a:gd name="T33" fmla="*/ 235 h 1500"/>
                              <a:gd name="T34" fmla="*/ 24 w 6024"/>
                              <a:gd name="T35" fmla="*/ 230 h 1500"/>
                              <a:gd name="T36" fmla="*/ 141 w 6024"/>
                              <a:gd name="T37" fmla="*/ 30 h 1500"/>
                              <a:gd name="T38" fmla="*/ 120 w 6024"/>
                              <a:gd name="T39" fmla="*/ 30 h 1500"/>
                              <a:gd name="T40" fmla="*/ 237 w 6024"/>
                              <a:gd name="T41" fmla="*/ 230 h 1500"/>
                              <a:gd name="T42" fmla="*/ 253 w 6024"/>
                              <a:gd name="T43" fmla="*/ 235 h 1500"/>
                              <a:gd name="T44" fmla="*/ 258 w 6024"/>
                              <a:gd name="T45" fmla="*/ 218 h 1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024" h="1500">
                                <a:moveTo>
                                  <a:pt x="6024" y="1500"/>
                                </a:moveTo>
                                <a:lnTo>
                                  <a:pt x="6024" y="750"/>
                                </a:lnTo>
                                <a:cubicBezTo>
                                  <a:pt x="6024" y="744"/>
                                  <a:pt x="6018" y="738"/>
                                  <a:pt x="6012" y="738"/>
                                </a:cubicBezTo>
                                <a:lnTo>
                                  <a:pt x="130" y="738"/>
                                </a:lnTo>
                                <a:lnTo>
                                  <a:pt x="142" y="750"/>
                                </a:lnTo>
                                <a:lnTo>
                                  <a:pt x="142" y="24"/>
                                </a:lnTo>
                                <a:lnTo>
                                  <a:pt x="118" y="24"/>
                                </a:lnTo>
                                <a:lnTo>
                                  <a:pt x="118" y="750"/>
                                </a:lnTo>
                                <a:cubicBezTo>
                                  <a:pt x="118" y="757"/>
                                  <a:pt x="124" y="762"/>
                                  <a:pt x="130" y="762"/>
                                </a:cubicBezTo>
                                <a:lnTo>
                                  <a:pt x="6012" y="762"/>
                                </a:lnTo>
                                <a:lnTo>
                                  <a:pt x="6000" y="750"/>
                                </a:lnTo>
                                <a:lnTo>
                                  <a:pt x="6000" y="1500"/>
                                </a:lnTo>
                                <a:lnTo>
                                  <a:pt x="6024" y="1500"/>
                                </a:lnTo>
                                <a:close/>
                                <a:moveTo>
                                  <a:pt x="258" y="218"/>
                                </a:moveTo>
                                <a:lnTo>
                                  <a:pt x="130" y="0"/>
                                </a:lnTo>
                                <a:lnTo>
                                  <a:pt x="3" y="218"/>
                                </a:lnTo>
                                <a:cubicBezTo>
                                  <a:pt x="0" y="224"/>
                                  <a:pt x="2" y="231"/>
                                  <a:pt x="8" y="235"/>
                                </a:cubicBezTo>
                                <a:cubicBezTo>
                                  <a:pt x="13" y="238"/>
                                  <a:pt x="21" y="236"/>
                                  <a:pt x="24" y="230"/>
                                </a:cubicBezTo>
                                <a:lnTo>
                                  <a:pt x="141" y="30"/>
                                </a:lnTo>
                                <a:lnTo>
                                  <a:pt x="120" y="30"/>
                                </a:lnTo>
                                <a:lnTo>
                                  <a:pt x="237" y="230"/>
                                </a:lnTo>
                                <a:cubicBezTo>
                                  <a:pt x="240" y="236"/>
                                  <a:pt x="247" y="238"/>
                                  <a:pt x="253" y="235"/>
                                </a:cubicBezTo>
                                <a:cubicBezTo>
                                  <a:pt x="259" y="231"/>
                                  <a:pt x="261" y="224"/>
                                  <a:pt x="258" y="218"/>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63" name="Rectangle 59"/>
                        <wps:cNvSpPr>
                          <a:spLocks noChangeArrowheads="1"/>
                        </wps:cNvSpPr>
                        <wps:spPr bwMode="auto">
                          <a:xfrm>
                            <a:off x="2540" y="1405890"/>
                            <a:ext cx="75819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0"/>
                        <wps:cNvSpPr>
                          <a:spLocks noChangeArrowheads="1"/>
                        </wps:cNvSpPr>
                        <wps:spPr bwMode="auto">
                          <a:xfrm>
                            <a:off x="2540" y="1405890"/>
                            <a:ext cx="758190"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1"/>
                        <wps:cNvSpPr>
                          <a:spLocks noChangeArrowheads="1"/>
                        </wps:cNvSpPr>
                        <wps:spPr bwMode="auto">
                          <a:xfrm>
                            <a:off x="73660" y="1474470"/>
                            <a:ext cx="68707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Business</w:t>
                              </w:r>
                              <w:ins w:id="119" w:author="Parrish, Rut" w:date="2016-06-08T16:00:00Z">
                                <w:r w:rsidR="007261DF">
                                  <w:rPr>
                                    <w:rFonts w:ascii="Arial" w:hAnsi="Arial" w:cs="Arial"/>
                                    <w:color w:val="000000"/>
                                    <w:sz w:val="16"/>
                                    <w:szCs w:val="16"/>
                                  </w:rPr>
                                  <w:t xml:space="preserve"> line</w:t>
                                </w:r>
                              </w:ins>
                              <w:ins w:id="120" w:author="Parrish, Rut" w:date="2016-06-08T16:01:00Z">
                                <w:r w:rsidR="007261DF">
                                  <w:rPr>
                                    <w:rFonts w:ascii="Arial" w:hAnsi="Arial" w:cs="Arial"/>
                                    <w:color w:val="000000"/>
                                    <w:sz w:val="16"/>
                                    <w:szCs w:val="16"/>
                                  </w:rPr>
                                  <w:t xml:space="preserve"> (1)</w:t>
                                </w:r>
                              </w:ins>
                            </w:p>
                          </w:txbxContent>
                        </wps:txbx>
                        <wps:bodyPr rot="0" vert="horz" wrap="square" lIns="0" tIns="0" rIns="0" bIns="0" anchor="t" anchorCtr="0">
                          <a:spAutoFit/>
                        </wps:bodyPr>
                      </wps:wsp>
                      <wps:wsp>
                        <wps:cNvPr id="68" name="Rectangle 64"/>
                        <wps:cNvSpPr>
                          <a:spLocks noChangeArrowheads="1"/>
                        </wps:cNvSpPr>
                        <wps:spPr bwMode="auto">
                          <a:xfrm>
                            <a:off x="825500" y="1405890"/>
                            <a:ext cx="758825"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5"/>
                        <wps:cNvSpPr>
                          <a:spLocks noChangeArrowheads="1"/>
                        </wps:cNvSpPr>
                        <wps:spPr bwMode="auto">
                          <a:xfrm>
                            <a:off x="825500" y="1405890"/>
                            <a:ext cx="758825"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66"/>
                        <wps:cNvSpPr>
                          <a:spLocks noChangeArrowheads="1"/>
                        </wps:cNvSpPr>
                        <wps:spPr bwMode="auto">
                          <a:xfrm>
                            <a:off x="897255" y="1474470"/>
                            <a:ext cx="68707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 xml:space="preserve">Business </w:t>
                              </w:r>
                              <w:ins w:id="121" w:author="Parrish, Rut" w:date="2016-06-08T16:00:00Z">
                                <w:r w:rsidR="007261DF">
                                  <w:rPr>
                                    <w:rFonts w:ascii="Arial" w:hAnsi="Arial" w:cs="Arial"/>
                                    <w:color w:val="000000"/>
                                    <w:sz w:val="16"/>
                                    <w:szCs w:val="16"/>
                                  </w:rPr>
                                  <w:t>line</w:t>
                                </w:r>
                              </w:ins>
                              <w:ins w:id="122" w:author="Parrish, Rut" w:date="2016-06-08T16:01:00Z">
                                <w:r w:rsidR="007261DF">
                                  <w:rPr>
                                    <w:rFonts w:ascii="Arial" w:hAnsi="Arial" w:cs="Arial"/>
                                    <w:color w:val="000000"/>
                                    <w:sz w:val="16"/>
                                    <w:szCs w:val="16"/>
                                  </w:rPr>
                                  <w:t xml:space="preserve"> (2)</w:t>
                                </w:r>
                              </w:ins>
                            </w:p>
                          </w:txbxContent>
                        </wps:txbx>
                        <wps:bodyPr rot="0" vert="horz" wrap="square" lIns="0" tIns="0" rIns="0" bIns="0" anchor="t" anchorCtr="0">
                          <a:spAutoFit/>
                        </wps:bodyPr>
                      </wps:wsp>
                      <wps:wsp>
                        <wps:cNvPr id="73" name="Rectangle 69"/>
                        <wps:cNvSpPr>
                          <a:spLocks noChangeArrowheads="1"/>
                        </wps:cNvSpPr>
                        <wps:spPr bwMode="auto">
                          <a:xfrm>
                            <a:off x="1633855" y="1405890"/>
                            <a:ext cx="75946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0"/>
                        <wps:cNvSpPr>
                          <a:spLocks noChangeArrowheads="1"/>
                        </wps:cNvSpPr>
                        <wps:spPr bwMode="auto">
                          <a:xfrm>
                            <a:off x="1633855" y="1405890"/>
                            <a:ext cx="759460" cy="373380"/>
                          </a:xfrm>
                          <a:prstGeom prst="rect">
                            <a:avLst/>
                          </a:prstGeom>
                          <a:noFill/>
                          <a:ln w="8"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71"/>
                        <wps:cNvSpPr>
                          <a:spLocks noChangeArrowheads="1"/>
                        </wps:cNvSpPr>
                        <wps:spPr bwMode="auto">
                          <a:xfrm>
                            <a:off x="1705610" y="1474470"/>
                            <a:ext cx="68770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51C" w:rsidRDefault="0090151C" w:rsidP="007261DF">
                              <w:pPr>
                                <w:jc w:val="center"/>
                              </w:pPr>
                              <w:r>
                                <w:rPr>
                                  <w:rFonts w:ascii="Arial" w:hAnsi="Arial" w:cs="Arial"/>
                                  <w:color w:val="000000"/>
                                  <w:sz w:val="16"/>
                                  <w:szCs w:val="16"/>
                                </w:rPr>
                                <w:t>Business</w:t>
                              </w:r>
                              <w:ins w:id="123" w:author="Parrish, Rut" w:date="2016-06-08T16:00:00Z">
                                <w:r w:rsidR="007261DF">
                                  <w:rPr>
                                    <w:rFonts w:ascii="Arial" w:hAnsi="Arial" w:cs="Arial"/>
                                    <w:color w:val="000000"/>
                                    <w:sz w:val="16"/>
                                    <w:szCs w:val="16"/>
                                  </w:rPr>
                                  <w:t xml:space="preserve"> line (…)</w:t>
                                </w:r>
                              </w:ins>
                            </w:p>
                          </w:txbxContent>
                        </wps:txbx>
                        <wps:bodyPr rot="0" vert="horz" wrap="square" lIns="0" tIns="0" rIns="0" bIns="0" anchor="t" anchorCtr="0">
                          <a:spAutoFit/>
                        </wps:bodyPr>
                      </wps:wsp>
                      <wps:wsp>
                        <wps:cNvPr id="78" name="Freeform 74"/>
                        <wps:cNvSpPr>
                          <a:spLocks noEditPoints="1"/>
                        </wps:cNvSpPr>
                        <wps:spPr bwMode="auto">
                          <a:xfrm>
                            <a:off x="379095" y="1085215"/>
                            <a:ext cx="855345" cy="320675"/>
                          </a:xfrm>
                          <a:custGeom>
                            <a:avLst/>
                            <a:gdLst>
                              <a:gd name="T0" fmla="*/ 0 w 15258"/>
                              <a:gd name="T1" fmla="*/ 5734 h 5734"/>
                              <a:gd name="T2" fmla="*/ 0 w 15258"/>
                              <a:gd name="T3" fmla="*/ 2867 h 5734"/>
                              <a:gd name="T4" fmla="*/ 48 w 15258"/>
                              <a:gd name="T5" fmla="*/ 2819 h 5734"/>
                              <a:gd name="T6" fmla="*/ 14736 w 15258"/>
                              <a:gd name="T7" fmla="*/ 2819 h 5734"/>
                              <a:gd name="T8" fmla="*/ 14688 w 15258"/>
                              <a:gd name="T9" fmla="*/ 2867 h 5734"/>
                              <a:gd name="T10" fmla="*/ 14688 w 15258"/>
                              <a:gd name="T11" fmla="*/ 96 h 5734"/>
                              <a:gd name="T12" fmla="*/ 14784 w 15258"/>
                              <a:gd name="T13" fmla="*/ 96 h 5734"/>
                              <a:gd name="T14" fmla="*/ 14784 w 15258"/>
                              <a:gd name="T15" fmla="*/ 2867 h 5734"/>
                              <a:gd name="T16" fmla="*/ 14736 w 15258"/>
                              <a:gd name="T17" fmla="*/ 2915 h 5734"/>
                              <a:gd name="T18" fmla="*/ 48 w 15258"/>
                              <a:gd name="T19" fmla="*/ 2915 h 5734"/>
                              <a:gd name="T20" fmla="*/ 96 w 15258"/>
                              <a:gd name="T21" fmla="*/ 2867 h 5734"/>
                              <a:gd name="T22" fmla="*/ 96 w 15258"/>
                              <a:gd name="T23" fmla="*/ 5734 h 5734"/>
                              <a:gd name="T24" fmla="*/ 0 w 15258"/>
                              <a:gd name="T25" fmla="*/ 5734 h 5734"/>
                              <a:gd name="T26" fmla="*/ 14228 w 15258"/>
                              <a:gd name="T27" fmla="*/ 871 h 5734"/>
                              <a:gd name="T28" fmla="*/ 14736 w 15258"/>
                              <a:gd name="T29" fmla="*/ 0 h 5734"/>
                              <a:gd name="T30" fmla="*/ 15244 w 15258"/>
                              <a:gd name="T31" fmla="*/ 871 h 5734"/>
                              <a:gd name="T32" fmla="*/ 15227 w 15258"/>
                              <a:gd name="T33" fmla="*/ 937 h 5734"/>
                              <a:gd name="T34" fmla="*/ 15161 w 15258"/>
                              <a:gd name="T35" fmla="*/ 920 h 5734"/>
                              <a:gd name="T36" fmla="*/ 14695 w 15258"/>
                              <a:gd name="T37" fmla="*/ 120 h 5734"/>
                              <a:gd name="T38" fmla="*/ 14778 w 15258"/>
                              <a:gd name="T39" fmla="*/ 120 h 5734"/>
                              <a:gd name="T40" fmla="*/ 14311 w 15258"/>
                              <a:gd name="T41" fmla="*/ 920 h 5734"/>
                              <a:gd name="T42" fmla="*/ 14245 w 15258"/>
                              <a:gd name="T43" fmla="*/ 937 h 5734"/>
                              <a:gd name="T44" fmla="*/ 14228 w 15258"/>
                              <a:gd name="T45" fmla="*/ 871 h 5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5258" h="5734">
                                <a:moveTo>
                                  <a:pt x="0" y="5734"/>
                                </a:moveTo>
                                <a:lnTo>
                                  <a:pt x="0" y="2867"/>
                                </a:lnTo>
                                <a:cubicBezTo>
                                  <a:pt x="0" y="2841"/>
                                  <a:pt x="22" y="2819"/>
                                  <a:pt x="48" y="2819"/>
                                </a:cubicBezTo>
                                <a:lnTo>
                                  <a:pt x="14736" y="2819"/>
                                </a:lnTo>
                                <a:lnTo>
                                  <a:pt x="14688" y="2867"/>
                                </a:lnTo>
                                <a:lnTo>
                                  <a:pt x="14688" y="96"/>
                                </a:lnTo>
                                <a:lnTo>
                                  <a:pt x="14784" y="96"/>
                                </a:lnTo>
                                <a:lnTo>
                                  <a:pt x="14784" y="2867"/>
                                </a:lnTo>
                                <a:cubicBezTo>
                                  <a:pt x="14784" y="2894"/>
                                  <a:pt x="14763" y="2915"/>
                                  <a:pt x="14736" y="2915"/>
                                </a:cubicBezTo>
                                <a:lnTo>
                                  <a:pt x="48" y="2915"/>
                                </a:lnTo>
                                <a:lnTo>
                                  <a:pt x="96" y="2867"/>
                                </a:lnTo>
                                <a:lnTo>
                                  <a:pt x="96" y="5734"/>
                                </a:lnTo>
                                <a:lnTo>
                                  <a:pt x="0" y="5734"/>
                                </a:lnTo>
                                <a:close/>
                                <a:moveTo>
                                  <a:pt x="14228" y="871"/>
                                </a:moveTo>
                                <a:lnTo>
                                  <a:pt x="14736" y="0"/>
                                </a:lnTo>
                                <a:lnTo>
                                  <a:pt x="15244" y="871"/>
                                </a:lnTo>
                                <a:cubicBezTo>
                                  <a:pt x="15258" y="894"/>
                                  <a:pt x="15250" y="924"/>
                                  <a:pt x="15227" y="937"/>
                                </a:cubicBezTo>
                                <a:cubicBezTo>
                                  <a:pt x="15204" y="950"/>
                                  <a:pt x="15175" y="943"/>
                                  <a:pt x="15161" y="920"/>
                                </a:cubicBezTo>
                                <a:lnTo>
                                  <a:pt x="14695" y="120"/>
                                </a:lnTo>
                                <a:lnTo>
                                  <a:pt x="14778" y="120"/>
                                </a:lnTo>
                                <a:lnTo>
                                  <a:pt x="14311" y="920"/>
                                </a:lnTo>
                                <a:cubicBezTo>
                                  <a:pt x="14298" y="943"/>
                                  <a:pt x="14268" y="950"/>
                                  <a:pt x="14245" y="937"/>
                                </a:cubicBezTo>
                                <a:cubicBezTo>
                                  <a:pt x="14222" y="924"/>
                                  <a:pt x="14215" y="894"/>
                                  <a:pt x="14228" y="871"/>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9" name="Freeform 75"/>
                        <wps:cNvSpPr>
                          <a:spLocks noEditPoints="1"/>
                        </wps:cNvSpPr>
                        <wps:spPr bwMode="auto">
                          <a:xfrm>
                            <a:off x="1176020" y="1085215"/>
                            <a:ext cx="840105" cy="320675"/>
                          </a:xfrm>
                          <a:custGeom>
                            <a:avLst/>
                            <a:gdLst>
                              <a:gd name="T0" fmla="*/ 7495 w 7495"/>
                              <a:gd name="T1" fmla="*/ 2867 h 2867"/>
                              <a:gd name="T2" fmla="*/ 7495 w 7495"/>
                              <a:gd name="T3" fmla="*/ 1434 h 2867"/>
                              <a:gd name="T4" fmla="*/ 7471 w 7495"/>
                              <a:gd name="T5" fmla="*/ 1410 h 2867"/>
                              <a:gd name="T6" fmla="*/ 260 w 7495"/>
                              <a:gd name="T7" fmla="*/ 1410 h 2867"/>
                              <a:gd name="T8" fmla="*/ 284 w 7495"/>
                              <a:gd name="T9" fmla="*/ 1434 h 2867"/>
                              <a:gd name="T10" fmla="*/ 284 w 7495"/>
                              <a:gd name="T11" fmla="*/ 48 h 2867"/>
                              <a:gd name="T12" fmla="*/ 236 w 7495"/>
                              <a:gd name="T13" fmla="*/ 48 h 2867"/>
                              <a:gd name="T14" fmla="*/ 236 w 7495"/>
                              <a:gd name="T15" fmla="*/ 1434 h 2867"/>
                              <a:gd name="T16" fmla="*/ 260 w 7495"/>
                              <a:gd name="T17" fmla="*/ 1458 h 2867"/>
                              <a:gd name="T18" fmla="*/ 7471 w 7495"/>
                              <a:gd name="T19" fmla="*/ 1458 h 2867"/>
                              <a:gd name="T20" fmla="*/ 7447 w 7495"/>
                              <a:gd name="T21" fmla="*/ 1434 h 2867"/>
                              <a:gd name="T22" fmla="*/ 7447 w 7495"/>
                              <a:gd name="T23" fmla="*/ 2867 h 2867"/>
                              <a:gd name="T24" fmla="*/ 7495 w 7495"/>
                              <a:gd name="T25" fmla="*/ 2867 h 2867"/>
                              <a:gd name="T26" fmla="*/ 515 w 7495"/>
                              <a:gd name="T27" fmla="*/ 436 h 2867"/>
                              <a:gd name="T28" fmla="*/ 260 w 7495"/>
                              <a:gd name="T29" fmla="*/ 0 h 2867"/>
                              <a:gd name="T30" fmla="*/ 6 w 7495"/>
                              <a:gd name="T31" fmla="*/ 436 h 2867"/>
                              <a:gd name="T32" fmla="*/ 15 w 7495"/>
                              <a:gd name="T33" fmla="*/ 469 h 2867"/>
                              <a:gd name="T34" fmla="*/ 48 w 7495"/>
                              <a:gd name="T35" fmla="*/ 460 h 2867"/>
                              <a:gd name="T36" fmla="*/ 281 w 7495"/>
                              <a:gd name="T37" fmla="*/ 60 h 2867"/>
                              <a:gd name="T38" fmla="*/ 240 w 7495"/>
                              <a:gd name="T39" fmla="*/ 60 h 2867"/>
                              <a:gd name="T40" fmla="*/ 473 w 7495"/>
                              <a:gd name="T41" fmla="*/ 460 h 2867"/>
                              <a:gd name="T42" fmla="*/ 506 w 7495"/>
                              <a:gd name="T43" fmla="*/ 469 h 2867"/>
                              <a:gd name="T44" fmla="*/ 515 w 7495"/>
                              <a:gd name="T45" fmla="*/ 436 h 28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95" h="2867">
                                <a:moveTo>
                                  <a:pt x="7495" y="2867"/>
                                </a:moveTo>
                                <a:lnTo>
                                  <a:pt x="7495" y="1434"/>
                                </a:lnTo>
                                <a:cubicBezTo>
                                  <a:pt x="7495" y="1421"/>
                                  <a:pt x="7484" y="1410"/>
                                  <a:pt x="7471" y="1410"/>
                                </a:cubicBezTo>
                                <a:lnTo>
                                  <a:pt x="260" y="1410"/>
                                </a:lnTo>
                                <a:lnTo>
                                  <a:pt x="284" y="1434"/>
                                </a:lnTo>
                                <a:lnTo>
                                  <a:pt x="284" y="48"/>
                                </a:lnTo>
                                <a:lnTo>
                                  <a:pt x="236" y="48"/>
                                </a:lnTo>
                                <a:lnTo>
                                  <a:pt x="236" y="1434"/>
                                </a:lnTo>
                                <a:cubicBezTo>
                                  <a:pt x="236" y="1447"/>
                                  <a:pt x="247" y="1458"/>
                                  <a:pt x="260" y="1458"/>
                                </a:cubicBezTo>
                                <a:lnTo>
                                  <a:pt x="7471" y="1458"/>
                                </a:lnTo>
                                <a:lnTo>
                                  <a:pt x="7447" y="1434"/>
                                </a:lnTo>
                                <a:lnTo>
                                  <a:pt x="7447" y="2867"/>
                                </a:lnTo>
                                <a:lnTo>
                                  <a:pt x="7495" y="2867"/>
                                </a:lnTo>
                                <a:close/>
                                <a:moveTo>
                                  <a:pt x="515" y="436"/>
                                </a:moveTo>
                                <a:lnTo>
                                  <a:pt x="260" y="0"/>
                                </a:lnTo>
                                <a:lnTo>
                                  <a:pt x="6" y="436"/>
                                </a:lnTo>
                                <a:cubicBezTo>
                                  <a:pt x="0" y="447"/>
                                  <a:pt x="4" y="462"/>
                                  <a:pt x="15" y="469"/>
                                </a:cubicBezTo>
                                <a:cubicBezTo>
                                  <a:pt x="26" y="475"/>
                                  <a:pt x="41" y="472"/>
                                  <a:pt x="48" y="460"/>
                                </a:cubicBezTo>
                                <a:lnTo>
                                  <a:pt x="281" y="60"/>
                                </a:lnTo>
                                <a:lnTo>
                                  <a:pt x="240" y="60"/>
                                </a:lnTo>
                                <a:lnTo>
                                  <a:pt x="473" y="460"/>
                                </a:lnTo>
                                <a:cubicBezTo>
                                  <a:pt x="480" y="472"/>
                                  <a:pt x="494" y="475"/>
                                  <a:pt x="506" y="469"/>
                                </a:cubicBezTo>
                                <a:cubicBezTo>
                                  <a:pt x="517" y="462"/>
                                  <a:pt x="521" y="447"/>
                                  <a:pt x="515" y="436"/>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0" name="Freeform 76"/>
                        <wps:cNvSpPr>
                          <a:spLocks noEditPoints="1"/>
                        </wps:cNvSpPr>
                        <wps:spPr bwMode="auto">
                          <a:xfrm>
                            <a:off x="1176020" y="1085215"/>
                            <a:ext cx="58420" cy="320675"/>
                          </a:xfrm>
                          <a:custGeom>
                            <a:avLst/>
                            <a:gdLst>
                              <a:gd name="T0" fmla="*/ 569 w 1043"/>
                              <a:gd name="T1" fmla="*/ 5734 h 5734"/>
                              <a:gd name="T2" fmla="*/ 569 w 1043"/>
                              <a:gd name="T3" fmla="*/ 95 h 5734"/>
                              <a:gd name="T4" fmla="*/ 473 w 1043"/>
                              <a:gd name="T5" fmla="*/ 95 h 5734"/>
                              <a:gd name="T6" fmla="*/ 473 w 1043"/>
                              <a:gd name="T7" fmla="*/ 5734 h 5734"/>
                              <a:gd name="T8" fmla="*/ 569 w 1043"/>
                              <a:gd name="T9" fmla="*/ 5734 h 5734"/>
                              <a:gd name="T10" fmla="*/ 1030 w 1043"/>
                              <a:gd name="T11" fmla="*/ 871 h 5734"/>
                              <a:gd name="T12" fmla="*/ 521 w 1043"/>
                              <a:gd name="T13" fmla="*/ 0 h 5734"/>
                              <a:gd name="T14" fmla="*/ 13 w 1043"/>
                              <a:gd name="T15" fmla="*/ 871 h 5734"/>
                              <a:gd name="T16" fmla="*/ 31 w 1043"/>
                              <a:gd name="T17" fmla="*/ 937 h 5734"/>
                              <a:gd name="T18" fmla="*/ 96 w 1043"/>
                              <a:gd name="T19" fmla="*/ 920 h 5734"/>
                              <a:gd name="T20" fmla="*/ 563 w 1043"/>
                              <a:gd name="T21" fmla="*/ 120 h 5734"/>
                              <a:gd name="T22" fmla="*/ 480 w 1043"/>
                              <a:gd name="T23" fmla="*/ 120 h 5734"/>
                              <a:gd name="T24" fmla="*/ 947 w 1043"/>
                              <a:gd name="T25" fmla="*/ 920 h 5734"/>
                              <a:gd name="T26" fmla="*/ 1012 w 1043"/>
                              <a:gd name="T27" fmla="*/ 937 h 5734"/>
                              <a:gd name="T28" fmla="*/ 1030 w 1043"/>
                              <a:gd name="T29" fmla="*/ 871 h 5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3" h="5734">
                                <a:moveTo>
                                  <a:pt x="569" y="5734"/>
                                </a:moveTo>
                                <a:lnTo>
                                  <a:pt x="569" y="95"/>
                                </a:lnTo>
                                <a:lnTo>
                                  <a:pt x="473" y="95"/>
                                </a:lnTo>
                                <a:lnTo>
                                  <a:pt x="473" y="5734"/>
                                </a:lnTo>
                                <a:lnTo>
                                  <a:pt x="569" y="5734"/>
                                </a:lnTo>
                                <a:close/>
                                <a:moveTo>
                                  <a:pt x="1030" y="871"/>
                                </a:moveTo>
                                <a:lnTo>
                                  <a:pt x="521" y="0"/>
                                </a:lnTo>
                                <a:lnTo>
                                  <a:pt x="13" y="871"/>
                                </a:lnTo>
                                <a:cubicBezTo>
                                  <a:pt x="0" y="894"/>
                                  <a:pt x="8" y="924"/>
                                  <a:pt x="31" y="937"/>
                                </a:cubicBezTo>
                                <a:cubicBezTo>
                                  <a:pt x="54" y="950"/>
                                  <a:pt x="83" y="943"/>
                                  <a:pt x="96" y="920"/>
                                </a:cubicBezTo>
                                <a:lnTo>
                                  <a:pt x="563" y="120"/>
                                </a:lnTo>
                                <a:lnTo>
                                  <a:pt x="480" y="120"/>
                                </a:lnTo>
                                <a:lnTo>
                                  <a:pt x="947" y="920"/>
                                </a:lnTo>
                                <a:cubicBezTo>
                                  <a:pt x="960" y="943"/>
                                  <a:pt x="989" y="950"/>
                                  <a:pt x="1012" y="937"/>
                                </a:cubicBezTo>
                                <a:cubicBezTo>
                                  <a:pt x="1035" y="924"/>
                                  <a:pt x="1043" y="894"/>
                                  <a:pt x="1030" y="871"/>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1" name="Freeform 77"/>
                        <wps:cNvSpPr>
                          <a:spLocks noEditPoints="1"/>
                        </wps:cNvSpPr>
                        <wps:spPr bwMode="auto">
                          <a:xfrm>
                            <a:off x="1532255" y="868680"/>
                            <a:ext cx="153670" cy="58420"/>
                          </a:xfrm>
                          <a:custGeom>
                            <a:avLst/>
                            <a:gdLst>
                              <a:gd name="T0" fmla="*/ 0 w 2744"/>
                              <a:gd name="T1" fmla="*/ 473 h 1043"/>
                              <a:gd name="T2" fmla="*/ 2649 w 2744"/>
                              <a:gd name="T3" fmla="*/ 473 h 1043"/>
                              <a:gd name="T4" fmla="*/ 2649 w 2744"/>
                              <a:gd name="T5" fmla="*/ 569 h 1043"/>
                              <a:gd name="T6" fmla="*/ 0 w 2744"/>
                              <a:gd name="T7" fmla="*/ 569 h 1043"/>
                              <a:gd name="T8" fmla="*/ 0 w 2744"/>
                              <a:gd name="T9" fmla="*/ 473 h 1043"/>
                              <a:gd name="T10" fmla="*/ 1873 w 2744"/>
                              <a:gd name="T11" fmla="*/ 13 h 1043"/>
                              <a:gd name="T12" fmla="*/ 2744 w 2744"/>
                              <a:gd name="T13" fmla="*/ 521 h 1043"/>
                              <a:gd name="T14" fmla="*/ 1873 w 2744"/>
                              <a:gd name="T15" fmla="*/ 1030 h 1043"/>
                              <a:gd name="T16" fmla="*/ 1807 w 2744"/>
                              <a:gd name="T17" fmla="*/ 1012 h 1043"/>
                              <a:gd name="T18" fmla="*/ 1825 w 2744"/>
                              <a:gd name="T19" fmla="*/ 947 h 1043"/>
                              <a:gd name="T20" fmla="*/ 2625 w 2744"/>
                              <a:gd name="T21" fmla="*/ 480 h 1043"/>
                              <a:gd name="T22" fmla="*/ 2625 w 2744"/>
                              <a:gd name="T23" fmla="*/ 563 h 1043"/>
                              <a:gd name="T24" fmla="*/ 1825 w 2744"/>
                              <a:gd name="T25" fmla="*/ 96 h 1043"/>
                              <a:gd name="T26" fmla="*/ 1807 w 2744"/>
                              <a:gd name="T27" fmla="*/ 31 h 1043"/>
                              <a:gd name="T28" fmla="*/ 1873 w 2744"/>
                              <a:gd name="T29" fmla="*/ 13 h 10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4" h="1043">
                                <a:moveTo>
                                  <a:pt x="0" y="473"/>
                                </a:moveTo>
                                <a:lnTo>
                                  <a:pt x="2649" y="473"/>
                                </a:lnTo>
                                <a:lnTo>
                                  <a:pt x="2649" y="569"/>
                                </a:lnTo>
                                <a:lnTo>
                                  <a:pt x="0" y="569"/>
                                </a:lnTo>
                                <a:lnTo>
                                  <a:pt x="0" y="473"/>
                                </a:lnTo>
                                <a:close/>
                                <a:moveTo>
                                  <a:pt x="1873" y="13"/>
                                </a:moveTo>
                                <a:lnTo>
                                  <a:pt x="2744" y="521"/>
                                </a:lnTo>
                                <a:lnTo>
                                  <a:pt x="1873" y="1030"/>
                                </a:lnTo>
                                <a:cubicBezTo>
                                  <a:pt x="1850" y="1043"/>
                                  <a:pt x="1821" y="1035"/>
                                  <a:pt x="1807" y="1012"/>
                                </a:cubicBezTo>
                                <a:cubicBezTo>
                                  <a:pt x="1794" y="989"/>
                                  <a:pt x="1802" y="960"/>
                                  <a:pt x="1825" y="947"/>
                                </a:cubicBezTo>
                                <a:lnTo>
                                  <a:pt x="2625" y="480"/>
                                </a:lnTo>
                                <a:lnTo>
                                  <a:pt x="2625" y="563"/>
                                </a:lnTo>
                                <a:lnTo>
                                  <a:pt x="1825" y="96"/>
                                </a:lnTo>
                                <a:cubicBezTo>
                                  <a:pt x="1802" y="83"/>
                                  <a:pt x="1794" y="54"/>
                                  <a:pt x="1807" y="31"/>
                                </a:cubicBezTo>
                                <a:cubicBezTo>
                                  <a:pt x="1821" y="8"/>
                                  <a:pt x="1850" y="0"/>
                                  <a:pt x="1873" y="1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2" name="Freeform 78"/>
                        <wps:cNvSpPr>
                          <a:spLocks noEditPoints="1"/>
                        </wps:cNvSpPr>
                        <wps:spPr bwMode="auto">
                          <a:xfrm>
                            <a:off x="4154805" y="868680"/>
                            <a:ext cx="135890" cy="58420"/>
                          </a:xfrm>
                          <a:custGeom>
                            <a:avLst/>
                            <a:gdLst>
                              <a:gd name="T0" fmla="*/ 0 w 607"/>
                              <a:gd name="T1" fmla="*/ 118 h 261"/>
                              <a:gd name="T2" fmla="*/ 583 w 607"/>
                              <a:gd name="T3" fmla="*/ 118 h 261"/>
                              <a:gd name="T4" fmla="*/ 583 w 607"/>
                              <a:gd name="T5" fmla="*/ 142 h 261"/>
                              <a:gd name="T6" fmla="*/ 0 w 607"/>
                              <a:gd name="T7" fmla="*/ 142 h 261"/>
                              <a:gd name="T8" fmla="*/ 0 w 607"/>
                              <a:gd name="T9" fmla="*/ 118 h 261"/>
                              <a:gd name="T10" fmla="*/ 389 w 607"/>
                              <a:gd name="T11" fmla="*/ 3 h 261"/>
                              <a:gd name="T12" fmla="*/ 607 w 607"/>
                              <a:gd name="T13" fmla="*/ 130 h 261"/>
                              <a:gd name="T14" fmla="*/ 389 w 607"/>
                              <a:gd name="T15" fmla="*/ 258 h 261"/>
                              <a:gd name="T16" fmla="*/ 373 w 607"/>
                              <a:gd name="T17" fmla="*/ 253 h 261"/>
                              <a:gd name="T18" fmla="*/ 377 w 607"/>
                              <a:gd name="T19" fmla="*/ 237 h 261"/>
                              <a:gd name="T20" fmla="*/ 377 w 607"/>
                              <a:gd name="T21" fmla="*/ 237 h 261"/>
                              <a:gd name="T22" fmla="*/ 577 w 607"/>
                              <a:gd name="T23" fmla="*/ 120 h 261"/>
                              <a:gd name="T24" fmla="*/ 577 w 607"/>
                              <a:gd name="T25" fmla="*/ 141 h 261"/>
                              <a:gd name="T26" fmla="*/ 377 w 607"/>
                              <a:gd name="T27" fmla="*/ 24 h 261"/>
                              <a:gd name="T28" fmla="*/ 373 w 607"/>
                              <a:gd name="T29" fmla="*/ 8 h 261"/>
                              <a:gd name="T30" fmla="*/ 389 w 607"/>
                              <a:gd name="T31" fmla="*/ 3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07" h="261">
                                <a:moveTo>
                                  <a:pt x="0" y="118"/>
                                </a:moveTo>
                                <a:lnTo>
                                  <a:pt x="583" y="118"/>
                                </a:lnTo>
                                <a:lnTo>
                                  <a:pt x="583" y="142"/>
                                </a:lnTo>
                                <a:lnTo>
                                  <a:pt x="0" y="142"/>
                                </a:lnTo>
                                <a:lnTo>
                                  <a:pt x="0" y="118"/>
                                </a:lnTo>
                                <a:close/>
                                <a:moveTo>
                                  <a:pt x="389" y="3"/>
                                </a:moveTo>
                                <a:lnTo>
                                  <a:pt x="607" y="130"/>
                                </a:lnTo>
                                <a:lnTo>
                                  <a:pt x="389" y="258"/>
                                </a:lnTo>
                                <a:cubicBezTo>
                                  <a:pt x="384" y="261"/>
                                  <a:pt x="376" y="259"/>
                                  <a:pt x="373" y="253"/>
                                </a:cubicBezTo>
                                <a:cubicBezTo>
                                  <a:pt x="370" y="247"/>
                                  <a:pt x="372" y="240"/>
                                  <a:pt x="377" y="237"/>
                                </a:cubicBezTo>
                                <a:lnTo>
                                  <a:pt x="377" y="237"/>
                                </a:lnTo>
                                <a:lnTo>
                                  <a:pt x="577" y="120"/>
                                </a:lnTo>
                                <a:lnTo>
                                  <a:pt x="577" y="141"/>
                                </a:lnTo>
                                <a:lnTo>
                                  <a:pt x="377" y="24"/>
                                </a:lnTo>
                                <a:cubicBezTo>
                                  <a:pt x="372" y="21"/>
                                  <a:pt x="370" y="13"/>
                                  <a:pt x="373" y="8"/>
                                </a:cubicBezTo>
                                <a:cubicBezTo>
                                  <a:pt x="376" y="2"/>
                                  <a:pt x="384" y="0"/>
                                  <a:pt x="389" y="3"/>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3" name="Freeform 79"/>
                        <wps:cNvSpPr>
                          <a:spLocks noEditPoints="1"/>
                        </wps:cNvSpPr>
                        <wps:spPr bwMode="auto">
                          <a:xfrm>
                            <a:off x="2010410" y="375920"/>
                            <a:ext cx="1313815" cy="335915"/>
                          </a:xfrm>
                          <a:custGeom>
                            <a:avLst/>
                            <a:gdLst>
                              <a:gd name="T0" fmla="*/ 0 w 11719"/>
                              <a:gd name="T1" fmla="*/ 3000 h 3000"/>
                              <a:gd name="T2" fmla="*/ 0 w 11719"/>
                              <a:gd name="T3" fmla="*/ 2316 h 3000"/>
                              <a:gd name="T4" fmla="*/ 24 w 11719"/>
                              <a:gd name="T5" fmla="*/ 2292 h 3000"/>
                              <a:gd name="T6" fmla="*/ 11458 w 11719"/>
                              <a:gd name="T7" fmla="*/ 2292 h 3000"/>
                              <a:gd name="T8" fmla="*/ 11434 w 11719"/>
                              <a:gd name="T9" fmla="*/ 2316 h 3000"/>
                              <a:gd name="T10" fmla="*/ 11434 w 11719"/>
                              <a:gd name="T11" fmla="*/ 48 h 3000"/>
                              <a:gd name="T12" fmla="*/ 11482 w 11719"/>
                              <a:gd name="T13" fmla="*/ 48 h 3000"/>
                              <a:gd name="T14" fmla="*/ 11482 w 11719"/>
                              <a:gd name="T15" fmla="*/ 2316 h 3000"/>
                              <a:gd name="T16" fmla="*/ 11458 w 11719"/>
                              <a:gd name="T17" fmla="*/ 2340 h 3000"/>
                              <a:gd name="T18" fmla="*/ 24 w 11719"/>
                              <a:gd name="T19" fmla="*/ 2340 h 3000"/>
                              <a:gd name="T20" fmla="*/ 48 w 11719"/>
                              <a:gd name="T21" fmla="*/ 2316 h 3000"/>
                              <a:gd name="T22" fmla="*/ 48 w 11719"/>
                              <a:gd name="T23" fmla="*/ 3000 h 3000"/>
                              <a:gd name="T24" fmla="*/ 0 w 11719"/>
                              <a:gd name="T25" fmla="*/ 3000 h 3000"/>
                              <a:gd name="T26" fmla="*/ 11204 w 11719"/>
                              <a:gd name="T27" fmla="*/ 436 h 3000"/>
                              <a:gd name="T28" fmla="*/ 11458 w 11719"/>
                              <a:gd name="T29" fmla="*/ 0 h 3000"/>
                              <a:gd name="T30" fmla="*/ 11712 w 11719"/>
                              <a:gd name="T31" fmla="*/ 436 h 3000"/>
                              <a:gd name="T32" fmla="*/ 11704 w 11719"/>
                              <a:gd name="T33" fmla="*/ 469 h 3000"/>
                              <a:gd name="T34" fmla="*/ 11671 w 11719"/>
                              <a:gd name="T35" fmla="*/ 460 h 3000"/>
                              <a:gd name="T36" fmla="*/ 11437 w 11719"/>
                              <a:gd name="T37" fmla="*/ 60 h 3000"/>
                              <a:gd name="T38" fmla="*/ 11479 w 11719"/>
                              <a:gd name="T39" fmla="*/ 60 h 3000"/>
                              <a:gd name="T40" fmla="*/ 11245 w 11719"/>
                              <a:gd name="T41" fmla="*/ 460 h 3000"/>
                              <a:gd name="T42" fmla="*/ 11213 w 11719"/>
                              <a:gd name="T43" fmla="*/ 469 h 3000"/>
                              <a:gd name="T44" fmla="*/ 11204 w 11719"/>
                              <a:gd name="T45" fmla="*/ 436 h 3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719" h="3000">
                                <a:moveTo>
                                  <a:pt x="0" y="3000"/>
                                </a:moveTo>
                                <a:lnTo>
                                  <a:pt x="0" y="2316"/>
                                </a:lnTo>
                                <a:cubicBezTo>
                                  <a:pt x="0" y="2302"/>
                                  <a:pt x="11" y="2292"/>
                                  <a:pt x="24" y="2292"/>
                                </a:cubicBezTo>
                                <a:lnTo>
                                  <a:pt x="11458" y="2292"/>
                                </a:lnTo>
                                <a:lnTo>
                                  <a:pt x="11434" y="2316"/>
                                </a:lnTo>
                                <a:lnTo>
                                  <a:pt x="11434" y="48"/>
                                </a:lnTo>
                                <a:lnTo>
                                  <a:pt x="11482" y="48"/>
                                </a:lnTo>
                                <a:lnTo>
                                  <a:pt x="11482" y="2316"/>
                                </a:lnTo>
                                <a:cubicBezTo>
                                  <a:pt x="11482" y="2329"/>
                                  <a:pt x="11471" y="2340"/>
                                  <a:pt x="11458" y="2340"/>
                                </a:cubicBezTo>
                                <a:lnTo>
                                  <a:pt x="24" y="2340"/>
                                </a:lnTo>
                                <a:lnTo>
                                  <a:pt x="48" y="2316"/>
                                </a:lnTo>
                                <a:lnTo>
                                  <a:pt x="48" y="3000"/>
                                </a:lnTo>
                                <a:lnTo>
                                  <a:pt x="0" y="3000"/>
                                </a:lnTo>
                                <a:close/>
                                <a:moveTo>
                                  <a:pt x="11204" y="436"/>
                                </a:moveTo>
                                <a:lnTo>
                                  <a:pt x="11458" y="0"/>
                                </a:lnTo>
                                <a:lnTo>
                                  <a:pt x="11712" y="436"/>
                                </a:lnTo>
                                <a:cubicBezTo>
                                  <a:pt x="11719" y="447"/>
                                  <a:pt x="11715" y="462"/>
                                  <a:pt x="11704" y="469"/>
                                </a:cubicBezTo>
                                <a:cubicBezTo>
                                  <a:pt x="11692" y="475"/>
                                  <a:pt x="11677" y="472"/>
                                  <a:pt x="11671" y="460"/>
                                </a:cubicBezTo>
                                <a:lnTo>
                                  <a:pt x="11437" y="60"/>
                                </a:lnTo>
                                <a:lnTo>
                                  <a:pt x="11479" y="60"/>
                                </a:lnTo>
                                <a:lnTo>
                                  <a:pt x="11245" y="460"/>
                                </a:lnTo>
                                <a:cubicBezTo>
                                  <a:pt x="11239" y="472"/>
                                  <a:pt x="11224" y="475"/>
                                  <a:pt x="11213" y="469"/>
                                </a:cubicBezTo>
                                <a:cubicBezTo>
                                  <a:pt x="11201" y="462"/>
                                  <a:pt x="11197" y="447"/>
                                  <a:pt x="11204" y="436"/>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84" name="Freeform 80"/>
                        <wps:cNvSpPr>
                          <a:spLocks noEditPoints="1"/>
                        </wps:cNvSpPr>
                        <wps:spPr bwMode="auto">
                          <a:xfrm>
                            <a:off x="3265170" y="375920"/>
                            <a:ext cx="1355090" cy="335915"/>
                          </a:xfrm>
                          <a:custGeom>
                            <a:avLst/>
                            <a:gdLst>
                              <a:gd name="T0" fmla="*/ 6042 w 6042"/>
                              <a:gd name="T1" fmla="*/ 1500 h 1500"/>
                              <a:gd name="T2" fmla="*/ 6042 w 6042"/>
                              <a:gd name="T3" fmla="*/ 1158 h 1500"/>
                              <a:gd name="T4" fmla="*/ 6030 w 6042"/>
                              <a:gd name="T5" fmla="*/ 1146 h 1500"/>
                              <a:gd name="T6" fmla="*/ 130 w 6042"/>
                              <a:gd name="T7" fmla="*/ 1146 h 1500"/>
                              <a:gd name="T8" fmla="*/ 142 w 6042"/>
                              <a:gd name="T9" fmla="*/ 1158 h 1500"/>
                              <a:gd name="T10" fmla="*/ 142 w 6042"/>
                              <a:gd name="T11" fmla="*/ 24 h 1500"/>
                              <a:gd name="T12" fmla="*/ 118 w 6042"/>
                              <a:gd name="T13" fmla="*/ 24 h 1500"/>
                              <a:gd name="T14" fmla="*/ 118 w 6042"/>
                              <a:gd name="T15" fmla="*/ 1158 h 1500"/>
                              <a:gd name="T16" fmla="*/ 130 w 6042"/>
                              <a:gd name="T17" fmla="*/ 1170 h 1500"/>
                              <a:gd name="T18" fmla="*/ 6030 w 6042"/>
                              <a:gd name="T19" fmla="*/ 1170 h 1500"/>
                              <a:gd name="T20" fmla="*/ 6018 w 6042"/>
                              <a:gd name="T21" fmla="*/ 1158 h 1500"/>
                              <a:gd name="T22" fmla="*/ 6018 w 6042"/>
                              <a:gd name="T23" fmla="*/ 1500 h 1500"/>
                              <a:gd name="T24" fmla="*/ 6042 w 6042"/>
                              <a:gd name="T25" fmla="*/ 1500 h 1500"/>
                              <a:gd name="T26" fmla="*/ 258 w 6042"/>
                              <a:gd name="T27" fmla="*/ 218 h 1500"/>
                              <a:gd name="T28" fmla="*/ 130 w 6042"/>
                              <a:gd name="T29" fmla="*/ 0 h 1500"/>
                              <a:gd name="T30" fmla="*/ 3 w 6042"/>
                              <a:gd name="T31" fmla="*/ 218 h 1500"/>
                              <a:gd name="T32" fmla="*/ 8 w 6042"/>
                              <a:gd name="T33" fmla="*/ 235 h 1500"/>
                              <a:gd name="T34" fmla="*/ 24 w 6042"/>
                              <a:gd name="T35" fmla="*/ 230 h 1500"/>
                              <a:gd name="T36" fmla="*/ 141 w 6042"/>
                              <a:gd name="T37" fmla="*/ 30 h 1500"/>
                              <a:gd name="T38" fmla="*/ 120 w 6042"/>
                              <a:gd name="T39" fmla="*/ 30 h 1500"/>
                              <a:gd name="T40" fmla="*/ 237 w 6042"/>
                              <a:gd name="T41" fmla="*/ 230 h 1500"/>
                              <a:gd name="T42" fmla="*/ 253 w 6042"/>
                              <a:gd name="T43" fmla="*/ 235 h 1500"/>
                              <a:gd name="T44" fmla="*/ 258 w 6042"/>
                              <a:gd name="T45" fmla="*/ 218 h 1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042" h="1500">
                                <a:moveTo>
                                  <a:pt x="6042" y="1500"/>
                                </a:moveTo>
                                <a:lnTo>
                                  <a:pt x="6042" y="1158"/>
                                </a:lnTo>
                                <a:cubicBezTo>
                                  <a:pt x="6042" y="1151"/>
                                  <a:pt x="6037" y="1146"/>
                                  <a:pt x="6030" y="1146"/>
                                </a:cubicBezTo>
                                <a:lnTo>
                                  <a:pt x="130" y="1146"/>
                                </a:lnTo>
                                <a:lnTo>
                                  <a:pt x="142" y="1158"/>
                                </a:lnTo>
                                <a:lnTo>
                                  <a:pt x="142" y="24"/>
                                </a:lnTo>
                                <a:lnTo>
                                  <a:pt x="118" y="24"/>
                                </a:lnTo>
                                <a:lnTo>
                                  <a:pt x="118" y="1158"/>
                                </a:lnTo>
                                <a:cubicBezTo>
                                  <a:pt x="118" y="1165"/>
                                  <a:pt x="124" y="1170"/>
                                  <a:pt x="130" y="1170"/>
                                </a:cubicBezTo>
                                <a:lnTo>
                                  <a:pt x="6030" y="1170"/>
                                </a:lnTo>
                                <a:lnTo>
                                  <a:pt x="6018" y="1158"/>
                                </a:lnTo>
                                <a:lnTo>
                                  <a:pt x="6018" y="1500"/>
                                </a:lnTo>
                                <a:lnTo>
                                  <a:pt x="6042" y="1500"/>
                                </a:lnTo>
                                <a:close/>
                                <a:moveTo>
                                  <a:pt x="258" y="218"/>
                                </a:moveTo>
                                <a:lnTo>
                                  <a:pt x="130" y="0"/>
                                </a:lnTo>
                                <a:lnTo>
                                  <a:pt x="3" y="218"/>
                                </a:lnTo>
                                <a:cubicBezTo>
                                  <a:pt x="0" y="224"/>
                                  <a:pt x="2" y="231"/>
                                  <a:pt x="8" y="235"/>
                                </a:cubicBezTo>
                                <a:cubicBezTo>
                                  <a:pt x="13" y="238"/>
                                  <a:pt x="21" y="236"/>
                                  <a:pt x="24" y="230"/>
                                </a:cubicBezTo>
                                <a:lnTo>
                                  <a:pt x="141" y="30"/>
                                </a:lnTo>
                                <a:lnTo>
                                  <a:pt x="120" y="30"/>
                                </a:lnTo>
                                <a:lnTo>
                                  <a:pt x="237" y="230"/>
                                </a:lnTo>
                                <a:cubicBezTo>
                                  <a:pt x="240" y="236"/>
                                  <a:pt x="247" y="238"/>
                                  <a:pt x="253" y="235"/>
                                </a:cubicBezTo>
                                <a:cubicBezTo>
                                  <a:pt x="259" y="231"/>
                                  <a:pt x="261" y="224"/>
                                  <a:pt x="258" y="218"/>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93" name="Rectangle 93"/>
                        <wps:cNvSpPr>
                          <a:spLocks noChangeArrowheads="1"/>
                        </wps:cNvSpPr>
                        <wps:spPr bwMode="auto">
                          <a:xfrm>
                            <a:off x="1712596" y="771820"/>
                            <a:ext cx="61150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1DF" w:rsidRDefault="007261DF" w:rsidP="007261DF">
                              <w:pPr>
                                <w:pStyle w:val="NormalWeb"/>
                                <w:spacing w:before="0" w:beforeAutospacing="0" w:after="200" w:afterAutospacing="0" w:line="276" w:lineRule="auto"/>
                                <w:jc w:val="center"/>
                              </w:pPr>
                              <w:del w:id="124" w:author="Parrish, Rut" w:date="2016-06-08T15:59:00Z">
                                <w:r w:rsidDel="007261DF">
                                  <w:rPr>
                                    <w:rFonts w:ascii="Arial" w:eastAsia="Calibri" w:hAnsi="Arial"/>
                                    <w:color w:val="000000"/>
                                    <w:sz w:val="16"/>
                                    <w:szCs w:val="16"/>
                                  </w:rPr>
                                  <w:delText>Entity</w:delText>
                                </w:r>
                                <w:r w:rsidDel="007261DF">
                                  <w:rPr>
                                    <w:rFonts w:ascii="Arial" w:eastAsia="Calibri" w:hAnsi="Arial"/>
                                    <w:color w:val="008080"/>
                                    <w:sz w:val="16"/>
                                    <w:szCs w:val="16"/>
                                    <w:u w:val="single"/>
                                  </w:rPr>
                                  <w:delText xml:space="preserve"> Risk Head</w:delText>
                                </w:r>
                              </w:del>
                              <w:ins w:id="125" w:author="Parrish, Rut" w:date="2016-06-08T15:59:00Z">
                                <w:r>
                                  <w:rPr>
                                    <w:rFonts w:ascii="Arial" w:eastAsia="Calibri" w:hAnsi="Arial"/>
                                    <w:color w:val="000000"/>
                                    <w:sz w:val="16"/>
                                    <w:szCs w:val="16"/>
                                  </w:rPr>
                                  <w:t>Entity RA Team</w:t>
                                </w:r>
                              </w:ins>
                            </w:p>
                          </w:txbxContent>
                        </wps:txbx>
                        <wps:bodyPr rot="0" vert="horz" wrap="square" lIns="0" tIns="0" rIns="0" bIns="0" anchor="t" anchorCtr="0">
                          <a:noAutofit/>
                        </wps:bodyPr>
                      </wps:wsp>
                    </wpc:wpc>
                  </a:graphicData>
                </a:graphic>
              </wp:inline>
            </w:drawing>
          </mc:Choice>
          <mc:Fallback>
            <w:pict>
              <v:group id="Canvas 85" o:spid="_x0000_s1027" editas="canvas" style="width:401.75pt;height:179.2pt;mso-position-horizontal-relative:char;mso-position-vertical-relative:line" coordsize="51022,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022;height:22758;visibility:visible;mso-wrap-style:square">
                  <v:fill o:detectmouseclick="t"/>
                  <v:path o:connecttype="none"/>
                </v:shape>
                <v:rect id="Rectangle 5" o:spid="_x0000_s1029" style="position:absolute;left:16859;top:7118;width:707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6" o:spid="_x0000_s1030" style="position:absolute;left:16859;top:7118;width:6547;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NMIA&#10;AADaAAAADwAAAGRycy9kb3ducmV2LnhtbESPUWvCMBSF3wf7D+EO9jbTFValGkVGRX2SqT/g0lyb&#10;anNTkky7f28EYY+Hc853OLPFYDtxJR9axwo+RxkI4trplhsFx8PqYwIiRGSNnWNS8EcBFvPXlxmW&#10;2t34h6772IgE4VCiAhNjX0oZakMWw8j1xMk7OW8xJukbqT3eEtx2Ms+yQlpsOS0Y7OnbUH3Z/1oF&#10;zeq8PW3z4lJ95aaoNru1H1drpd7fhuUURKQh/oef7Y1WMIbHlX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9v80wgAAANoAAAAPAAAAAAAAAAAAAAAAAJgCAABkcnMvZG93&#10;bnJldi54bWxQSwUGAAAAAAQABAD1AAAAhwMAAAAA&#10;" filled="f" strokecolor="red" strokeweight="22e-5mm">
                  <v:stroke joinstyle="round"/>
                </v:rect>
                <v:rect id="Rectangle 10" o:spid="_x0000_s1031" style="position:absolute;left:44278;top:4070;width:6566;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rect id="Rectangle 11" o:spid="_x0000_s1032" style="position:absolute;left:21805;top:25;width:6566;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OjsEA&#10;AADbAAAADwAAAGRycy9kb3ducmV2LnhtbERP3WrCMBS+H+wdwhnsbqYW1klnFJGKeiVTH+DQHJvO&#10;5qQkUbu3XwTBu/Px/Z7pfLCduJIPrWMF41EGgrh2uuVGwfGw+piACBFZY+eYFPxRgPns9WWKpXY3&#10;/qHrPjYihXAoUYGJsS+lDLUhi2HkeuLEnZy3GBP0jdQebyncdjLPskJabDk1GOxpaag+7y9WQbP6&#10;3Z62eXGuPnNTVJvd2n9Va6Xe34bFN4hIQ3yKH+6NTvNzuP+SDp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tDo7BAAAA2wAAAA8AAAAAAAAAAAAAAAAAmAIAAGRycy9kb3du&#10;cmV2LnhtbFBLBQYAAAAABAAEAPUAAACGAwAAAAA=&#10;" filled="f" strokecolor="red" strokeweight="22e-5mm">
                  <v:stroke joinstyle="round"/>
                </v:rect>
                <v:rect id="Rectangle 12" o:spid="_x0000_s1033" style="position:absolute;left:22034;top:666;width:6566;height:276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sRrsIA&#10;AADbAAAADwAAAGRycy9kb3ducmV2LnhtbERPS2vCQBC+F/wPywje6q4KRVNXEUXQ0osPKL0N2WkS&#10;zM7G7JrE/vpuQfA2H99z5svOlqKh2heONYyGCgRx6kzBmYbzafs6BeEDssHSMWm4k4flovcyx8S4&#10;lg/UHEMmYgj7BDXkIVSJlD7NyaIfuoo4cj+uthgirDNpamxjuC3lWKk3abHg2JBjReuc0svxZjWo&#10;2+VKm7v6nqx/P6YNf61m+89W60G/W72DCNSFp/jh3pk4fwL/v8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xGuwgAAANsAAAAPAAAAAAAAAAAAAAAAAJgCAABkcnMvZG93&#10;bnJldi54bWxQSwUGAAAAAAQABAD1AAAAhwMAAAAA&#10;" filled="f" stroked="f">
                  <v:textbox inset="0,0,0,0">
                    <w:txbxContent>
                      <w:p w:rsidR="0090151C" w:rsidRDefault="0090151C" w:rsidP="007261DF">
                        <w:pPr>
                          <w:jc w:val="center"/>
                        </w:pPr>
                        <w:r>
                          <w:rPr>
                            <w:rFonts w:ascii="Arial" w:hAnsi="Arial" w:cs="Arial"/>
                            <w:color w:val="000000"/>
                            <w:sz w:val="16"/>
                            <w:szCs w:val="16"/>
                          </w:rPr>
                          <w:t>SHUSA</w:t>
                        </w:r>
                        <w:ins w:id="126" w:author="Parrish, Rut" w:date="2016-06-08T15:55:00Z">
                          <w:r w:rsidR="007261DF">
                            <w:rPr>
                              <w:rFonts w:ascii="Arial" w:hAnsi="Arial" w:cs="Arial"/>
                              <w:color w:val="000000"/>
                              <w:sz w:val="16"/>
                              <w:szCs w:val="16"/>
                            </w:rPr>
                            <w:t xml:space="preserve"> Risk Head</w:t>
                          </w:r>
                        </w:ins>
                      </w:p>
                    </w:txbxContent>
                  </v:textbox>
                </v:rect>
                <v:rect id="Rectangle 15" o:spid="_x0000_s1034" style="position:absolute;left:29660;top:25;width:6566;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rect id="Rectangle 16" o:spid="_x0000_s1035" style="position:absolute;left:29660;top:25;width:6566;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c/8EA&#10;AADbAAAADwAAAGRycy9kb3ducmV2LnhtbERP3WrCMBS+H+wdwhnsbqYrrM5qlDEq6pVMfYBDc2w6&#10;m5OSZNq9vREE787H93tmi8F24kw+tI4VvI8yEMS10y03Cg775dsniBCRNXaOScE/BVjMn59mWGp3&#10;4R8672IjUgiHEhWYGPtSylAbshhGridO3NF5izFB30jt8ZLCbSfzLCukxZZTg8Gevg3Vp92fVdAs&#10;fzfHTV6cqo/cFNV6u/LjaqXU68vwNQURaYgP8d291mn+BG6/pA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nP/BAAAA2wAAAA8AAAAAAAAAAAAAAAAAmAIAAGRycy9kb3du&#10;cmV2LnhtbFBLBQYAAAAABAAEAPUAAACGAwAAAAA=&#10;" filled="f" strokecolor="red" strokeweight="22e-5mm">
                  <v:stroke joinstyle="round"/>
                </v:rect>
                <v:rect id="Rectangle 17" o:spid="_x0000_s1036" style="position:absolute;left:29660;top:711;width:6490;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sdcEA&#10;AADbAAAADwAAAGRycy9kb3ducmV2LnhtbERPTYvCMBC9C/6HMIIXWVN7EO0aRQTBgyDWPay3oZlt&#10;ujaT0kRb99dvDoLHx/tebXpbiwe1vnKsYDZNQBAXTldcKvi67D8WIHxA1lg7JgVP8rBZDwcrzLTr&#10;+EyPPJQihrDPUIEJocmk9IUhi37qGuLI/bjWYoiwLaVusYvhtpZpksylxYpjg8GGdoaKW363Cvan&#10;74r4T54ny0Xnfov0mptjo9R41G8/QQTqw1v8ch+0gjSuj1/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4bHXBAAAA2wAAAA8AAAAAAAAAAAAAAAAAmAIAAGRycy9kb3du&#10;cmV2LnhtbFBLBQYAAAAABAAEAPUAAACGAwAAAAA=&#10;" filled="f" stroked="f">
                  <v:textbox style="mso-fit-shape-to-text:t" inset="0,0,0,0">
                    <w:txbxContent>
                      <w:p w:rsidR="0090151C" w:rsidRDefault="0090151C" w:rsidP="007261DF">
                        <w:pPr>
                          <w:jc w:val="center"/>
                        </w:pPr>
                        <w:r>
                          <w:rPr>
                            <w:rFonts w:ascii="Arial" w:hAnsi="Arial" w:cs="Arial"/>
                            <w:color w:val="000000"/>
                            <w:sz w:val="16"/>
                            <w:szCs w:val="16"/>
                          </w:rPr>
                          <w:t>SHUSA</w:t>
                        </w:r>
                        <w:ins w:id="127" w:author="Parrish, Rut" w:date="2016-06-08T15:58:00Z">
                          <w:r w:rsidR="007261DF">
                            <w:rPr>
                              <w:rFonts w:ascii="Arial" w:hAnsi="Arial" w:cs="Arial"/>
                              <w:color w:val="000000"/>
                              <w:sz w:val="16"/>
                              <w:szCs w:val="16"/>
                            </w:rPr>
                            <w:t xml:space="preserve"> RA Team</w:t>
                          </w:r>
                        </w:ins>
                      </w:p>
                    </w:txbxContent>
                  </v:textbox>
                </v:rect>
                <v:rect id="Rectangle 20" o:spid="_x0000_s1037" style="position:absolute;left:26244;top:14058;width:758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rect id="Rectangle 21" o:spid="_x0000_s1038" style="position:absolute;left:26244;top:14058;width:758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3MQA&#10;AADbAAAADwAAAGRycy9kb3ducmV2LnhtbESP3WoCMRSE7wt9h3AKvavZLnWV1SilrKhXxZ8HOGyO&#10;m62bkyVJdfv2RhB6OczMN8x8OdhOXMiH1rGC91EGgrh2uuVGwfGwepuCCBFZY+eYFPxRgOXi+WmO&#10;pXZX3tFlHxuRIBxKVGBi7EspQ23IYhi5njh5J+ctxiR9I7XHa4LbTuZZVkiLLacFgz19GarP+1+r&#10;oFn9bE/bvDhX49wU1eZ77SfVWqnXl+FzBiLSEP/Dj/ZGK8g/4P4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dzEAAAA2wAAAA8AAAAAAAAAAAAAAAAAmAIAAGRycy9k&#10;b3ducmV2LnhtbFBLBQYAAAAABAAEAPUAAACJAwAAAAA=&#10;" filled="f" strokecolor="red" strokeweight="22e-5mm">
                  <v:stroke joinstyle="round"/>
                </v:rect>
                <v:rect id="Rectangle 22" o:spid="_x0000_s1039" style="position:absolute;left:26962;top:14744;width:6870;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7cUA&#10;AADbAAAADwAAAGRycy9kb3ducmV2LnhtbESPQWvCQBSE7wX/w/IEL0U3Blo0zUZEEDwIxbQHvT2y&#10;r9m02bchu5rYX98tFHocZuYbJt+MthU36n3jWMFykYAgrpxuuFbw/rafr0D4gKyxdUwK7uRhU0we&#10;csy0G/hEtzLUIkLYZ6jAhNBlUvrKkEW/cB1x9D5cbzFE2ddS9zhEuG1lmiTP0mLDccFgRztD1Vd5&#10;tQr2r+eG+FueHterwX1W6aU0x06p2XTcvoAINIb/8F/7oBWkT/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8/txQAAANsAAAAPAAAAAAAAAAAAAAAAAJgCAABkcnMv&#10;ZG93bnJldi54bWxQSwUGAAAAAAQABAD1AAAAigMAAAAA&#10;" filled="f" stroked="f">
                  <v:textbox style="mso-fit-shape-to-text:t" inset="0,0,0,0">
                    <w:txbxContent>
                      <w:p w:rsidR="0090151C" w:rsidRDefault="0090151C" w:rsidP="007261DF">
                        <w:pPr>
                          <w:jc w:val="center"/>
                        </w:pPr>
                        <w:r>
                          <w:rPr>
                            <w:rFonts w:ascii="Arial" w:hAnsi="Arial" w:cs="Arial"/>
                            <w:color w:val="000000"/>
                            <w:sz w:val="16"/>
                            <w:szCs w:val="16"/>
                          </w:rPr>
                          <w:t>Business</w:t>
                        </w:r>
                        <w:ins w:id="128" w:author="Parrish, Rut" w:date="2016-06-08T16:01:00Z">
                          <w:r w:rsidR="007261DF">
                            <w:rPr>
                              <w:rFonts w:ascii="Arial" w:hAnsi="Arial" w:cs="Arial"/>
                              <w:color w:val="000000"/>
                              <w:sz w:val="16"/>
                              <w:szCs w:val="16"/>
                            </w:rPr>
                            <w:t xml:space="preserve"> line (1)</w:t>
                          </w:r>
                        </w:ins>
                      </w:p>
                    </w:txbxContent>
                  </v:textbox>
                </v:rect>
                <v:rect id="Rectangle 25" o:spid="_x0000_s1040" style="position:absolute;left:34480;top:14058;width:758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rect id="Rectangle 26" o:spid="_x0000_s1041" style="position:absolute;left:34480;top:14058;width:758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pAsEA&#10;AADbAAAADwAAAGRycy9kb3ducmV2LnhtbERP3WrCMBS+H+wdwhF2N1M7VqUaZUhFvRr+PMChOTbV&#10;5qQkUbu3Xy4Gu/z4/herwXbiQT60jhVMxhkI4trplhsF59PmfQYiRGSNnWNS8EMBVsvXlwWW2j35&#10;QI9jbEQK4VCiAhNjX0oZakMWw9j1xIm7OG8xJugbqT0+U7jtZJ5lhbTYcmow2NPaUH073q2CZnPd&#10;X/Z5cas+c1NUu++tn1Zbpd5Gw9ccRKQh/ov/3Dut4COtT1/SD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GaQLBAAAA2wAAAA8AAAAAAAAAAAAAAAAAmAIAAGRycy9kb3du&#10;cmV2LnhtbFBLBQYAAAAABAAEAPUAAACGAwAAAAA=&#10;" filled="f" strokecolor="red" strokeweight="22e-5mm">
                  <v:stroke joinstyle="round"/>
                </v:rect>
                <v:rect id="Rectangle 27" o:spid="_x0000_s1042" style="position:absolute;left:35191;top:14744;width:6877;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1fM8QA&#10;AADbAAAADwAAAGRycy9kb3ducmV2LnhtbESPQWvCQBSE70L/w/IKvYhuVBCNrlIKQg+CGHuot0f2&#10;mY3Nvg3ZrYn+elcQPA4z8w2zXHe2EhdqfOlYwWiYgCDOnS65UPBz2AxmIHxA1lg5JgVX8rBevfWW&#10;mGrX8p4uWShEhLBPUYEJoU6l9Lkhi37oauLonVxjMUTZFFI32Ea4reQ4SabSYslxwWBNX4byv+zf&#10;Ktjsfkvim9z357PWnfPxMTPbWqmP9+5zASJQF17hZ/tbK5iM4P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tXzPEAAAA2wAAAA8AAAAAAAAAAAAAAAAAmAIAAGRycy9k&#10;b3ducmV2LnhtbFBLBQYAAAAABAAEAPUAAACJAwAAAAA=&#10;" filled="f" stroked="f">
                  <v:textbox style="mso-fit-shape-to-text:t" inset="0,0,0,0">
                    <w:txbxContent>
                      <w:p w:rsidR="0090151C" w:rsidRDefault="0090151C" w:rsidP="007261DF">
                        <w:pPr>
                          <w:jc w:val="center"/>
                        </w:pPr>
                        <w:r>
                          <w:rPr>
                            <w:rFonts w:ascii="Arial" w:hAnsi="Arial" w:cs="Arial"/>
                            <w:color w:val="000000"/>
                            <w:sz w:val="16"/>
                            <w:szCs w:val="16"/>
                          </w:rPr>
                          <w:t>Business</w:t>
                        </w:r>
                        <w:ins w:id="129" w:author="Parrish, Rut" w:date="2016-06-08T16:02:00Z">
                          <w:r w:rsidR="007261DF">
                            <w:rPr>
                              <w:rFonts w:ascii="Arial" w:hAnsi="Arial" w:cs="Arial"/>
                              <w:color w:val="000000"/>
                              <w:sz w:val="16"/>
                              <w:szCs w:val="16"/>
                            </w:rPr>
                            <w:t xml:space="preserve"> line (2)</w:t>
                          </w:r>
                        </w:ins>
                      </w:p>
                    </w:txbxContent>
                  </v:textbox>
                </v:rect>
                <v:rect id="Rectangle 30" o:spid="_x0000_s1043" style="position:absolute;left:42557;top:14058;width:7601;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1" o:spid="_x0000_s1044" style="position:absolute;left:42557;top:14058;width:7601;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KmsQA&#10;AADbAAAADwAAAGRycy9kb3ducmV2LnhtbESPUWvCMBSF3wf7D+EOfJvpKnajM8oYFfVp2O0HXJpr&#10;09nclCTT+u+NIOzxcM75DmexGm0vTuRD51jByzQDQdw43XGr4Od7/fwGIkRkjb1jUnChAKvl48MC&#10;S+3OvKdTHVuRIBxKVGBiHEopQ2PIYpi6gTh5B+ctxiR9K7XHc4LbXuZZVkiLHacFgwN9GmqO9Z9V&#10;0K5/d4ddXhyreW6Kavu18a/VRqnJ0/jxDiLSGP/D9/ZWK5jN4fY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yprEAAAA2wAAAA8AAAAAAAAAAAAAAAAAmAIAAGRycy9k&#10;b3ducmV2LnhtbFBLBQYAAAAABAAEAPUAAACJAwAAAAA=&#10;" filled="f" strokecolor="red" strokeweight="22e-5mm">
                  <v:stroke joinstyle="round"/>
                </v:rect>
                <v:rect id="Rectangle 32" o:spid="_x0000_s1045" style="position:absolute;left:43275;top:14744;width:6864;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R8QA&#10;AADbAAAADwAAAGRycy9kb3ducmV2LnhtbESPQWvCQBSE70L/w/IKXopuqiAaXaUUBA+CGHuot0f2&#10;mY3Nvg3Z1UR/vSsUPA4z8w2zWHW2EldqfOlYwecwAUGcO11yoeDnsB5MQfiArLFyTApu5GG1fOst&#10;MNWu5T1ds1CICGGfogITQp1K6XNDFv3Q1cTRO7nGYoiyKaRusI1wW8lRkkykxZLjgsGavg3lf9nF&#10;Kljvfkviu9x/zKatO+ejY2a2tVL99+5rDiJQF17h//ZGKxhP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Ex0fEAAAA2wAAAA8AAAAAAAAAAAAAAAAAmAIAAGRycy9k&#10;b3ducmV2LnhtbFBLBQYAAAAABAAEAPUAAACJAwAAAAA=&#10;" filled="f" stroked="f">
                  <v:textbox style="mso-fit-shape-to-text:t" inset="0,0,0,0">
                    <w:txbxContent>
                      <w:p w:rsidR="0090151C" w:rsidRDefault="0090151C" w:rsidP="007261DF">
                        <w:pPr>
                          <w:jc w:val="center"/>
                        </w:pPr>
                        <w:r>
                          <w:rPr>
                            <w:rFonts w:ascii="Arial" w:hAnsi="Arial" w:cs="Arial"/>
                            <w:color w:val="000000"/>
                            <w:sz w:val="16"/>
                            <w:szCs w:val="16"/>
                          </w:rPr>
                          <w:t>Business</w:t>
                        </w:r>
                        <w:ins w:id="130" w:author="Parrish, Rut" w:date="2016-06-08T16:02:00Z">
                          <w:r w:rsidR="007261DF">
                            <w:rPr>
                              <w:rFonts w:ascii="Arial" w:hAnsi="Arial" w:cs="Arial"/>
                              <w:color w:val="000000"/>
                              <w:sz w:val="16"/>
                              <w:szCs w:val="16"/>
                            </w:rPr>
                            <w:t xml:space="preserve"> line (…)</w:t>
                          </w:r>
                        </w:ins>
                      </w:p>
                    </w:txbxContent>
                  </v:textbox>
                </v:rect>
                <v:rect id="Rectangle 35" o:spid="_x0000_s1046" style="position:absolute;left:35007;top:7118;width:6541;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u28MA&#10;AADbAAAADwAAAGRycy9kb3ducmV2LnhtbESPT4vCMBTE7wt+h/AEb2ui7hatRhFBEHb34B/w+mie&#10;bbF5qU3U+u03guBxmJnfMLNFaytxo8aXjjUM+goEceZMybmGw379OQbhA7LByjFpeJCHxbzzMcPU&#10;uDtv6bYLuYgQ9ilqKEKoUyl9VpBF33c1cfROrrEYomxyaRq8R7it5FCpRFosOS4UWNOqoOy8u1oN&#10;mHyZy99p9Lv/uSY4yVu1/j4qrXvddjkFEagN7/CrvTEaRh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du28MAAADbAAAADwAAAAAAAAAAAAAAAACYAgAAZHJzL2Rv&#10;d25yZXYueG1sUEsFBgAAAAAEAAQA9QAAAIgDAAAAAA==&#10;" stroked="f"/>
                <v:rect id="Rectangle 36" o:spid="_x0000_s1047" style="position:absolute;left:35007;top:7118;width:6541;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af8EA&#10;AADbAAAADwAAAGRycy9kb3ducmV2LnhtbERP3WrCMBS+H+wdwhF2N1PLVqUaZUhFvRr+PMChOTbV&#10;5qQkUbu3Xy4Gu/z4/herwXbiQT60jhVMxhkI4trplhsF59PmfQYiRGSNnWNS8EMBVsvXlwWW2j35&#10;QI9jbEQK4VCiAhNjX0oZakMWw9j1xIm7OG8xJugbqT0+U7jtZJ5lhbTYcmow2NPaUH073q2CZnPd&#10;X/Z5cas+c1NUu++tn1Zbpd5Gw9ccRKQh/ov/3Dut4COtT1/SD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AGn/BAAAA2wAAAA8AAAAAAAAAAAAAAAAAmAIAAGRycy9kb3du&#10;cmV2LnhtbFBLBQYAAAAABAAEAPUAAACGAwAAAAA=&#10;" filled="f" strokecolor="red" strokeweight="22e-5mm">
                  <v:stroke joinstyle="round"/>
                </v:rect>
                <v:rect id="Rectangle 37" o:spid="_x0000_s1048" style="position:absolute;left:35191;top:7804;width:6357;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TsQA&#10;AADbAAAADwAAAGRycy9kb3ducmV2LnhtbESPQWvCQBSE70L/w/IKvYhuFBGNrlIKQg+CGHuot0f2&#10;mY3Nvg3ZrYn+elcQPA4z8w2zXHe2EhdqfOlYwWiYgCDOnS65UPBz2AxmIHxA1lg5JgVX8rBevfWW&#10;mGrX8p4uWShEhLBPUYEJoU6l9Lkhi37oauLonVxjMUTZFFI32Ea4reQ4SabSYslxwWBNX4byv+zf&#10;Ktjsfkvim9z357PWnfPxMTPbWqmP9+5zASJQF17hZ/tbK5iM4P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rLE7EAAAA2wAAAA8AAAAAAAAAAAAAAAAAmAIAAGRycy9k&#10;b3ducmV2LnhtbFBLBQYAAAAABAAEAPUAAACJAwAAAAA=&#10;" filled="f" stroked="f">
                  <v:textbox style="mso-fit-shape-to-text:t" inset="0,0,0,0">
                    <w:txbxContent>
                      <w:p w:rsidR="0090151C" w:rsidRDefault="0090151C" w:rsidP="007261DF">
                        <w:pPr>
                          <w:jc w:val="center"/>
                        </w:pPr>
                        <w:r>
                          <w:rPr>
                            <w:rFonts w:ascii="Arial" w:hAnsi="Arial" w:cs="Arial"/>
                            <w:color w:val="000000"/>
                            <w:sz w:val="16"/>
                            <w:szCs w:val="16"/>
                          </w:rPr>
                          <w:t>Entity</w:t>
                        </w:r>
                        <w:ins w:id="131" w:author="Parrish, Rut" w:date="2016-06-08T16:03:00Z">
                          <w:r w:rsidR="007261DF">
                            <w:rPr>
                              <w:rFonts w:ascii="Arial" w:hAnsi="Arial" w:cs="Arial"/>
                              <w:color w:val="000000"/>
                              <w:sz w:val="16"/>
                              <w:szCs w:val="16"/>
                            </w:rPr>
                            <w:t xml:space="preserve"> Risk Head</w:t>
                          </w:r>
                        </w:ins>
                      </w:p>
                    </w:txbxContent>
                  </v:textbox>
                </v:rect>
                <v:shape id="Freeform 39" o:spid="_x0000_s1049" style="position:absolute;left:25;top:18992;width:23908;height:527;visibility:visible;mso-wrap-style:square;v-text-anchor:top" coordsize="21328,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UT8QA&#10;AADbAAAADwAAAGRycy9kb3ducmV2LnhtbESPQWvCQBSE70L/w/IKvekmVlTSrFIEoSBCjZaS2yP7&#10;mg3Nvg3ZrYn/vlsoeBxm5hsm3462FVfqfeNYQTpLQBBXTjdcK7ic99M1CB+QNbaOScGNPGw3D5Mc&#10;M+0GPtG1CLWIEPYZKjAhdJmUvjJk0c9cRxy9L9dbDFH2tdQ9DhFuWzlPkqW02HBcMNjRzlD1XfxY&#10;BZSU6TnYw6d+P+5XZig/1sUlVerpcXx9ARFoDPfwf/tNK1g8w9+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iFE/EAAAA2wAAAA8AAAAAAAAAAAAAAAAAmAIAAGRycy9k&#10;b3ducmV2LnhtbFBLBQYAAAAABAAEAPUAAACJAwAAAAA=&#10;" path="m,c11780,,21328,,21328,r,472c21328,472,11780,472,,472l,xe" fillcolor="red" strokeweight="0">
                  <v:path arrowok="t" o:connecttype="custom" o:connectlocs="0,0;2390775,0;2390775,52705;0,52705;0,0" o:connectangles="0,0,0,0,0"/>
                </v:shape>
                <v:shape id="Freeform 40" o:spid="_x0000_s1050" style="position:absolute;left:25;top:18992;width:23908;height:527;visibility:visible;mso-wrap-style:square;v-text-anchor:top" coordsize="21328,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nsL8A&#10;AADbAAAADwAAAGRycy9kb3ducmV2LnhtbESPQYvCMBSE7wv+h/CEvWniIotUo1RB8Grdg8dH82yK&#10;zUtJou3+e7Mg7HGYmW+YzW50nXhSiK1nDYu5AkFce9Nyo+HncpytQMSEbLDzTBp+KcJuO/nYYGH8&#10;wGd6VqkRGcKxQA02pb6QMtaWHMa574mzd/PBYcoyNNIEHDLcdfJLqW/psOW8YLGng6X6Xj2cBmX3&#10;5Vher+duOCyMqW3VqlBp/TkdyzWIRGP6D7/bJ6NhuYS/L/kH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SewvwAAANsAAAAPAAAAAAAAAAAAAAAAAJgCAABkcnMvZG93bnJl&#10;di54bWxQSwUGAAAAAAQABAD1AAAAhAMAAAAA&#10;" path="m,c11780,,21328,,21328,r,472c21328,472,11780,472,,472e" filled="f" strokecolor="#52caca" strokeweight="22e-5mm">
                  <v:path arrowok="t" o:connecttype="custom" o:connectlocs="0,0;2390775,0;2390775,52705;0,52705" o:connectangles="0,0,0,0"/>
                </v:shape>
                <v:shape id="Freeform 41" o:spid="_x0000_s1051" style="position:absolute;left:26244;top:18992;width:23895;height:534;visibility:visible;mso-wrap-style:square;v-text-anchor:top" coordsize="1065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ipcQA&#10;AADbAAAADwAAAGRycy9kb3ducmV2LnhtbESP0WoCMRRE3wv9h3ALfSk1a9VStkYpiuCDUNR+wO3m&#10;drO4uQlJ3F3/3ghCH4eZOcPMl4NtRUchNo4VjEcFCOLK6YZrBT/HzesHiJiQNbaOScGFIiwXjw9z&#10;LLXreU/dIdUiQziWqMCk5EspY2XIYhw5T5y9PxcspixDLXXAPsNtK9+K4l1abDgvGPS0MlSdDmer&#10;YDXxL7N1fzK/m87v3PcxrsN0p9Tz0/D1CSLRkP7D9/ZWK5jO4PYl/w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4qXEAAAA2wAAAA8AAAAAAAAAAAAAAAAAmAIAAGRycy9k&#10;b3ducmV2LnhtbFBLBQYAAAAABAAEAPUAAACJAwAAAAA=&#10;" path="m,c5886,,10656,,10656,r,240c10656,240,5886,240,,240l,xe" fillcolor="red" strokeweight="0">
                  <v:path arrowok="t" o:connecttype="custom" o:connectlocs="0,0;2389505,0;2389505,53340;0,53340;0,0" o:connectangles="0,0,0,0,0"/>
                </v:shape>
                <v:shape id="Freeform 42" o:spid="_x0000_s1052" style="position:absolute;left:26244;top:18992;width:23895;height:534;visibility:visible;mso-wrap-style:square;v-text-anchor:top" coordsize="1065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5KWMMA&#10;AADbAAAADwAAAGRycy9kb3ducmV2LnhtbESPT4vCMBTE7wt+h/AWvK2pIv7pGkUKirAntSDeHs3b&#10;tGzzUppU67ffCILHYWZ+w6w2va3FjVpfOVYwHiUgiAunKzYK8vPuawHCB2SNtWNS8CAPm/XgY4Wp&#10;dnc+0u0UjIgQ9ikqKENoUil9UZJFP3INcfR+XWsxRNkaqVu8R7it5SRJZtJixXGhxIaykoq/U2cV&#10;VGZnjlmTjTvaX+bLydXm+c9eqeFnv/0GEagP7/CrfdAKpjN4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5KWMMAAADbAAAADwAAAAAAAAAAAAAAAACYAgAAZHJzL2Rv&#10;d25yZXYueG1sUEsFBgAAAAAEAAQA9QAAAIgDAAAAAA==&#10;" path="m,c5886,,10656,,10656,r,240c10656,240,5886,240,,240e" filled="f" strokecolor="#52caca" strokeweight="22e-5mm">
                  <v:path arrowok="t" o:connecttype="custom" o:connectlocs="0,0;2389505,0;2389505,53340;0,53340" o:connectangles="0,0,0,0"/>
                </v:shape>
                <v:rect id="Rectangle 43" o:spid="_x0000_s1053" style="position:absolute;left:9036;top:20142;width:367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90151C" w:rsidRDefault="0090151C">
                        <w:r>
                          <w:rPr>
                            <w:rFonts w:ascii="Arial" w:hAnsi="Arial" w:cs="Arial"/>
                            <w:b/>
                            <w:bCs/>
                            <w:color w:val="000000"/>
                            <w:sz w:val="16"/>
                            <w:szCs w:val="16"/>
                          </w:rPr>
                          <w:t>Entity 1</w:t>
                        </w:r>
                      </w:p>
                    </w:txbxContent>
                  </v:textbox>
                </v:rect>
                <v:rect id="Rectangle 44" o:spid="_x0000_s1054" style="position:absolute;left:35026;top:20142;width:367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90151C" w:rsidRDefault="0090151C">
                        <w:r>
                          <w:rPr>
                            <w:rFonts w:ascii="Arial" w:hAnsi="Arial" w:cs="Arial"/>
                            <w:b/>
                            <w:bCs/>
                            <w:color w:val="000000"/>
                            <w:sz w:val="16"/>
                            <w:szCs w:val="16"/>
                          </w:rPr>
                          <w:t>Entity 2</w:t>
                        </w:r>
                      </w:p>
                    </w:txbxContent>
                  </v:textbox>
                </v:rect>
                <v:rect id="Rectangle 45" o:spid="_x0000_s1055" style="position:absolute;left:42900;top:7118;width:6547;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dpsQA&#10;AADbAAAADwAAAGRycy9kb3ducmV2LnhtbESPQWvCQBSE7wX/w/IEb3XXakONbkIRBKHtoVro9ZF9&#10;JsHs25hdk/TfdwsFj8PMfMNs89E2oqfO1441LOYKBHHhTM2lhq/T/vEFhA/IBhvHpOGHPOTZ5GGL&#10;qXEDf1J/DKWIEPYpaqhCaFMpfVGRRT93LXH0zq6zGKLsSmk6HCLcNvJJqURarDkuVNjSrqLicrxZ&#10;DZiszPXjvHw/vd0SXJej2j9/K61n0/F1AyLQGO7h//bBaFit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hHabEAAAA2wAAAA8AAAAAAAAAAAAAAAAAmAIAAGRycy9k&#10;b3ducmV2LnhtbFBLBQYAAAAABAAEAPUAAACJAwAAAAA=&#10;" stroked="f"/>
                <v:rect id="Rectangle 46" o:spid="_x0000_s1056" style="position:absolute;left:42900;top:7118;width:6547;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MosAA&#10;AADbAAAADwAAAGRycy9kb3ducmV2LnhtbERP3WrCMBS+F/YO4Qx2N1MLdtIZRaSiXok/D3Bojk1n&#10;c1KSqN3bLxcDLz++//lysJ14kA+tYwWTcQaCuHa65UbB5bz5nIEIEVlj55gU/FKA5eJtNMdSuycf&#10;6XGKjUghHEpUYGLsSylDbchiGLueOHFX5y3GBH0jtcdnCredzLOskBZbTg0Ge1obqm+nu1XQbH72&#10;131e3Kppbopqd9j6r2qr1Mf7sPoGEWmIL/G/e6cVTNP69CX9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mMosAAAADbAAAADwAAAAAAAAAAAAAAAACYAgAAZHJzL2Rvd25y&#10;ZXYueG1sUEsFBgAAAAAEAAQA9QAAAIUDAAAAAA==&#10;" filled="f" strokecolor="red" strokeweight="22e-5mm">
                  <v:stroke joinstyle="round"/>
                </v:rect>
                <v:rect id="Rectangle 47" o:spid="_x0000_s1057" style="position:absolute;left:42906;top:7804;width:6541;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k8QA&#10;AADbAAAADwAAAGRycy9kb3ducmV2LnhtbESPQWvCQBSE70L/w/IKvYhuFBSNrlIKQg+CGHuot0f2&#10;mY3Nvg3ZrYn+elcQPA4z8w2zXHe2EhdqfOlYwWiYgCDOnS65UPBz2AxmIHxA1lg5JgVX8rBevfWW&#10;mGrX8p4uWShEhLBPUYEJoU6l9Lkhi37oauLonVxjMUTZFFI32Ea4reQ4SabSYslxwWBNX4byv+zf&#10;Ktjsfkvim9z357PWnfPxMTPbWqmP9+5zASJQF17hZ/tbK5iM4P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upPEAAAA2wAAAA8AAAAAAAAAAAAAAAAAmAIAAGRycy9k&#10;b3ducmV2LnhtbFBLBQYAAAAABAAEAPUAAACJAwAAAAA=&#10;" filled="f" stroked="f">
                  <v:textbox style="mso-fit-shape-to-text:t" inset="0,0,0,0">
                    <w:txbxContent>
                      <w:p w:rsidR="0090151C" w:rsidRDefault="0090151C" w:rsidP="007261DF">
                        <w:pPr>
                          <w:jc w:val="center"/>
                        </w:pPr>
                        <w:r>
                          <w:rPr>
                            <w:rFonts w:ascii="Arial" w:hAnsi="Arial" w:cs="Arial"/>
                            <w:color w:val="000000"/>
                            <w:sz w:val="16"/>
                            <w:szCs w:val="16"/>
                          </w:rPr>
                          <w:t xml:space="preserve">Entity </w:t>
                        </w:r>
                        <w:ins w:id="132" w:author="Parrish, Rut" w:date="2016-06-08T16:03:00Z">
                          <w:r w:rsidR="007261DF">
                            <w:rPr>
                              <w:rFonts w:ascii="Arial" w:hAnsi="Arial" w:cs="Arial"/>
                              <w:color w:val="000000"/>
                              <w:sz w:val="16"/>
                              <w:szCs w:val="16"/>
                            </w:rPr>
                            <w:t>RA Team</w:t>
                          </w:r>
                        </w:ins>
                      </w:p>
                    </w:txbxContent>
                  </v:textbox>
                </v:rect>
                <v:rect id="Rectangle 50" o:spid="_x0000_s1058" style="position:absolute;left:8782;top:7118;width:654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rect id="Rectangle 51" o:spid="_x0000_s1059" style="position:absolute;left:8782;top:7118;width:654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vOsQA&#10;AADbAAAADwAAAGRycy9kb3ducmV2LnhtbESPwWrDMBBE74X+g9hCbo1cg93gRgmlOCQ5lTr9gMXa&#10;WG6slZGUxP37KhDocZiZN8xyPdlBXMiH3rGCl3kGgrh1uudOwfdh87wAESKyxsExKfilAOvV48MS&#10;K+2u/EWXJnYiQThUqMDEOFZShtaQxTB3I3Hyjs5bjEn6TmqP1wS3g8yzrJQWe04LBkf6MNSemrNV&#10;0G1+9sd9Xp7qIjdlvfvc+td6q9TsaXp/AxFpiv/he3unFRQF3L6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LzrEAAAA2wAAAA8AAAAAAAAAAAAAAAAAmAIAAGRycy9k&#10;b3ducmV2LnhtbFBLBQYAAAAABAAEAPUAAACJAwAAAAA=&#10;" filled="f" strokecolor="red" strokeweight="22e-5mm">
                  <v:stroke joinstyle="round"/>
                </v:rect>
                <v:rect id="Rectangle 52" o:spid="_x0000_s1060" style="position:absolute;left:9036;top:7804;width:611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90151C" w:rsidRDefault="0090151C" w:rsidP="007261DF">
                        <w:pPr>
                          <w:jc w:val="center"/>
                        </w:pPr>
                        <w:r>
                          <w:rPr>
                            <w:rFonts w:ascii="Arial" w:hAnsi="Arial" w:cs="Arial"/>
                            <w:color w:val="000000"/>
                            <w:sz w:val="16"/>
                            <w:szCs w:val="16"/>
                          </w:rPr>
                          <w:t>Entity</w:t>
                        </w:r>
                        <w:ins w:id="133" w:author="Parrish, Rut" w:date="2016-06-08T15:58:00Z">
                          <w:r w:rsidR="007261DF">
                            <w:rPr>
                              <w:rFonts w:ascii="Arial" w:hAnsi="Arial" w:cs="Arial"/>
                              <w:color w:val="000000"/>
                              <w:sz w:val="16"/>
                              <w:szCs w:val="16"/>
                            </w:rPr>
                            <w:t xml:space="preserve"> Risk Head</w:t>
                          </w:r>
                        </w:ins>
                      </w:p>
                    </w:txbxContent>
                  </v:textbox>
                </v:rect>
                <v:shape id="Freeform 54" o:spid="_x0000_s1061" style="position:absolute;left:30010;top:10852;width:8553;height:3206;visibility:visible;mso-wrap-style:square;v-text-anchor:top" coordsize="3815,1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Cy7wA&#10;AADbAAAADwAAAGRycy9kb3ducmV2LnhtbERP3QoBQRS+V95hOsqNmKVIy5CEJCl/96edY3fZObPt&#10;DNbbmwvl8uv7n85rU4gXVS63rKDfi0AQJ1bnnCq4nNfdMQjnkTUWlknBhxzMZ83GFGNt33yk18mn&#10;IoSwi1FB5n0ZS+mSjAy6ni2JA3ezlUEfYJVKXeE7hJtCDqJoJA3mHBoyLGmZUfI4PY2C3XVFC5u6&#10;7WF4d+W+75/rDXeUarfqxQSEp9r/xT/3VisYhrHhS/gBcvY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OsLLvAAAANsAAAAPAAAAAAAAAAAAAAAAAJgCAABkcnMvZG93bnJldi54&#10;bWxQSwUGAAAAAAQABAD1AAAAgQMAAAAA&#10;" path="m,1434l,717v,-6,6,-12,12,-12l3684,705r-12,12l3672,24r24,l3696,717v,7,-5,12,-12,12l12,729,24,717r,717l,1434xm3557,218l3684,r127,218c3815,224,3813,231,3807,235v-6,3,-13,1,-16,-5l3674,30r21,l3578,230v-3,6,-11,8,-16,5c3556,231,3554,224,3557,218xe" fillcolor="black" strokeweight="0">
                  <v:path arrowok="t" o:connecttype="custom" o:connectlocs="0,320675;0,160338;2690,157654;825974,157654;823284,160338;823284,5367;828665,5367;828665,160338;825974,163021;2690,163021;5381,160338;5381,320675;0,320675;797500,48750;825974,0;854448,48750;853551,52551;849964,51433;823732,6709;828440,6709;802208,51433;798621,52551;797500,48750" o:connectangles="0,0,0,0,0,0,0,0,0,0,0,0,0,0,0,0,0,0,0,0,0,0,0"/>
                  <o:lock v:ext="edit" verticies="t"/>
                </v:shape>
                <v:shape id="Freeform 55" o:spid="_x0000_s1062" style="position:absolute;left:37979;top:10852;width:584;height:3206;visibility:visible;mso-wrap-style:square;v-text-anchor:top" coordsize="261,1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30SscA&#10;AADbAAAADwAAAGRycy9kb3ducmV2LnhtbESPzW7CMBCE75V4B2uReisOSC2QYlAFVFSFA7+H3rbx&#10;NkmJ1yF2IfTpMRISx9HMfKMZjGpTiCNVLresoN2KQBAnVuecKthu3p96IJxH1lhYJgVncjAaNh4G&#10;GGt74hUd1z4VAcIuRgWZ92UspUsyMuhatiQO3o+tDPogq1TqCk8BbgrZiaIXaTDnsJBhSeOMkv36&#10;zyjozJffv5P29L+bLnezXH991nZxUOqxWb+9gvBU+3v41v7QCp77cP0SfoA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99ErHAAAA2wAAAA8AAAAAAAAAAAAAAAAAmAIAAGRy&#10;cy9kb3ducmV2LnhtbFBLBQYAAAAABAAEAPUAAACMAwAAAAA=&#10;" path="m118,1434r,-717c118,711,124,705,130,705r,l118,717r,-693l142,24r,693c142,724,137,729,130,729r,l142,717r,717l118,1434xm3,218l130,,257,218v4,6,2,13,-4,17c247,238,240,236,237,230l120,30r21,l24,230v-3,6,-11,8,-16,5c2,231,,224,3,218xe" fillcolor="black" strokeweight="0">
                  <v:path arrowok="t" o:connecttype="custom" o:connectlocs="26412,320675;26412,160338;29098,157654;29098,157654;26412,160338;26412,5367;31784,5367;31784,160338;29098,163021;29098,163021;31784,160338;31784,320675;26412,320675;671,48750;29098,0;57525,48750;56629,52551;53048,51433;26860,6709;31560,6709;5372,51433;1791,52551;671,48750" o:connectangles="0,0,0,0,0,0,0,0,0,0,0,0,0,0,0,0,0,0,0,0,0,0,0"/>
                  <o:lock v:ext="edit" verticies="t"/>
                </v:shape>
                <v:shape id="Freeform 56" o:spid="_x0000_s1063" style="position:absolute;left:37979;top:10852;width:8407;height:3206;visibility:visible;mso-wrap-style:square;v-text-anchor:top" coordsize="3748,1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WisIA&#10;AADbAAAADwAAAGRycy9kb3ducmV2LnhtbESPwWrDMAyG74O+g1Fhl9La2yCUtG4ohcGuy8rOIlaT&#10;0FhOYrfN8vTTYbCj+PV/+rQvJt+pO42xDWzhZWNAEVfBtVxbOH+9r7egYkJ22AUmCz8UoTgsnvaY&#10;u/DgT7qXqVYC4ZijhSalPtc6Vg15jJvQE0t2CaPHJONYazfiQ+C+06/GZNpjy3KhwZ5ODVXX8uZF&#10;YyjbaTVUx2z+fptRr86zicba5+V03IFKNKX/5b/2h7OQib38IgD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NaKwgAAANsAAAAPAAAAAAAAAAAAAAAAAJgCAABkcnMvZG93&#10;bnJldi54bWxQSwUGAAAAAAQABAD1AAAAhwMAAAAA&#10;" path="m3748,1434r,-717c3748,711,3742,705,3736,705r-3606,l142,717r,-693l118,24r,693c118,724,124,729,130,729r3606,l3724,717r,717l3748,1434xm257,218l130,,3,218v-3,6,-1,13,5,17c13,238,21,236,24,230l141,30r-21,l237,230v3,6,10,8,16,5c259,231,261,224,257,218xe" fillcolor="black" strokeweight="0">
                  <v:path arrowok="t" o:connecttype="custom" o:connectlocs="840740,320675;840740,160338;838048,157654;29161,157654;31853,160338;31853,5367;26469,5367;26469,160338;29161,163021;838048,163021;835356,160338;835356,320675;840740,320675;57649,48750;29161,0;673,48750;1795,52551;5384,51433;31629,6709;26918,6709;53163,51433;56752,52551;57649,48750" o:connectangles="0,0,0,0,0,0,0,0,0,0,0,0,0,0,0,0,0,0,0,0,0,0,0"/>
                  <o:lock v:ext="edit" verticies="t"/>
                </v:shape>
                <v:shape id="Freeform 57" o:spid="_x0000_s1064" style="position:absolute;left:12020;top:3759;width:13360;height:3359;visibility:visible;mso-wrap-style:square;v-text-anchor:top" coordsize="11915,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g18UA&#10;AADbAAAADwAAAGRycy9kb3ducmV2LnhtbESPQWvCQBSE7wX/w/KEXorZpIWo0VVEKO1BCkYRcntk&#10;n0kw+zZktzH9926h0OMwM98w6+1oWjFQ7xrLCpIoBkFcWt1wpeB8ep8tQDiPrLG1TAp+yMF2M3la&#10;Y6btnY805L4SAcIuQwW1910mpStrMugi2xEH72p7gz7IvpK6x3uAm1a+xnEqDTYcFmrsaF9Tecu/&#10;jYK34ktWB7388C/FfEd5e0m79KLU83TcrUB4Gv1/+K/9qRWkCfx+CT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KDXxQAAANsAAAAPAAAAAAAAAAAAAAAAAJgCAABkcnMv&#10;ZG93bnJldi54bWxQSwUGAAAAAAQABAD1AAAAigMAAAAA&#10;" path="m,3000l,1500v,-13,11,-24,24,-24l11654,1476r-24,24l11630,48r48,l11678,1500v,14,-11,24,-24,24l24,1524r24,-24l48,3000r-48,xm11400,436l11654,r254,436c11915,447,11911,462,11899,469v-11,6,-26,3,-33,-9l11633,60r41,l11441,460v-7,12,-21,15,-33,9c11397,462,11393,447,11400,436xe" fillcolor="black" strokeweight="0">
                  <v:path arrowok="t" o:connecttype="custom" o:connectlocs="0,335915;0,167958;2691,165270;1306774,165270;1304083,167958;1304083,5375;1309465,5375;1309465,167958;1306774,170645;2691,170645;5382,167958;5382,335915;0,335915;1278293,48820;1306774,0;1335255,48820;1334246,52515;1330546,51507;1304419,6718;1309016,6718;1282890,51507;1279190,52515;1278293,48820" o:connectangles="0,0,0,0,0,0,0,0,0,0,0,0,0,0,0,0,0,0,0,0,0,0,0"/>
                  <o:lock v:ext="edit" verticies="t"/>
                </v:shape>
                <v:shape id="Freeform 58" o:spid="_x0000_s1065" style="position:absolute;left:24796;top:3759;width:13507;height:3359;visibility:visible;mso-wrap-style:square;v-text-anchor:top" coordsize="6024,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OusQA&#10;AADbAAAADwAAAGRycy9kb3ducmV2LnhtbESPzWrDMBCE74W8g9hAb41cH0JxLJuQJlAoKc1P8XWx&#10;trKJtTKWGrtvXxUCOQ4z8w2Tl5PtxJUG3zpW8LxIQBDXTrdsFJxPu6cXED4ga+wck4Jf8lAWs4cc&#10;M+1GPtD1GIyIEPYZKmhC6DMpfd2QRb9wPXH0vt1gMUQ5GKkHHCPcdjJNkqW02HJcaLCnTUP15fhj&#10;FYR3+bWmQ1UZl27rT96PH/tXo9TjfFqvQASawj18a79pBcsU/r/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ujrrEAAAA2wAAAA8AAAAAAAAAAAAAAAAAmAIAAGRycy9k&#10;b3ducmV2LnhtbFBLBQYAAAAABAAEAPUAAACJAwAAAAA=&#10;" path="m6024,1500r,-750c6024,744,6018,738,6012,738r-5882,l142,750r,-726l118,24r,726c118,757,124,762,130,762r5882,l6000,750r,750l6024,1500xm258,218l130,,3,218v-3,6,-1,13,5,17c13,238,21,236,24,230l141,30r-21,l237,230v3,6,10,8,16,5c259,231,261,224,258,218xe" fillcolor="black" strokeweight="0">
                  <v:path arrowok="t" o:connecttype="custom" o:connectlocs="1350645,335915;1350645,167958;1347954,165270;29147,165270;31838,167958;31838,5375;26457,5375;26457,167958;29147,170645;1347954,170645;1345264,167958;1345264,335915;1350645,335915;57846,48820;29147,0;673,48820;1794,52627;5381,51507;31614,6718;26905,6718;53138,51507;56725,52627;57846,48820" o:connectangles="0,0,0,0,0,0,0,0,0,0,0,0,0,0,0,0,0,0,0,0,0,0,0"/>
                  <o:lock v:ext="edit" verticies="t"/>
                </v:shape>
                <v:rect id="Rectangle 59" o:spid="_x0000_s1066" style="position:absolute;left:25;top:14058;width:7582;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rect id="Rectangle 60" o:spid="_x0000_s1067" style="position:absolute;left:25;top:14058;width:7582;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AHMQA&#10;AADbAAAADwAAAGRycy9kb3ducmV2LnhtbESP3WoCMRSE7wt9h3AKvavZLnWV1SilrKhXxZ8HOGyO&#10;m62bkyVJdfv2RhB6OczMN8x8OdhOXMiH1rGC91EGgrh2uuVGwfGwepuCCBFZY+eYFPxRgOXi+WmO&#10;pXZX3tFlHxuRIBxKVGBi7EspQ23IYhi5njh5J+ctxiR9I7XHa4LbTuZZVkiLLacFgz19GarP+1+r&#10;oFn9bE/bvDhX49wU1eZ77SfVWqnXl+FzBiLSEP/Dj/ZGKyg+4P4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QBzEAAAA2wAAAA8AAAAAAAAAAAAAAAAAmAIAAGRycy9k&#10;b3ducmV2LnhtbFBLBQYAAAAABAAEAPUAAACJAwAAAAA=&#10;" filled="f" strokecolor="red" strokeweight="22e-5mm">
                  <v:stroke joinstyle="round"/>
                </v:rect>
                <v:rect id="Rectangle 61" o:spid="_x0000_s1068" style="position:absolute;left:736;top:14744;width:6871;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2LcQA&#10;AADbAAAADwAAAGRycy9kb3ducmV2LnhtbESPQWvCQBSE70L/w/IKXopuKigaXaUUBA+CGHuot0f2&#10;mY3Nvg3Z1UR/vSsUPA4z8w2zWHW2EldqfOlYwecwAUGcO11yoeDnsB5MQfiArLFyTApu5GG1fOst&#10;MNWu5T1ds1CICGGfogITQp1K6XNDFv3Q1cTRO7nGYoiyKaRusI1wW8lRkkykxZLjgsGavg3lf9nF&#10;Kljvfkviu9x/zKatO+ejY2a2tVL99+5rDiJQF17h//ZGK5iM4f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ldi3EAAAA2wAAAA8AAAAAAAAAAAAAAAAAmAIAAGRycy9k&#10;b3ducmV2LnhtbFBLBQYAAAAABAAEAPUAAACJAwAAAAA=&#10;" filled="f" stroked="f">
                  <v:textbox style="mso-fit-shape-to-text:t" inset="0,0,0,0">
                    <w:txbxContent>
                      <w:p w:rsidR="0090151C" w:rsidRDefault="0090151C" w:rsidP="007261DF">
                        <w:pPr>
                          <w:jc w:val="center"/>
                        </w:pPr>
                        <w:r>
                          <w:rPr>
                            <w:rFonts w:ascii="Arial" w:hAnsi="Arial" w:cs="Arial"/>
                            <w:color w:val="000000"/>
                            <w:sz w:val="16"/>
                            <w:szCs w:val="16"/>
                          </w:rPr>
                          <w:t>Business</w:t>
                        </w:r>
                        <w:ins w:id="134" w:author="Parrish, Rut" w:date="2016-06-08T16:00:00Z">
                          <w:r w:rsidR="007261DF">
                            <w:rPr>
                              <w:rFonts w:ascii="Arial" w:hAnsi="Arial" w:cs="Arial"/>
                              <w:color w:val="000000"/>
                              <w:sz w:val="16"/>
                              <w:szCs w:val="16"/>
                            </w:rPr>
                            <w:t xml:space="preserve"> line</w:t>
                          </w:r>
                        </w:ins>
                        <w:ins w:id="135" w:author="Parrish, Rut" w:date="2016-06-08T16:01:00Z">
                          <w:r w:rsidR="007261DF">
                            <w:rPr>
                              <w:rFonts w:ascii="Arial" w:hAnsi="Arial" w:cs="Arial"/>
                              <w:color w:val="000000"/>
                              <w:sz w:val="16"/>
                              <w:szCs w:val="16"/>
                            </w:rPr>
                            <w:t xml:space="preserve"> (1)</w:t>
                          </w:r>
                        </w:ins>
                      </w:p>
                    </w:txbxContent>
                  </v:textbox>
                </v:rect>
                <v:rect id="Rectangle 64" o:spid="_x0000_s1069" style="position:absolute;left:8255;top:14058;width:758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65" o:spid="_x0000_s1070" style="position:absolute;left:8255;top:14058;width:7588;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gsQA&#10;AADbAAAADwAAAGRycy9kb3ducmV2LnhtbESPUWvCMBSF3wf7D+EO9jbTFVZnNcoYFfVJpv6AS3Nt&#10;OpubkmTa/XsjCD4ezjnf4cwWg+3EmXxoHSt4H2UgiGunW24UHPbLt08QISJr7ByTgn8KsJg/P82w&#10;1O7CP3TexUYkCIcSFZgY+1LKUBuyGEauJ07e0XmLMUnfSO3xkuC2k3mWFdJiy2nBYE/fhurT7s8q&#10;aJa/m+MmL07VR26Kar1d+XG1Uur1Zfiagog0xEf43l5rBcUEbl/S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P74LEAAAA2wAAAA8AAAAAAAAAAAAAAAAAmAIAAGRycy9k&#10;b3ducmV2LnhtbFBLBQYAAAAABAAEAPUAAACJAwAAAAA=&#10;" filled="f" strokecolor="red" strokeweight="22e-5mm">
                  <v:stroke joinstyle="round"/>
                </v:rect>
                <v:rect id="Rectangle 66" o:spid="_x0000_s1071" style="position:absolute;left:8972;top:14744;width:6871;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DaMMA&#10;AADbAAAADwAAAGRycy9kb3ducmV2LnhtbERPz2vCMBS+D/wfwhN2GTZdD1utRpGBsMNgWD3o7dE8&#10;m2rzUpqs7fbXL4fBjh/f7/V2sq0YqPeNYwXPSQqCuHK64VrB6bhf5CB8QNbYOiYF3+Rhu5k9rLHQ&#10;buQDDWWoRQxhX6ACE0JXSOkrQxZ94jriyF1dbzFE2NdS9zjGcNvKLE1fpMWGY4PBjt4MVffyyyrY&#10;f54b4h95eFrmo7tV2aU0H51Sj/NptwIRaAr/4j/3u1bwGtfH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tDaMMAAADbAAAADwAAAAAAAAAAAAAAAACYAgAAZHJzL2Rv&#10;d25yZXYueG1sUEsFBgAAAAAEAAQA9QAAAIgDAAAAAA==&#10;" filled="f" stroked="f">
                  <v:textbox style="mso-fit-shape-to-text:t" inset="0,0,0,0">
                    <w:txbxContent>
                      <w:p w:rsidR="0090151C" w:rsidRDefault="0090151C" w:rsidP="007261DF">
                        <w:pPr>
                          <w:jc w:val="center"/>
                        </w:pPr>
                        <w:r>
                          <w:rPr>
                            <w:rFonts w:ascii="Arial" w:hAnsi="Arial" w:cs="Arial"/>
                            <w:color w:val="000000"/>
                            <w:sz w:val="16"/>
                            <w:szCs w:val="16"/>
                          </w:rPr>
                          <w:t xml:space="preserve">Business </w:t>
                        </w:r>
                        <w:ins w:id="136" w:author="Parrish, Rut" w:date="2016-06-08T16:00:00Z">
                          <w:r w:rsidR="007261DF">
                            <w:rPr>
                              <w:rFonts w:ascii="Arial" w:hAnsi="Arial" w:cs="Arial"/>
                              <w:color w:val="000000"/>
                              <w:sz w:val="16"/>
                              <w:szCs w:val="16"/>
                            </w:rPr>
                            <w:t>line</w:t>
                          </w:r>
                        </w:ins>
                        <w:ins w:id="137" w:author="Parrish, Rut" w:date="2016-06-08T16:01:00Z">
                          <w:r w:rsidR="007261DF">
                            <w:rPr>
                              <w:rFonts w:ascii="Arial" w:hAnsi="Arial" w:cs="Arial"/>
                              <w:color w:val="000000"/>
                              <w:sz w:val="16"/>
                              <w:szCs w:val="16"/>
                            </w:rPr>
                            <w:t xml:space="preserve"> (2)</w:t>
                          </w:r>
                        </w:ins>
                      </w:p>
                    </w:txbxContent>
                  </v:textbox>
                </v:rect>
                <v:rect id="Rectangle 69" o:spid="_x0000_s1072" style="position:absolute;left:16338;top:14058;width:759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rect id="Rectangle 70" o:spid="_x0000_s1073" style="position:absolute;left:16338;top:14058;width:759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WwcQA&#10;AADbAAAADwAAAGRycy9kb3ducmV2LnhtbESPUWvCMBSF34X9h3AHvmm6srWjM8oYFfVJdPsBl+ba&#10;dDY3Jcm0/vtlMPDxcM75DmexGm0vLuRD51jB0zwDQdw43XGr4OtzPXsFESKyxt4xKbhRgNXyYbLA&#10;SrsrH+hyjK1IEA4VKjAxDpWUoTFkMczdQJy8k/MWY5K+ldrjNcFtL/MsK6TFjtOCwYE+DDXn449V&#10;0K6/d6ddXpzrl9wU9Xa/8WW9UWr6OL6/gYg0xnv4v73VCspn+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1sHEAAAA2wAAAA8AAAAAAAAAAAAAAAAAmAIAAGRycy9k&#10;b3ducmV2LnhtbFBLBQYAAAAABAAEAPUAAACJAwAAAAA=&#10;" filled="f" strokecolor="red" strokeweight="22e-5mm">
                  <v:stroke joinstyle="round"/>
                </v:rect>
                <v:rect id="Rectangle 71" o:spid="_x0000_s1074" style="position:absolute;left:17056;top:14744;width:6877;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g8MUA&#10;AADbAAAADwAAAGRycy9kb3ducmV2LnhtbESPQWvCQBSE74X+h+UVeim6UdDa1DUUIeBBENMe6u2R&#10;fc2mzb4N2a2J/npXEDwOM/MNs8wG24gjdb52rGAyTkAQl07XXCn4+sxHCxA+IGtsHJOCE3nIVo8P&#10;S0y163lPxyJUIkLYp6jAhNCmUvrSkEU/di1x9H5cZzFE2VVSd9hHuG3kNEnm0mLNccFgS2tD5V/x&#10;bxXku++a+Cz3L2+L3v2W00Nhtq1Sz0/DxzuIQEO4h2/tjVbwOoPrl/g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ODwxQAAANsAAAAPAAAAAAAAAAAAAAAAAJgCAABkcnMv&#10;ZG93bnJldi54bWxQSwUGAAAAAAQABAD1AAAAigMAAAAA&#10;" filled="f" stroked="f">
                  <v:textbox style="mso-fit-shape-to-text:t" inset="0,0,0,0">
                    <w:txbxContent>
                      <w:p w:rsidR="0090151C" w:rsidRDefault="0090151C" w:rsidP="007261DF">
                        <w:pPr>
                          <w:jc w:val="center"/>
                        </w:pPr>
                        <w:r>
                          <w:rPr>
                            <w:rFonts w:ascii="Arial" w:hAnsi="Arial" w:cs="Arial"/>
                            <w:color w:val="000000"/>
                            <w:sz w:val="16"/>
                            <w:szCs w:val="16"/>
                          </w:rPr>
                          <w:t>Business</w:t>
                        </w:r>
                        <w:ins w:id="138" w:author="Parrish, Rut" w:date="2016-06-08T16:00:00Z">
                          <w:r w:rsidR="007261DF">
                            <w:rPr>
                              <w:rFonts w:ascii="Arial" w:hAnsi="Arial" w:cs="Arial"/>
                              <w:color w:val="000000"/>
                              <w:sz w:val="16"/>
                              <w:szCs w:val="16"/>
                            </w:rPr>
                            <w:t xml:space="preserve"> line (…)</w:t>
                          </w:r>
                        </w:ins>
                      </w:p>
                    </w:txbxContent>
                  </v:textbox>
                </v:rect>
                <v:shape id="Freeform 74" o:spid="_x0000_s1075" style="position:absolute;left:3790;top:10852;width:8554;height:3206;visibility:visible;mso-wrap-style:square;v-text-anchor:top" coordsize="15258,5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0VMAA&#10;AADbAAAADwAAAGRycy9kb3ducmV2LnhtbERPPW/CMBDdkfofrENiAwcGWgUMqlqqZCUJA9sRH0lE&#10;fI5sF9L+ejxU6vj0vrf70fTiTs53lhUsFwkI4trqjhsFVfk1fwPhA7LG3jIp+CEP+93LZIuptg8+&#10;0r0IjYgh7FNU0IYwpFL6uiWDfmEH4shdrTMYInSN1A4fMdz0cpUka2mw49jQ4kAfLdW34tsoGK7V&#10;5XRw59Pls8TK5+cM5W+m1Gw6vm9ABBrDv/jPnWsFr3Fs/BJ/gN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Y0VMAAAADbAAAADwAAAAAAAAAAAAAAAACYAgAAZHJzL2Rvd25y&#10;ZXYueG1sUEsFBgAAAAAEAAQA9QAAAIUDAAAAAA==&#10;" path="m,5734l,2867v,-26,22,-48,48,-48l14736,2819r-48,48l14688,96r96,l14784,2867v,27,-21,48,-48,48l48,2915r48,-48l96,5734r-96,xm14228,871l14736,r508,871c15258,894,15250,924,15227,937v-23,13,-52,6,-66,-17l14695,120r83,l14311,920v-13,23,-43,30,-66,17c14222,924,14215,894,14228,871xe" fillcolor="black" strokeweight="0">
                  <v:path arrowok="t" o:connecttype="custom" o:connectlocs="0,320675;0,160338;2691,157653;826082,157653;823391,160338;823391,5369;828773,5369;828773,160338;826082,163022;2691,163022;5382,160338;5382,320675;0,320675;797604,48711;826082,0;854560,48711;853607,52402;849907,51451;823784,6711;828437,6711;802257,51451;798557,52402;797604,48711" o:connectangles="0,0,0,0,0,0,0,0,0,0,0,0,0,0,0,0,0,0,0,0,0,0,0"/>
                  <o:lock v:ext="edit" verticies="t"/>
                </v:shape>
                <v:shape id="Freeform 75" o:spid="_x0000_s1076" style="position:absolute;left:11760;top:10852;width:8401;height:3206;visibility:visible;mso-wrap-style:square;v-text-anchor:top" coordsize="7495,2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jsUA&#10;AADbAAAADwAAAGRycy9kb3ducmV2LnhtbESPQWvCQBSE70L/w/IK3uomFmyNriLFRm9tUy/entnX&#10;JJh9G3ZXjf76bqHgcZiZb5j5sjetOJPzjWUF6SgBQVxa3XClYPf9/vQKwgdkja1lUnAlD8vFw2CO&#10;mbYX/qJzESoRIewzVFCH0GVS+rImg35kO+Lo/VhnMETpKqkdXiLctHKcJBNpsOG4UGNHbzWVx+Jk&#10;FNx0v92vXNqFfD3dpJ+H/PjxnCs1fOxXMxCB+nAP/7e3WsHL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6+OxQAAANsAAAAPAAAAAAAAAAAAAAAAAJgCAABkcnMv&#10;ZG93bnJldi54bWxQSwUGAAAAAAQABAD1AAAAigMAAAAA&#10;" path="m7495,2867r,-1433c7495,1421,7484,1410,7471,1410r-7211,l284,1434,284,48r-48,l236,1434v,13,11,24,24,24l7471,1458r-24,-24l7447,2867r48,xm515,436l260,,6,436v-6,11,-2,26,9,33c26,475,41,472,48,460l281,60r-41,l473,460v7,12,21,15,33,9c517,462,521,447,515,436xe" fillcolor="black" strokeweight="0">
                  <v:path arrowok="t" o:connecttype="custom" o:connectlocs="840105,320675;840105,160393;837415,157709;29143,157709;31833,160393;31833,5369;26453,5369;26453,160393;29143,163078;837415,163078;834725,160393;834725,320675;840105,320675;57726,48767;29143,0;673,48767;1681,52458;5380,51451;31497,6711;26901,6711;53018,51451;56717,52458;57726,48767" o:connectangles="0,0,0,0,0,0,0,0,0,0,0,0,0,0,0,0,0,0,0,0,0,0,0"/>
                  <o:lock v:ext="edit" verticies="t"/>
                </v:shape>
                <v:shape id="Freeform 76" o:spid="_x0000_s1077" style="position:absolute;left:11760;top:10852;width:584;height:3206;visibility:visible;mso-wrap-style:square;v-text-anchor:top" coordsize="1043,5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s54MIA&#10;AADbAAAADwAAAGRycy9kb3ducmV2LnhtbERPTWvCQBC9F/oflil4azYVLZq6ERUFb9W00h6H7JiE&#10;ZGdDdk3S/vruoeDx8b5X69E0oqfOVZYVvEQxCOLc6ooLBZ8fh+cFCOeRNTaWScEPOVinjw8rTLQd&#10;+Ex95gsRQtglqKD0vk2kdHlJBl1kW+LAXW1n0AfYFVJ3OIRw08hpHL9KgxWHhhJb2pWU19nNKDh9&#10;fW+29W91We5np+HdzvOer06pydO4eQPhafR38b/7qBUswvrw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zngwgAAANsAAAAPAAAAAAAAAAAAAAAAAJgCAABkcnMvZG93&#10;bnJldi54bWxQSwUGAAAAAAQABAD1AAAAhwMAAAAA&#10;" path="m569,5734l569,95r-96,l473,5734r96,xm1030,871l521,,13,871c,894,8,924,31,937v23,13,52,6,65,-17l563,120r-83,l947,920v13,23,42,30,65,17c1035,924,1043,894,1030,871xe" fillcolor="black" strokeweight="0">
                  <v:path arrowok="t" o:connecttype="custom" o:connectlocs="31871,320675;31871,5313;26493,5313;26493,320675;31871,320675;57692,48711;29182,0;728,48711;1736,52402;5377,51451;31534,6711;26886,6711;53043,51451;56684,52402;57692,48711" o:connectangles="0,0,0,0,0,0,0,0,0,0,0,0,0,0,0"/>
                  <o:lock v:ext="edit" verticies="t"/>
                </v:shape>
                <v:shape id="Freeform 77" o:spid="_x0000_s1078" style="position:absolute;left:15322;top:8686;width:1537;height:585;visibility:visible;mso-wrap-style:square;v-text-anchor:top" coordsize="2744,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i8QA&#10;AADbAAAADwAAAGRycy9kb3ducmV2LnhtbESPzYrCQBCE74LvMLTgTScusoSskyCiEPDizx701mTa&#10;JJjpiZnZGN/eWVjYY1FdX3WtssE0oqfO1ZYVLOYRCOLC6ppLBd/n3SwG4TyyxsYyKXiRgywdj1aY&#10;aPvkI/UnX4oAYZeggsr7NpHSFRUZdHPbEgfvZjuDPsiulLrDZ4CbRn5E0ac0WHNoqLClTUXF/fRj&#10;whv7q309ttuojPPL4XzNl6aXF6Wmk2H9BcLT4P+P/9K5VhAv4HdLAIBM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fhYvEAAAA2wAAAA8AAAAAAAAAAAAAAAAAmAIAAGRycy9k&#10;b3ducmV2LnhtbFBLBQYAAAAABAAEAPUAAACJAwAAAAA=&#10;" path="m,473r2649,l2649,569,,569,,473xm1873,13r871,508l1873,1030v-23,13,-52,5,-66,-18c1794,989,1802,960,1825,947l2625,480r,83l1825,96c1802,83,1794,54,1807,31,1821,8,1850,,1873,13xe" fillcolor="black" strokeweight="0">
                  <v:path arrowok="t" o:connecttype="custom" o:connectlocs="0,26493;148350,26493;148350,31871;0,31871;0,26493;104892,728;153670,29182;104892,57692;101196,56684;102204,53043;147006,26886;147006,31534;102204,5377;101196,1736;104892,728" o:connectangles="0,0,0,0,0,0,0,0,0,0,0,0,0,0,0"/>
                  <o:lock v:ext="edit" verticies="t"/>
                </v:shape>
                <v:shape id="Freeform 78" o:spid="_x0000_s1079" style="position:absolute;left:41548;top:8686;width:1358;height:585;visibility:visible;mso-wrap-style:square;v-text-anchor:top" coordsize="607,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sBsMA&#10;AADbAAAADwAAAGRycy9kb3ducmV2LnhtbESPzWrDMBCE74G+g9hCbrGckBbjRgkhtNCrnV5621ob&#10;y6m1MpYa/zx9VSjkOMzMN8zuMNpW3Kj3jWMF6yQFQVw53XCt4OP8tspA+ICssXVMCibycNg/LHaY&#10;azdwQbcy1CJC2OeowITQ5VL6ypBFn7iOOHoX11sMUfa11D0OEW5buUnTZ2mx4bhgsKOToeq7/LEK&#10;Xr/a7fz5VJjyeq27C+ppzOaTUsvH8fgCItAY7uH/9rtWkG3g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LsBsMAAADbAAAADwAAAAAAAAAAAAAAAACYAgAAZHJzL2Rv&#10;d25yZXYueG1sUEsFBgAAAAAEAAQA9QAAAIgDAAAAAA==&#10;" path="m,118r583,l583,142,,142,,118xm389,3l607,130,389,258v-5,3,-13,1,-16,-5c370,247,372,240,377,237r,l577,120r,21l377,24c372,21,370,13,373,8,376,2,384,,389,3xe" fillcolor="black" strokeweight="0">
                  <v:path arrowok="t" o:connecttype="custom" o:connectlocs="0,26412;130517,26412;130517,31784;0,31784;0,26412;87086,671;135890,29098;87086,57749;83504,56629;84400,53048;84400,53048;129174,26860;129174,31560;84400,5372;83504,1791;87086,671" o:connectangles="0,0,0,0,0,0,0,0,0,0,0,0,0,0,0,0"/>
                  <o:lock v:ext="edit" verticies="t"/>
                </v:shape>
                <v:shape id="Freeform 79" o:spid="_x0000_s1080" style="position:absolute;left:20104;top:3759;width:13138;height:3359;visibility:visible;mso-wrap-style:square;v-text-anchor:top" coordsize="11719,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W8MMA&#10;AADbAAAADwAAAGRycy9kb3ducmV2LnhtbESPQWvCQBSE74L/YXlCb2ZjBQ0xq4jQ4jGNaenxkX0m&#10;abNv0+zWpP/eLRR6HGbmGyY7TKYTNxpca1nBKopBEFdWt1wrKC9PywSE88gaO8uk4IccHPbzWYap&#10;tiO/0K3wtQgQdikqaLzvUyld1ZBBF9meOHhXOxj0QQ611AOOAW46+RjHG2mw5bDQYE+nhqrP4tso&#10;8M/u4yhp/Nq+vZs8P1fl+rUvlXpYTMcdCE+T/w//tc9aQbKG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LW8MMAAADbAAAADwAAAAAAAAAAAAAAAACYAgAAZHJzL2Rv&#10;d25yZXYueG1sUEsFBgAAAAAEAAQA9QAAAIgDAAAAAA==&#10;" path="m,3000l,2316v,-14,11,-24,24,-24l11458,2292r-24,24l11434,48r48,l11482,2316v,13,-11,24,-24,24l24,2340r24,-24l48,3000r-48,xm11204,436l11458,r254,436c11719,447,11715,462,11704,469v-12,6,-27,3,-33,-9l11437,60r42,l11245,460v-6,12,-21,15,-32,9c11201,462,11197,447,11204,436xe" fillcolor="black" strokeweight="0">
                  <v:path arrowok="t" o:connecttype="custom" o:connectlocs="0,335915;0,259326;2691,256639;1284554,256639;1281864,259326;1281864,5375;1287245,5375;1287245,259326;1284554,262014;2691,262014;5381,259326;5381,335915;0,335915;1256078,48820;1284554,0;1313030,48820;1312133,52515;1308434,51507;1282200,6718;1286909,6718;1260675,51507;1257087,52515;1256078,48820" o:connectangles="0,0,0,0,0,0,0,0,0,0,0,0,0,0,0,0,0,0,0,0,0,0,0"/>
                  <o:lock v:ext="edit" verticies="t"/>
                </v:shape>
                <v:shape id="Freeform 80" o:spid="_x0000_s1081" style="position:absolute;left:32651;top:3759;width:13551;height:3359;visibility:visible;mso-wrap-style:square;v-text-anchor:top" coordsize="6042,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ZbsMA&#10;AADbAAAADwAAAGRycy9kb3ducmV2LnhtbESPQWvCQBSE7wX/w/KE3upGKTVEV7FCoXiRRi/eHtln&#10;Esy+TbPPJP77bqHQ4zAz3zDr7ega1VMXas8G5rMEFHHhbc2lgfPp4yUFFQTZYuOZDDwowHYzeVpj&#10;Zv3AX9TnUqoI4ZChgUqkzbQORUUOw8y3xNG7+s6hRNmV2nY4RLhr9CJJ3rTDmuNChS3tKypu+d0Z&#10;qL97adJrIhebu/1heF8ew3FpzPN03K1ACY3yH/5rf1oD6Sv8fok/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ZbsMAAADbAAAADwAAAAAAAAAAAAAAAACYAgAAZHJzL2Rv&#10;d25yZXYueG1sUEsFBgAAAAAEAAQA9QAAAIgDAAAAAA==&#10;" path="m6042,1500r,-342c6042,1151,6037,1146,6030,1146r-5900,l142,1158,142,24r-24,l118,1158v,7,6,12,12,12l6030,1170r-12,-12l6018,1500r24,xm258,218l130,,3,218v-3,6,-1,13,5,17c13,238,21,236,24,230l141,30r-21,l237,230v3,6,10,8,16,5c259,231,261,224,258,218xe" fillcolor="black" strokeweight="0">
                  <v:path arrowok="t" o:connecttype="custom" o:connectlocs="1355090,335915;1355090,259326;1352399,256639;29156,256639;31848,259326;31848,5375;26465,5375;26465,259326;29156,262014;1352399,262014;1349707,259326;1349707,335915;1355090,335915;57864,48820;29156,0;673,48820;1794,52627;5383,51507;31623,6718;26913,6718;53154,51507;56742,52627;57864,48820" o:connectangles="0,0,0,0,0,0,0,0,0,0,0,0,0,0,0,0,0,0,0,0,0,0,0"/>
                  <o:lock v:ext="edit" verticies="t"/>
                </v:shape>
                <v:rect id="Rectangle 93" o:spid="_x0000_s1082" style="position:absolute;left:17125;top:7718;width:6116;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7261DF" w:rsidRDefault="007261DF" w:rsidP="007261DF">
                        <w:pPr>
                          <w:pStyle w:val="NormalWeb"/>
                          <w:spacing w:before="0" w:beforeAutospacing="0" w:after="200" w:afterAutospacing="0" w:line="276" w:lineRule="auto"/>
                          <w:jc w:val="center"/>
                        </w:pPr>
                        <w:del w:id="139" w:author="Parrish, Rut" w:date="2016-06-08T15:59:00Z">
                          <w:r w:rsidDel="007261DF">
                            <w:rPr>
                              <w:rFonts w:ascii="Arial" w:eastAsia="Calibri" w:hAnsi="Arial"/>
                              <w:color w:val="000000"/>
                              <w:sz w:val="16"/>
                              <w:szCs w:val="16"/>
                            </w:rPr>
                            <w:delText>Entity</w:delText>
                          </w:r>
                          <w:r w:rsidDel="007261DF">
                            <w:rPr>
                              <w:rFonts w:ascii="Arial" w:eastAsia="Calibri" w:hAnsi="Arial"/>
                              <w:color w:val="008080"/>
                              <w:sz w:val="16"/>
                              <w:szCs w:val="16"/>
                              <w:u w:val="single"/>
                            </w:rPr>
                            <w:delText xml:space="preserve"> Risk Head</w:delText>
                          </w:r>
                        </w:del>
                        <w:ins w:id="140" w:author="Parrish, Rut" w:date="2016-06-08T15:59:00Z">
                          <w:r>
                            <w:rPr>
                              <w:rFonts w:ascii="Arial" w:eastAsia="Calibri" w:hAnsi="Arial"/>
                              <w:color w:val="000000"/>
                              <w:sz w:val="16"/>
                              <w:szCs w:val="16"/>
                            </w:rPr>
                            <w:t>Entity RA Team</w:t>
                          </w:r>
                        </w:ins>
                      </w:p>
                    </w:txbxContent>
                  </v:textbox>
                </v:rect>
                <w10:anchorlock/>
              </v:group>
            </w:pict>
          </mc:Fallback>
        </mc:AlternateContent>
      </w:r>
    </w:p>
    <w:p w:rsidR="006D083A" w:rsidRPr="00BE3A2E" w:rsidRDefault="006D083A" w:rsidP="00BE3A2E">
      <w:pPr>
        <w:pStyle w:val="SANUS2"/>
        <w:numPr>
          <w:ilvl w:val="1"/>
          <w:numId w:val="3"/>
        </w:numPr>
      </w:pPr>
      <w:bookmarkStart w:id="141" w:name="_Toc430695921"/>
      <w:bookmarkStart w:id="142" w:name="_Toc430695999"/>
      <w:bookmarkStart w:id="143" w:name="_Toc430702601"/>
      <w:bookmarkStart w:id="144" w:name="_Toc430703084"/>
      <w:bookmarkStart w:id="145" w:name="_Toc430703163"/>
      <w:bookmarkStart w:id="146" w:name="_Toc430703242"/>
      <w:bookmarkStart w:id="147" w:name="_Toc430703321"/>
      <w:bookmarkStart w:id="148" w:name="_Toc430703400"/>
      <w:bookmarkStart w:id="149" w:name="_Toc430703512"/>
      <w:bookmarkStart w:id="150" w:name="_Toc430703591"/>
      <w:bookmarkStart w:id="151" w:name="_Toc430703669"/>
      <w:bookmarkStart w:id="152" w:name="_Toc430714229"/>
      <w:bookmarkStart w:id="153" w:name="_Toc430695922"/>
      <w:bookmarkStart w:id="154" w:name="_Toc430696000"/>
      <w:bookmarkStart w:id="155" w:name="_Toc430702602"/>
      <w:bookmarkStart w:id="156" w:name="_Toc430703085"/>
      <w:bookmarkStart w:id="157" w:name="_Toc430703164"/>
      <w:bookmarkStart w:id="158" w:name="_Toc430703243"/>
      <w:bookmarkStart w:id="159" w:name="_Toc430703322"/>
      <w:bookmarkStart w:id="160" w:name="_Toc430703401"/>
      <w:bookmarkStart w:id="161" w:name="_Toc430703513"/>
      <w:bookmarkStart w:id="162" w:name="_Toc430703592"/>
      <w:bookmarkStart w:id="163" w:name="_Toc430703670"/>
      <w:bookmarkStart w:id="164" w:name="_Toc430714230"/>
      <w:bookmarkStart w:id="165" w:name="_Toc45263982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t>Metric Reporting</w:t>
      </w:r>
      <w:bookmarkEnd w:id="165"/>
    </w:p>
    <w:p w:rsidR="006D083A" w:rsidRPr="00BE3A2E" w:rsidRDefault="006D083A" w:rsidP="00BE3A2E">
      <w:pPr>
        <w:pStyle w:val="Normal1"/>
        <w:jc w:val="both"/>
      </w:pPr>
      <w:r w:rsidRPr="00BE3A2E">
        <w:t xml:space="preserve">Once the SHUSA RA team has obtained all risk appetite metric data, </w:t>
      </w:r>
      <w:r w:rsidR="003C74AF">
        <w:t>it</w:t>
      </w:r>
      <w:r w:rsidRPr="00BE3A2E">
        <w:t xml:space="preserve"> conducts metric analys</w:t>
      </w:r>
      <w:r w:rsidR="0087770B">
        <w:t>e</w:t>
      </w:r>
      <w:r w:rsidRPr="00BE3A2E">
        <w:t xml:space="preserve">s, evaluating historical trends and the current status of each metric. The </w:t>
      </w:r>
      <w:r w:rsidR="00150570" w:rsidRPr="00BE3A2E">
        <w:t xml:space="preserve">SHUSA </w:t>
      </w:r>
      <w:r w:rsidRPr="00BE3A2E">
        <w:t xml:space="preserve">RA team produces a report on each metric with the assistance of the risk type owners and </w:t>
      </w:r>
      <w:r w:rsidR="000A3423">
        <w:t>Entity</w:t>
      </w:r>
      <w:r w:rsidRPr="00BE3A2E">
        <w:t xml:space="preserve"> RA teams, as well as a summary dashboard that aggregates the output of the analysis. </w:t>
      </w:r>
      <w:r w:rsidR="00B3000A" w:rsidRPr="00BE3A2E">
        <w:t xml:space="preserve">The summary dashboard is sent to the ERMC, the </w:t>
      </w:r>
      <w:r w:rsidR="001F4FC8">
        <w:t>Board Risk Committee (“</w:t>
      </w:r>
      <w:r w:rsidR="00B3000A" w:rsidRPr="00BE3A2E">
        <w:t>RC</w:t>
      </w:r>
      <w:r w:rsidR="001F4FC8">
        <w:t>”)</w:t>
      </w:r>
      <w:r w:rsidR="00B3000A" w:rsidRPr="00BE3A2E">
        <w:t>, and the Board every month for review.</w:t>
      </w:r>
      <w:r w:rsidR="00B3000A">
        <w:t xml:space="preserve"> All metrics </w:t>
      </w:r>
      <w:r w:rsidR="003C74AF">
        <w:t xml:space="preserve">reporting is included in the </w:t>
      </w:r>
      <w:r w:rsidRPr="00BE3A2E">
        <w:t>monthly risk report</w:t>
      </w:r>
      <w:r w:rsidR="003C74AF">
        <w:t xml:space="preserve"> that is submitted to </w:t>
      </w:r>
      <w:r w:rsidRPr="00BE3A2E">
        <w:t xml:space="preserve">ERMC. </w:t>
      </w:r>
      <w:r w:rsidR="003C74AF">
        <w:t xml:space="preserve">The head of the SHUSA RA team is responsible for submitting information on metrics values and trends to the </w:t>
      </w:r>
      <w:r w:rsidRPr="00BE3A2E">
        <w:t>RC every quarter. Additional presentations are made to the Board at the discretion of the RC.</w:t>
      </w:r>
    </w:p>
    <w:p w:rsidR="00883CC1" w:rsidRDefault="006D083A" w:rsidP="00BE3A2E">
      <w:pPr>
        <w:pStyle w:val="Normal1"/>
        <w:jc w:val="both"/>
      </w:pPr>
      <w:r w:rsidRPr="00BE3A2E">
        <w:t xml:space="preserve">Metrics at the </w:t>
      </w:r>
      <w:r w:rsidR="000A3423">
        <w:t>Entity</w:t>
      </w:r>
      <w:r w:rsidRPr="00BE3A2E">
        <w:t xml:space="preserve"> level are reviewed and reported within the </w:t>
      </w:r>
      <w:r w:rsidR="000A3423">
        <w:t>Entities</w:t>
      </w:r>
      <w:r w:rsidRPr="00BE3A2E">
        <w:t xml:space="preserve"> in a process that mirrors that of the SHUSA level metrics at </w:t>
      </w:r>
      <w:r w:rsidR="001F4FC8">
        <w:t>SHUSA</w:t>
      </w:r>
      <w:r w:rsidRPr="00BE3A2E">
        <w:t>.</w:t>
      </w:r>
    </w:p>
    <w:p w:rsidR="0090151C" w:rsidRDefault="0090151C" w:rsidP="00BE3A2E">
      <w:pPr>
        <w:pStyle w:val="Normal1"/>
        <w:jc w:val="both"/>
      </w:pPr>
    </w:p>
    <w:p w:rsidR="00057671" w:rsidRDefault="00057671" w:rsidP="00057671">
      <w:pPr>
        <w:pStyle w:val="SANUS2"/>
        <w:numPr>
          <w:ilvl w:val="1"/>
          <w:numId w:val="3"/>
        </w:numPr>
      </w:pPr>
      <w:bookmarkStart w:id="166" w:name="_Toc440537436"/>
      <w:bookmarkStart w:id="167" w:name="_Toc440537437"/>
      <w:bookmarkStart w:id="168" w:name="_Toc452639829"/>
      <w:bookmarkEnd w:id="166"/>
      <w:bookmarkEnd w:id="167"/>
      <w:r>
        <w:t>Data Validation</w:t>
      </w:r>
      <w:bookmarkEnd w:id="168"/>
    </w:p>
    <w:p w:rsidR="00057671" w:rsidRDefault="00057671" w:rsidP="00057671">
      <w:pPr>
        <w:pStyle w:val="Normal1"/>
        <w:jc w:val="both"/>
      </w:pPr>
      <w:r>
        <w:t>Risk Managers are responsible for the accuracy of the data,</w:t>
      </w:r>
      <w:r w:rsidR="0082175F">
        <w:t xml:space="preserve"> </w:t>
      </w:r>
      <w:r>
        <w:t xml:space="preserve">explanations, and metrics reported.  </w:t>
      </w:r>
      <w:r w:rsidR="00FF2F67" w:rsidRPr="00FF2F67">
        <w:t xml:space="preserve">The RA team requests the metric owners to provide supporting documentation each month. </w:t>
      </w:r>
      <w:r w:rsidR="00FF2F67">
        <w:t>In addition</w:t>
      </w:r>
      <w:r>
        <w:t xml:space="preserve">, the </w:t>
      </w:r>
      <w:r w:rsidR="00192B44">
        <w:t>RA</w:t>
      </w:r>
      <w:r>
        <w:t xml:space="preserve"> team performs a secondary/backup control to review selected metrics.  Every </w:t>
      </w:r>
      <w:r w:rsidR="00FF2F67">
        <w:t xml:space="preserve">month </w:t>
      </w:r>
      <w:r w:rsidR="00192B44">
        <w:t>the RA team</w:t>
      </w:r>
      <w:r>
        <w:t xml:space="preserve"> selects </w:t>
      </w:r>
      <w:r w:rsidR="00FF2F67">
        <w:t>1</w:t>
      </w:r>
      <w:r>
        <w:t xml:space="preserve"> untested </w:t>
      </w:r>
      <w:r w:rsidR="00FF2F67">
        <w:t xml:space="preserve">SHUSA </w:t>
      </w:r>
      <w:r>
        <w:t xml:space="preserve">RAS </w:t>
      </w:r>
      <w:r w:rsidR="00FF2F67">
        <w:t>metric category (e.g. capital, market risk, etc</w:t>
      </w:r>
      <w:r w:rsidR="00B52DE9">
        <w:t>.</w:t>
      </w:r>
      <w:r w:rsidR="00FF2F67">
        <w:t xml:space="preserve">) </w:t>
      </w:r>
      <w:r>
        <w:t xml:space="preserve">and validates back to source documents. This ensures that each RAS category is validated once every six months and twice per calendar year. </w:t>
      </w:r>
      <w:r w:rsidR="00FF2F67">
        <w:t>The RA team</w:t>
      </w:r>
      <w:r w:rsidRPr="00FF2F67">
        <w:t xml:space="preserve"> reviews</w:t>
      </w:r>
      <w:r>
        <w:t xml:space="preserve"> the metrics and verifies the sampled items agree to source documentation (capital calculations, </w:t>
      </w:r>
      <w:r w:rsidR="00FF2F67">
        <w:t xml:space="preserve">liquidity, </w:t>
      </w:r>
      <w:r>
        <w:t>etc.). If any discrepancies are discovered between the source documentation and supplied metric values, there will be further discussion with metric owners to ensure the accuracy of the reported metrics.</w:t>
      </w:r>
    </w:p>
    <w:p w:rsidR="00FF2F67" w:rsidRDefault="00FF2F67" w:rsidP="00057671">
      <w:pPr>
        <w:pStyle w:val="Normal1"/>
        <w:jc w:val="both"/>
      </w:pPr>
      <w:r>
        <w:t xml:space="preserve">The SHUSA RA team will be informed by the </w:t>
      </w:r>
      <w:r w:rsidR="000A3423">
        <w:t>Entity</w:t>
      </w:r>
      <w:r>
        <w:t xml:space="preserve"> RA teams of any discrepancies found by them in the periodic testing of </w:t>
      </w:r>
      <w:r w:rsidR="000A3423">
        <w:t>Entity</w:t>
      </w:r>
      <w:r>
        <w:t xml:space="preserve"> RAS metrics included in the SHUSA RAS and of the actions taken to remediate the discrepancy.</w:t>
      </w:r>
    </w:p>
    <w:p w:rsidR="00057671" w:rsidRDefault="00057671" w:rsidP="00057671">
      <w:pPr>
        <w:pStyle w:val="SANUS2"/>
        <w:numPr>
          <w:ilvl w:val="1"/>
          <w:numId w:val="3"/>
        </w:numPr>
      </w:pPr>
      <w:bookmarkStart w:id="169" w:name="_Toc452639830"/>
      <w:r>
        <w:t>Recasting Historical Information</w:t>
      </w:r>
      <w:bookmarkEnd w:id="169"/>
    </w:p>
    <w:p w:rsidR="0011136D" w:rsidRDefault="00057671" w:rsidP="00057671">
      <w:pPr>
        <w:pStyle w:val="Normal1"/>
        <w:jc w:val="both"/>
      </w:pPr>
      <w:r>
        <w:t>In some cases, historical metrics must be recast due to changes in the source data, calculation revisions, changes in methodology, etc.  When a need for re-casting is identified, the information is researched with the metric owner</w:t>
      </w:r>
      <w:r w:rsidR="00DC5817">
        <w:t>s</w:t>
      </w:r>
      <w:r>
        <w:t xml:space="preserve"> and the owner of the source data.  Upon conclusion of the research, the metrics are re-casted to reflect the updated information and an explanation to address the reason for the revised data.  </w:t>
      </w:r>
      <w:r w:rsidR="00FF2F67">
        <w:t>The SHUSA RA team</w:t>
      </w:r>
      <w:r>
        <w:t xml:space="preserve"> maintains both the original and the re-casted information in the working master spreadsheet historical files</w:t>
      </w:r>
      <w:r w:rsidR="0011136D">
        <w:t xml:space="preserve"> for the SHUSA only metrics</w:t>
      </w:r>
      <w:r>
        <w:t xml:space="preserve">.  </w:t>
      </w:r>
    </w:p>
    <w:p w:rsidR="0011136D" w:rsidRDefault="0011136D" w:rsidP="00057671">
      <w:pPr>
        <w:pStyle w:val="Normal1"/>
        <w:jc w:val="both"/>
      </w:pPr>
      <w:r>
        <w:t xml:space="preserve">The </w:t>
      </w:r>
      <w:r w:rsidR="000A3423">
        <w:t>Entity</w:t>
      </w:r>
      <w:r>
        <w:t xml:space="preserve"> RA teams are responsible for maintaining their historical and re-casted data, and to inform the SHUSA RA team of the reasons behind the re-casting. </w:t>
      </w:r>
    </w:p>
    <w:p w:rsidR="00057671" w:rsidRDefault="00057671" w:rsidP="00057671">
      <w:pPr>
        <w:pStyle w:val="Normal1"/>
        <w:jc w:val="both"/>
      </w:pPr>
      <w:r>
        <w:t>Re-casted numbers are footnoted in the RAS report to alert the users of the revised numbers.</w:t>
      </w:r>
    </w:p>
    <w:p w:rsidR="00097D56" w:rsidRDefault="0022239A" w:rsidP="00F82702">
      <w:pPr>
        <w:pStyle w:val="SANUS2"/>
        <w:numPr>
          <w:ilvl w:val="1"/>
          <w:numId w:val="3"/>
        </w:numPr>
      </w:pPr>
      <w:bookmarkStart w:id="170" w:name="_Toc452639831"/>
      <w:r>
        <w:t>Reporting to Santander S.A.</w:t>
      </w:r>
      <w:bookmarkEnd w:id="170"/>
    </w:p>
    <w:p w:rsidR="009C0CD5" w:rsidRDefault="009C0CD5" w:rsidP="00F82702">
      <w:pPr>
        <w:pStyle w:val="Normal1"/>
        <w:jc w:val="both"/>
      </w:pPr>
      <w:r>
        <w:t>On a quarterly basis the SHUSA RA team produces a report</w:t>
      </w:r>
      <w:r w:rsidRPr="00F82702">
        <w:t>, in the Santander Group approved template, that records the value of Group metrics that are included in the SHUSA RAS. This report is sent to the Santander Group global RA team</w:t>
      </w:r>
      <w:r>
        <w:t xml:space="preserve"> for monitoring and consolidated Group reporting.  </w:t>
      </w:r>
    </w:p>
    <w:p w:rsidR="00097D56" w:rsidRDefault="009C0CD5" w:rsidP="00F82702">
      <w:pPr>
        <w:pStyle w:val="Normal1"/>
        <w:jc w:val="both"/>
      </w:pPr>
      <w:r>
        <w:t xml:space="preserve">On a monthly basis, a report </w:t>
      </w:r>
      <w:r w:rsidRPr="00F82702">
        <w:t xml:space="preserve">detailing breaches and including the remediation action plan </w:t>
      </w:r>
      <w:r>
        <w:t xml:space="preserve">is sent to the Santander </w:t>
      </w:r>
      <w:r w:rsidRPr="00F82702">
        <w:t>Group</w:t>
      </w:r>
      <w:r>
        <w:t xml:space="preserve"> RA team for control and monitoring purposes</w:t>
      </w:r>
      <w:r w:rsidR="00490BBE">
        <w:rPr>
          <w:rStyle w:val="FootnoteReference"/>
        </w:rPr>
        <w:footnoteReference w:id="4"/>
      </w:r>
      <w:r>
        <w:t>. </w:t>
      </w:r>
    </w:p>
    <w:p w:rsidR="00097D56" w:rsidRDefault="00097D56" w:rsidP="00BE3A2E">
      <w:pPr>
        <w:pStyle w:val="Normal1"/>
        <w:jc w:val="both"/>
      </w:pPr>
    </w:p>
    <w:p w:rsidR="00681614" w:rsidRPr="001569A7" w:rsidRDefault="00681614" w:rsidP="00681614">
      <w:pPr>
        <w:pStyle w:val="SANUS1"/>
        <w:numPr>
          <w:ilvl w:val="0"/>
          <w:numId w:val="3"/>
        </w:numPr>
      </w:pPr>
      <w:bookmarkStart w:id="171" w:name="_Toc440537441"/>
      <w:bookmarkStart w:id="172" w:name="_Toc440537442"/>
      <w:bookmarkStart w:id="173" w:name="_Toc440537443"/>
      <w:bookmarkStart w:id="174" w:name="_Toc432074577"/>
      <w:bookmarkStart w:id="175" w:name="_Toc432408432"/>
      <w:bookmarkStart w:id="176" w:name="_Toc430020387"/>
      <w:bookmarkStart w:id="177" w:name="_Toc430020585"/>
      <w:bookmarkStart w:id="178" w:name="_Toc430020681"/>
      <w:bookmarkStart w:id="179" w:name="_Toc430020744"/>
      <w:bookmarkStart w:id="180" w:name="_Toc430020899"/>
      <w:bookmarkStart w:id="181" w:name="_Toc430106610"/>
      <w:bookmarkStart w:id="182" w:name="_Toc430107017"/>
      <w:bookmarkStart w:id="183" w:name="_Toc430020388"/>
      <w:bookmarkStart w:id="184" w:name="_Toc430020586"/>
      <w:bookmarkStart w:id="185" w:name="_Toc430020682"/>
      <w:bookmarkStart w:id="186" w:name="_Toc430020745"/>
      <w:bookmarkStart w:id="187" w:name="_Toc430020900"/>
      <w:bookmarkStart w:id="188" w:name="_Toc430106611"/>
      <w:bookmarkStart w:id="189" w:name="_Toc430107018"/>
      <w:bookmarkStart w:id="190" w:name="_Toc432074578"/>
      <w:bookmarkStart w:id="191" w:name="_Toc432408433"/>
      <w:bookmarkStart w:id="192" w:name="_Toc432074579"/>
      <w:bookmarkStart w:id="193" w:name="_Toc432408434"/>
      <w:bookmarkStart w:id="194" w:name="_Toc432074580"/>
      <w:bookmarkStart w:id="195" w:name="_Toc432408435"/>
      <w:bookmarkStart w:id="196" w:name="_Toc432074581"/>
      <w:bookmarkStart w:id="197" w:name="_Toc432408436"/>
      <w:bookmarkStart w:id="198" w:name="_Toc432074582"/>
      <w:bookmarkStart w:id="199" w:name="_Toc432408437"/>
      <w:bookmarkStart w:id="200" w:name="_Toc432074583"/>
      <w:bookmarkStart w:id="201" w:name="_Toc432408438"/>
      <w:bookmarkStart w:id="202" w:name="_Toc432074584"/>
      <w:bookmarkStart w:id="203" w:name="_Toc432408439"/>
      <w:bookmarkStart w:id="204" w:name="_Toc432074585"/>
      <w:bookmarkStart w:id="205" w:name="_Toc432408440"/>
      <w:bookmarkStart w:id="206" w:name="_Toc432074586"/>
      <w:bookmarkStart w:id="207" w:name="_Toc432408441"/>
      <w:bookmarkStart w:id="208" w:name="_Toc432074587"/>
      <w:bookmarkStart w:id="209" w:name="_Toc432408442"/>
      <w:bookmarkStart w:id="210" w:name="_Toc432074590"/>
      <w:bookmarkStart w:id="211" w:name="_Toc432408445"/>
      <w:bookmarkStart w:id="212" w:name="_Toc432074591"/>
      <w:bookmarkStart w:id="213" w:name="_Toc432408446"/>
      <w:bookmarkStart w:id="214" w:name="_Toc432074592"/>
      <w:bookmarkStart w:id="215" w:name="_Toc432408447"/>
      <w:bookmarkStart w:id="216" w:name="_Toc432074593"/>
      <w:bookmarkStart w:id="217" w:name="_Toc432408448"/>
      <w:bookmarkStart w:id="218" w:name="_Toc432074594"/>
      <w:bookmarkStart w:id="219" w:name="_Toc432408449"/>
      <w:bookmarkStart w:id="220" w:name="_Toc432074595"/>
      <w:bookmarkStart w:id="221" w:name="_Toc432408450"/>
      <w:bookmarkStart w:id="222" w:name="_Toc432074596"/>
      <w:bookmarkStart w:id="223" w:name="_Toc432408451"/>
      <w:bookmarkStart w:id="224" w:name="_Toc432074597"/>
      <w:bookmarkStart w:id="225" w:name="_Toc432408452"/>
      <w:bookmarkStart w:id="226" w:name="_Toc432074628"/>
      <w:bookmarkStart w:id="227" w:name="_Toc432408483"/>
      <w:bookmarkStart w:id="228" w:name="_Toc432074629"/>
      <w:bookmarkStart w:id="229" w:name="_Toc432408484"/>
      <w:bookmarkStart w:id="230" w:name="_Toc432074630"/>
      <w:bookmarkStart w:id="231" w:name="_Toc432408485"/>
      <w:bookmarkStart w:id="232" w:name="_Toc432074631"/>
      <w:bookmarkStart w:id="233" w:name="_Toc432408486"/>
      <w:bookmarkStart w:id="234" w:name="_Toc432074632"/>
      <w:bookmarkStart w:id="235" w:name="_Toc432408487"/>
      <w:bookmarkStart w:id="236" w:name="_Toc432074633"/>
      <w:bookmarkStart w:id="237" w:name="_Toc432408488"/>
      <w:bookmarkStart w:id="238" w:name="_Toc432074634"/>
      <w:bookmarkStart w:id="239" w:name="_Toc432408489"/>
      <w:bookmarkStart w:id="240" w:name="_Toc432074635"/>
      <w:bookmarkStart w:id="241" w:name="_Toc432408490"/>
      <w:bookmarkStart w:id="242" w:name="_Toc432074636"/>
      <w:bookmarkStart w:id="243" w:name="_Toc432408491"/>
      <w:bookmarkStart w:id="244" w:name="_Toc432074637"/>
      <w:bookmarkStart w:id="245" w:name="_Toc432408492"/>
      <w:bookmarkStart w:id="246" w:name="_Toc432074638"/>
      <w:bookmarkStart w:id="247" w:name="_Toc432408493"/>
      <w:bookmarkStart w:id="248" w:name="_Toc432074639"/>
      <w:bookmarkStart w:id="249" w:name="_Toc432408494"/>
      <w:bookmarkStart w:id="250" w:name="_Toc432074640"/>
      <w:bookmarkStart w:id="251" w:name="_Toc432408495"/>
      <w:bookmarkStart w:id="252" w:name="_Toc432074641"/>
      <w:bookmarkStart w:id="253" w:name="_Toc432408496"/>
      <w:bookmarkStart w:id="254" w:name="_Toc432074642"/>
      <w:bookmarkStart w:id="255" w:name="_Toc432408497"/>
      <w:bookmarkStart w:id="256" w:name="_Toc430020396"/>
      <w:bookmarkStart w:id="257" w:name="_Toc430020592"/>
      <w:bookmarkStart w:id="258" w:name="_Toc430020686"/>
      <w:bookmarkStart w:id="259" w:name="_Toc430020748"/>
      <w:bookmarkStart w:id="260" w:name="_Toc430020902"/>
      <w:bookmarkStart w:id="261" w:name="_Toc430106613"/>
      <w:bookmarkStart w:id="262" w:name="_Toc430107020"/>
      <w:bookmarkStart w:id="263" w:name="_Toc452639832"/>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1569A7">
        <w:t xml:space="preserve">Risk Appetite Metrics </w:t>
      </w:r>
      <w:r w:rsidR="006D083A">
        <w:t xml:space="preserve">Breach </w:t>
      </w:r>
      <w:r w:rsidR="004F4089" w:rsidRPr="001569A7">
        <w:t>Escalation and Remediation Process</w:t>
      </w:r>
      <w:bookmarkEnd w:id="263"/>
    </w:p>
    <w:p w:rsidR="005828F5" w:rsidRDefault="00F4118F" w:rsidP="00F4118F">
      <w:pPr>
        <w:pStyle w:val="SANUS2"/>
        <w:numPr>
          <w:ilvl w:val="1"/>
          <w:numId w:val="3"/>
        </w:numPr>
      </w:pPr>
      <w:bookmarkStart w:id="264" w:name="_Toc430020398"/>
      <w:bookmarkStart w:id="265" w:name="_Toc430020594"/>
      <w:bookmarkStart w:id="266" w:name="_Toc430020688"/>
      <w:bookmarkStart w:id="267" w:name="_Toc430020750"/>
      <w:bookmarkStart w:id="268" w:name="_Toc430020904"/>
      <w:bookmarkStart w:id="269" w:name="_Toc430106615"/>
      <w:bookmarkStart w:id="270" w:name="_Toc430107022"/>
      <w:bookmarkStart w:id="271" w:name="_Toc430020399"/>
      <w:bookmarkStart w:id="272" w:name="_Toc430020595"/>
      <w:bookmarkStart w:id="273" w:name="_Toc430020689"/>
      <w:bookmarkStart w:id="274" w:name="_Toc430020751"/>
      <w:bookmarkStart w:id="275" w:name="_Toc430020905"/>
      <w:bookmarkStart w:id="276" w:name="_Toc430106616"/>
      <w:bookmarkStart w:id="277" w:name="_Toc430107023"/>
      <w:bookmarkStart w:id="278" w:name="_Toc430020400"/>
      <w:bookmarkStart w:id="279" w:name="_Toc430020596"/>
      <w:bookmarkStart w:id="280" w:name="_Toc430020690"/>
      <w:bookmarkStart w:id="281" w:name="_Toc430020752"/>
      <w:bookmarkStart w:id="282" w:name="_Toc430020906"/>
      <w:bookmarkStart w:id="283" w:name="_Toc430106617"/>
      <w:bookmarkStart w:id="284" w:name="_Toc430107024"/>
      <w:bookmarkStart w:id="285" w:name="_Toc430020401"/>
      <w:bookmarkStart w:id="286" w:name="_Toc430020597"/>
      <w:bookmarkStart w:id="287" w:name="_Toc430020691"/>
      <w:bookmarkStart w:id="288" w:name="_Toc430020753"/>
      <w:bookmarkStart w:id="289" w:name="_Toc430020907"/>
      <w:bookmarkStart w:id="290" w:name="_Toc430106618"/>
      <w:bookmarkStart w:id="291" w:name="_Toc430107025"/>
      <w:bookmarkStart w:id="292" w:name="_Toc430020402"/>
      <w:bookmarkStart w:id="293" w:name="_Toc430020598"/>
      <w:bookmarkStart w:id="294" w:name="_Toc430020692"/>
      <w:bookmarkStart w:id="295" w:name="_Toc430020754"/>
      <w:bookmarkStart w:id="296" w:name="_Toc430020908"/>
      <w:bookmarkStart w:id="297" w:name="_Toc430106619"/>
      <w:bookmarkStart w:id="298" w:name="_Toc430107026"/>
      <w:bookmarkStart w:id="299" w:name="_Toc430020403"/>
      <w:bookmarkStart w:id="300" w:name="_Toc430020599"/>
      <w:bookmarkStart w:id="301" w:name="_Toc430020693"/>
      <w:bookmarkStart w:id="302" w:name="_Toc430020755"/>
      <w:bookmarkStart w:id="303" w:name="_Toc430020909"/>
      <w:bookmarkStart w:id="304" w:name="_Toc430106620"/>
      <w:bookmarkStart w:id="305" w:name="_Toc430107027"/>
      <w:bookmarkStart w:id="306" w:name="_Toc430020404"/>
      <w:bookmarkStart w:id="307" w:name="_Toc430020600"/>
      <w:bookmarkStart w:id="308" w:name="_Toc430020694"/>
      <w:bookmarkStart w:id="309" w:name="_Toc430020756"/>
      <w:bookmarkStart w:id="310" w:name="_Toc430020910"/>
      <w:bookmarkStart w:id="311" w:name="_Toc430106621"/>
      <w:bookmarkStart w:id="312" w:name="_Toc430107028"/>
      <w:bookmarkStart w:id="313" w:name="_Toc430695972"/>
      <w:bookmarkStart w:id="314" w:name="_Toc430696050"/>
      <w:bookmarkStart w:id="315" w:name="_Toc452639833"/>
      <w:bookmarkEnd w:id="35"/>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t xml:space="preserve">Summary of </w:t>
      </w:r>
      <w:r w:rsidR="0083275F">
        <w:t>E</w:t>
      </w:r>
      <w:r>
        <w:t>scalation</w:t>
      </w:r>
      <w:r w:rsidRPr="00BE3A2E">
        <w:t xml:space="preserve"> </w:t>
      </w:r>
      <w:r w:rsidR="0083275F">
        <w:t>P</w:t>
      </w:r>
      <w:r w:rsidRPr="00BE3A2E">
        <w:t>rocess</w:t>
      </w:r>
      <w:bookmarkEnd w:id="315"/>
    </w:p>
    <w:p w:rsidR="004D2AC3" w:rsidRDefault="005828F5" w:rsidP="005828F5">
      <w:pPr>
        <w:pStyle w:val="Normal1"/>
        <w:jc w:val="both"/>
      </w:pPr>
      <w:r w:rsidRPr="00802487">
        <w:t xml:space="preserve">In the event that a metric trigger or breach is identified, either through the regular monthly monitoring and reporting cycle or as the result of the first line of defense identifying a breach through its regular business line reporting, </w:t>
      </w:r>
      <w:r>
        <w:t>the escalation and remediation processes</w:t>
      </w:r>
      <w:r w:rsidRPr="00802487">
        <w:t xml:space="preserve"> described below must be followed</w:t>
      </w:r>
      <w:r>
        <w:t xml:space="preserve"> at SHUSA and its </w:t>
      </w:r>
      <w:r w:rsidR="000A3423">
        <w:t>Entities</w:t>
      </w:r>
      <w:r w:rsidRPr="00802487">
        <w:t xml:space="preserve">. </w:t>
      </w:r>
      <w:r>
        <w:t xml:space="preserve">The goal of escalation and remediation is to ensure (i) the necessary individuals </w:t>
      </w:r>
      <w:r w:rsidR="000276F3">
        <w:t xml:space="preserve">and the entity’s governing bodies </w:t>
      </w:r>
      <w:r>
        <w:t>are notified of a trigger or limit breach and (ii) the appropriate action plan is in place to address the trigger or limit breach. The below procedures are specified to</w:t>
      </w:r>
      <w:r w:rsidRPr="00802487">
        <w:t xml:space="preserve"> ensure that all necessary parties are notified, and that escalation timelines, responsibilities, and documentation procedures are met</w:t>
      </w:r>
      <w:bookmarkStart w:id="316" w:name="_Toc430703215"/>
      <w:bookmarkEnd w:id="316"/>
      <w:r w:rsidR="00F4118F" w:rsidRPr="00C43810">
        <w:t>.</w:t>
      </w:r>
    </w:p>
    <w:p w:rsidR="00F4118F" w:rsidRDefault="00F4118F" w:rsidP="00F4118F">
      <w:pPr>
        <w:pStyle w:val="Normal1"/>
        <w:jc w:val="both"/>
      </w:pPr>
      <w:r w:rsidRPr="00C43810">
        <w:t>The escalation path at SHUSA is the primary mode of review and approval of action plans. Most escalation paths, ultimately determined by the SHUSA CRO, are a variation of a standard escalation path, illustrated in the below diagram and described in the remainder of this section.</w:t>
      </w:r>
    </w:p>
    <w:p w:rsidR="00264C37" w:rsidRPr="00802487" w:rsidRDefault="00264C37" w:rsidP="00264C37">
      <w:pPr>
        <w:pStyle w:val="Normal1"/>
        <w:jc w:val="both"/>
        <w:rPr>
          <w:b/>
        </w:rPr>
      </w:pPr>
      <w:r w:rsidRPr="00802487">
        <w:rPr>
          <w:b/>
        </w:rPr>
        <w:t xml:space="preserve">Exhibit </w:t>
      </w:r>
      <w:r>
        <w:rPr>
          <w:b/>
        </w:rPr>
        <w:t>3</w:t>
      </w:r>
      <w:r w:rsidRPr="00802487">
        <w:rPr>
          <w:b/>
        </w:rPr>
        <w:t xml:space="preserve">: Standard escalation </w:t>
      </w:r>
      <w:r>
        <w:rPr>
          <w:b/>
        </w:rPr>
        <w:t>path</w:t>
      </w:r>
    </w:p>
    <w:p w:rsidR="00264C37" w:rsidRPr="00802487" w:rsidRDefault="00264C37" w:rsidP="00264C37">
      <w:pPr>
        <w:pStyle w:val="Normal1"/>
        <w:jc w:val="both"/>
      </w:pPr>
      <w:r w:rsidRPr="00A62C53">
        <w:rPr>
          <w:noProof/>
        </w:rPr>
        <w:drawing>
          <wp:inline distT="0" distB="0" distL="0" distR="0" wp14:anchorId="32CFF199" wp14:editId="6E74370C">
            <wp:extent cx="5943600" cy="760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0730"/>
                    </a:xfrm>
                    <a:prstGeom prst="rect">
                      <a:avLst/>
                    </a:prstGeom>
                    <a:noFill/>
                    <a:ln>
                      <a:noFill/>
                    </a:ln>
                  </pic:spPr>
                </pic:pic>
              </a:graphicData>
            </a:graphic>
          </wp:inline>
        </w:drawing>
      </w:r>
    </w:p>
    <w:p w:rsidR="00264C37" w:rsidRDefault="00264C37" w:rsidP="00996851">
      <w:pPr>
        <w:pStyle w:val="SANUS2"/>
        <w:numPr>
          <w:ilvl w:val="1"/>
          <w:numId w:val="3"/>
        </w:numPr>
      </w:pPr>
      <w:bookmarkStart w:id="317" w:name="_Toc452639834"/>
      <w:r w:rsidRPr="00BE3A2E">
        <w:t xml:space="preserve">Determination of </w:t>
      </w:r>
      <w:r w:rsidR="0083275F">
        <w:t>A</w:t>
      </w:r>
      <w:r w:rsidRPr="00BE3A2E">
        <w:t xml:space="preserve">ppropriate </w:t>
      </w:r>
      <w:r w:rsidR="0083275F">
        <w:t>E</w:t>
      </w:r>
      <w:r w:rsidRPr="00BE3A2E">
        <w:t xml:space="preserve">scalation </w:t>
      </w:r>
      <w:r w:rsidR="0083275F">
        <w:t>P</w:t>
      </w:r>
      <w:r w:rsidRPr="00BE3A2E">
        <w:t>ath</w:t>
      </w:r>
      <w:bookmarkEnd w:id="317"/>
    </w:p>
    <w:p w:rsidR="00F263EE" w:rsidRDefault="004D2AC3" w:rsidP="00BE3A2E">
      <w:pPr>
        <w:pStyle w:val="Normal1"/>
        <w:jc w:val="both"/>
      </w:pPr>
      <w:r>
        <w:t xml:space="preserve">As a part of ongoing monitoring and reporting, metrics with an amber or red status are flagged by metric owners in collaboration with risk heads and the RA team. </w:t>
      </w:r>
      <w:r w:rsidR="00F263EE">
        <w:t>The Entity CRO and the SHUSA CRO must be notified i</w:t>
      </w:r>
      <w:r w:rsidR="009F10FF" w:rsidRPr="00802487">
        <w:t xml:space="preserve">mmediately </w:t>
      </w:r>
      <w:r w:rsidR="00424115" w:rsidRPr="00802487">
        <w:t>after</w:t>
      </w:r>
      <w:r w:rsidR="00F263EE">
        <w:t xml:space="preserve"> the</w:t>
      </w:r>
      <w:r w:rsidR="001D0AF6" w:rsidRPr="00802487">
        <w:t xml:space="preserve"> identification</w:t>
      </w:r>
      <w:r w:rsidR="00CA2A73">
        <w:t xml:space="preserve"> of a trigger or limit breach</w:t>
      </w:r>
      <w:r w:rsidR="00F263EE">
        <w:t xml:space="preserve">. </w:t>
      </w:r>
      <w:r w:rsidR="00F263EE" w:rsidRPr="00802487">
        <w:t>Escalation to the CRO</w:t>
      </w:r>
      <w:r w:rsidR="00F263EE">
        <w:t>s</w:t>
      </w:r>
      <w:r w:rsidR="00F263EE" w:rsidRPr="00802487">
        <w:t xml:space="preserve"> must be submitted in writing to ensure that the notification is traceable, but the notification may also be communicated verbally.</w:t>
      </w:r>
      <w:r w:rsidR="00F263EE">
        <w:t xml:space="preserve"> In the event of a breach of a SHUSA RAS metric included in the Santander S.A. consolidated Risk Appetite Statement the SHUSA CRO </w:t>
      </w:r>
      <w:r w:rsidR="00B52DE9">
        <w:t xml:space="preserve">or Deputy CRO </w:t>
      </w:r>
      <w:r w:rsidR="00F263EE">
        <w:t>is responsible for escalating to the Santander S.A. CRO.</w:t>
      </w:r>
    </w:p>
    <w:p w:rsidR="004D2AC3" w:rsidRDefault="00F263EE" w:rsidP="00BE3A2E">
      <w:pPr>
        <w:pStyle w:val="Normal1"/>
        <w:jc w:val="both"/>
      </w:pPr>
      <w:r>
        <w:t>M</w:t>
      </w:r>
      <w:r w:rsidR="00BD4348" w:rsidRPr="00802487">
        <w:t xml:space="preserve">etric owners and </w:t>
      </w:r>
      <w:r w:rsidR="005E5EAF">
        <w:t>Risk Managers</w:t>
      </w:r>
      <w:r>
        <w:t xml:space="preserve"> must</w:t>
      </w:r>
      <w:r w:rsidR="00BD4348" w:rsidRPr="00802487">
        <w:t xml:space="preserve"> convene</w:t>
      </w:r>
      <w:r w:rsidR="00CA2A73">
        <w:t xml:space="preserve"> to discuss</w:t>
      </w:r>
      <w:r w:rsidR="00BD4348" w:rsidRPr="00802487">
        <w:t xml:space="preserve"> the </w:t>
      </w:r>
      <w:r w:rsidR="00424115" w:rsidRPr="00802487">
        <w:t xml:space="preserve">trigger or </w:t>
      </w:r>
      <w:r w:rsidR="00CA2A73">
        <w:t>limit breach’s</w:t>
      </w:r>
      <w:r w:rsidR="00424115" w:rsidRPr="00802487">
        <w:t xml:space="preserve"> </w:t>
      </w:r>
      <w:r w:rsidR="00B1675C" w:rsidRPr="00802487">
        <w:t>cause</w:t>
      </w:r>
      <w:r w:rsidR="006C1F3C" w:rsidRPr="00802487">
        <w:t>,</w:t>
      </w:r>
      <w:r w:rsidR="001506A0" w:rsidRPr="00802487">
        <w:t xml:space="preserve"> severity</w:t>
      </w:r>
      <w:r w:rsidR="003B1C71">
        <w:t xml:space="preserve">, impact on the </w:t>
      </w:r>
      <w:r w:rsidR="000A3423">
        <w:t>Entity</w:t>
      </w:r>
      <w:r w:rsidR="003B1C71">
        <w:t xml:space="preserve"> or SHUSA including any potential impact on CCAR based metrics (i.e. risk of breaching total loss budget under stress due to increased Net Charge</w:t>
      </w:r>
      <w:r w:rsidR="001F4FC8">
        <w:t>-</w:t>
      </w:r>
      <w:r w:rsidR="003B1C71">
        <w:t>Offs)</w:t>
      </w:r>
      <w:r w:rsidR="001506A0" w:rsidRPr="00802487">
        <w:t xml:space="preserve">, and </w:t>
      </w:r>
      <w:r w:rsidR="00801505" w:rsidRPr="00802487">
        <w:t>escalation recommendations.</w:t>
      </w:r>
    </w:p>
    <w:p w:rsidR="002F196B" w:rsidRPr="00802487" w:rsidRDefault="005B4C7E" w:rsidP="00BE3A2E">
      <w:pPr>
        <w:pStyle w:val="Normal1"/>
        <w:jc w:val="both"/>
      </w:pPr>
      <w:r w:rsidRPr="00802487">
        <w:t xml:space="preserve">Following </w:t>
      </w:r>
      <w:r w:rsidR="00100266" w:rsidRPr="00802487">
        <w:t>an</w:t>
      </w:r>
      <w:r w:rsidR="004C7044" w:rsidRPr="00802487">
        <w:t xml:space="preserve"> initial</w:t>
      </w:r>
      <w:r w:rsidR="00D40A1E" w:rsidRPr="00802487">
        <w:t xml:space="preserve"> discussion</w:t>
      </w:r>
      <w:r w:rsidRPr="00802487">
        <w:t>, the</w:t>
      </w:r>
      <w:r w:rsidR="00CA2A73">
        <w:t xml:space="preserve"> </w:t>
      </w:r>
      <w:r w:rsidR="00CA2A73" w:rsidRPr="00802487">
        <w:t>metric owners</w:t>
      </w:r>
      <w:r w:rsidR="00CA2A73">
        <w:t xml:space="preserve"> and</w:t>
      </w:r>
      <w:r w:rsidR="005E5EAF">
        <w:t xml:space="preserve"> Risk Managers</w:t>
      </w:r>
      <w:r w:rsidR="00D40A1E" w:rsidRPr="00802487">
        <w:t xml:space="preserve"> notify</w:t>
      </w:r>
      <w:r w:rsidR="00926111" w:rsidRPr="00802487">
        <w:t xml:space="preserve"> the CRO</w:t>
      </w:r>
      <w:r w:rsidR="005F05F4">
        <w:t>s</w:t>
      </w:r>
      <w:r w:rsidR="00926111" w:rsidRPr="00802487">
        <w:t xml:space="preserve"> of their findings</w:t>
      </w:r>
      <w:r w:rsidR="00F00D08" w:rsidRPr="00802487">
        <w:t xml:space="preserve">. </w:t>
      </w:r>
    </w:p>
    <w:p w:rsidR="004C5885" w:rsidRPr="00802487" w:rsidRDefault="00B92D04">
      <w:pPr>
        <w:pStyle w:val="Normal1"/>
        <w:jc w:val="both"/>
      </w:pPr>
      <w:r w:rsidRPr="00802487">
        <w:t xml:space="preserve">The </w:t>
      </w:r>
      <w:r>
        <w:t xml:space="preserve">SHUSA </w:t>
      </w:r>
      <w:r w:rsidRPr="00802487">
        <w:t xml:space="preserve">CRO is ultimately responsible for ensuring that the assigned level and speed of escalation at SHUSA </w:t>
      </w:r>
      <w:r>
        <w:t xml:space="preserve">and the </w:t>
      </w:r>
      <w:r w:rsidR="000A3423">
        <w:t>Entities</w:t>
      </w:r>
      <w:r>
        <w:t xml:space="preserve"> </w:t>
      </w:r>
      <w:r w:rsidRPr="00802487">
        <w:t xml:space="preserve">are appropriate based on the potential impact of the trigger or breach on the enterprise. </w:t>
      </w:r>
      <w:r w:rsidR="00B03FA1" w:rsidRPr="00802487">
        <w:t>T</w:t>
      </w:r>
      <w:r w:rsidR="006511E2" w:rsidRPr="00802487">
        <w:t xml:space="preserve">he </w:t>
      </w:r>
      <w:r w:rsidR="005F05F4">
        <w:t xml:space="preserve">SHUSA </w:t>
      </w:r>
      <w:r w:rsidR="006511E2" w:rsidRPr="00802487">
        <w:t>CRO</w:t>
      </w:r>
      <w:r>
        <w:t xml:space="preserve">, in consultation with the </w:t>
      </w:r>
      <w:r w:rsidR="000A3423">
        <w:t>Entity</w:t>
      </w:r>
      <w:r>
        <w:t xml:space="preserve"> CROs, will</w:t>
      </w:r>
      <w:r w:rsidR="00B03FA1" w:rsidRPr="00802487">
        <w:t xml:space="preserve"> </w:t>
      </w:r>
      <w:r w:rsidR="009F123C" w:rsidRPr="00802487">
        <w:t>determine whether</w:t>
      </w:r>
      <w:r w:rsidR="00BC365F" w:rsidRPr="00802487">
        <w:t xml:space="preserve"> and how the escalation process should be expedited, and what additional individuals from risk or the business lin</w:t>
      </w:r>
      <w:r w:rsidR="00862A37" w:rsidRPr="00802487">
        <w:t>es should be included in</w:t>
      </w:r>
      <w:r w:rsidR="00BC365F" w:rsidRPr="00802487">
        <w:t xml:space="preserve"> discussions. </w:t>
      </w:r>
      <w:r w:rsidR="004C5885">
        <w:t>For ins</w:t>
      </w:r>
      <w:r w:rsidR="00637D00">
        <w:t xml:space="preserve">tance, </w:t>
      </w:r>
      <w:r w:rsidR="00AC5A18">
        <w:t xml:space="preserve">when considering the severity and/or frequency of the breach and the potential impact to the enterprise, </w:t>
      </w:r>
      <w:r w:rsidR="00637D00">
        <w:t xml:space="preserve">the CRO may elect to (i) notify additional individuals of the trigger or limit breach, (ii) </w:t>
      </w:r>
      <w:r w:rsidR="004C5885">
        <w:t xml:space="preserve">expedite escalation to committees, </w:t>
      </w:r>
      <w:r w:rsidR="00637D00">
        <w:t>(iii)</w:t>
      </w:r>
      <w:r w:rsidR="004C5885">
        <w:t xml:space="preserve"> </w:t>
      </w:r>
      <w:r w:rsidR="00637D00">
        <w:t>bypass committees in favor of a direct presentation to the RC or the Board, or (iv</w:t>
      </w:r>
      <w:proofErr w:type="gramStart"/>
      <w:r w:rsidR="00637D00">
        <w:t>)approve</w:t>
      </w:r>
      <w:proofErr w:type="gramEnd"/>
      <w:r w:rsidR="00637D00">
        <w:t xml:space="preserve"> stop-gap measures.</w:t>
      </w:r>
      <w:r w:rsidR="003938D9">
        <w:t xml:space="preserve"> Detailed action plans should be submitted no more than 10 business days after incident identification.</w:t>
      </w:r>
    </w:p>
    <w:p w:rsidR="00B92D04" w:rsidRDefault="003B1C71" w:rsidP="00996851">
      <w:pPr>
        <w:pStyle w:val="SANUS2"/>
        <w:outlineLvl w:val="9"/>
        <w:rPr>
          <w:rFonts w:eastAsia="Times New Roman"/>
          <w:b w:val="0"/>
          <w:bCs w:val="0"/>
          <w:sz w:val="22"/>
          <w:szCs w:val="22"/>
          <w:lang w:bidi="ar-SA"/>
        </w:rPr>
      </w:pPr>
      <w:r>
        <w:rPr>
          <w:rFonts w:eastAsia="Times New Roman"/>
          <w:b w:val="0"/>
          <w:bCs w:val="0"/>
          <w:sz w:val="22"/>
          <w:szCs w:val="22"/>
          <w:lang w:bidi="ar-SA"/>
        </w:rPr>
        <w:t>In addition to the escalation actions described above the SHUSA CRO</w:t>
      </w:r>
      <w:r w:rsidRPr="003B1C71">
        <w:rPr>
          <w:rFonts w:eastAsia="Times New Roman"/>
          <w:b w:val="0"/>
          <w:bCs w:val="0"/>
          <w:sz w:val="22"/>
          <w:szCs w:val="22"/>
          <w:lang w:bidi="ar-SA"/>
        </w:rPr>
        <w:t xml:space="preserve"> </w:t>
      </w:r>
      <w:r>
        <w:rPr>
          <w:rFonts w:eastAsia="Times New Roman"/>
          <w:b w:val="0"/>
          <w:bCs w:val="0"/>
          <w:sz w:val="22"/>
          <w:szCs w:val="22"/>
          <w:lang w:bidi="ar-SA"/>
        </w:rPr>
        <w:t xml:space="preserve">in consultation with the </w:t>
      </w:r>
      <w:r w:rsidR="000A3423">
        <w:rPr>
          <w:rFonts w:eastAsia="Times New Roman"/>
          <w:b w:val="0"/>
          <w:bCs w:val="0"/>
          <w:sz w:val="22"/>
          <w:szCs w:val="22"/>
          <w:lang w:bidi="ar-SA"/>
        </w:rPr>
        <w:t>Entity</w:t>
      </w:r>
      <w:r>
        <w:rPr>
          <w:rFonts w:eastAsia="Times New Roman"/>
          <w:b w:val="0"/>
          <w:bCs w:val="0"/>
          <w:sz w:val="22"/>
          <w:szCs w:val="22"/>
          <w:lang w:bidi="ar-SA"/>
        </w:rPr>
        <w:t xml:space="preserve"> CRO will determine (i) whether a trigger or a breach needs to be informed to Internal Audit and / or to the relevant regulators and (ii) who will be responsible for such notification.</w:t>
      </w:r>
    </w:p>
    <w:p w:rsidR="005A5059" w:rsidRPr="00BE3A2E" w:rsidRDefault="0083275F" w:rsidP="00996851">
      <w:pPr>
        <w:pStyle w:val="SANUS2"/>
        <w:numPr>
          <w:ilvl w:val="1"/>
          <w:numId w:val="3"/>
        </w:numPr>
      </w:pPr>
      <w:bookmarkStart w:id="318" w:name="_Toc452639835"/>
      <w:r>
        <w:t>A</w:t>
      </w:r>
      <w:r w:rsidR="00E55528" w:rsidRPr="00BE3A2E">
        <w:t xml:space="preserve">ction </w:t>
      </w:r>
      <w:r>
        <w:t>P</w:t>
      </w:r>
      <w:r w:rsidR="00E55528" w:rsidRPr="00BE3A2E">
        <w:t xml:space="preserve">lan </w:t>
      </w:r>
      <w:r>
        <w:t>Creation and A</w:t>
      </w:r>
      <w:r w:rsidR="00E55528" w:rsidRPr="00BE3A2E">
        <w:t>pproval</w:t>
      </w:r>
      <w:r w:rsidR="00920F7B" w:rsidRPr="00BE3A2E">
        <w:t xml:space="preserve"> </w:t>
      </w:r>
      <w:r>
        <w:t>P</w:t>
      </w:r>
      <w:r w:rsidR="00920F7B" w:rsidRPr="00BE3A2E">
        <w:t>rocess</w:t>
      </w:r>
      <w:bookmarkEnd w:id="318"/>
    </w:p>
    <w:p w:rsidR="00546079" w:rsidRPr="00802487" w:rsidRDefault="00C26AD2" w:rsidP="00BE3A2E">
      <w:pPr>
        <w:pStyle w:val="Normal1"/>
        <w:jc w:val="both"/>
      </w:pPr>
      <w:r>
        <w:t>M</w:t>
      </w:r>
      <w:r w:rsidR="00960493" w:rsidRPr="00802487">
        <w:t>etric owners</w:t>
      </w:r>
      <w:r w:rsidR="00A67771">
        <w:t xml:space="preserve"> are accountable for reporting breaches in accordance with this procedure and for ultimately resolving breaches in the manner approved by the RC</w:t>
      </w:r>
      <w:r w:rsidR="00190F8F">
        <w:t xml:space="preserve"> or Board</w:t>
      </w:r>
      <w:r w:rsidR="00A67771">
        <w:t>.</w:t>
      </w:r>
      <w:r w:rsidR="00960493" w:rsidRPr="00802487">
        <w:t xml:space="preserve"> </w:t>
      </w:r>
      <w:r w:rsidR="00A67771">
        <w:t xml:space="preserve">The owners, </w:t>
      </w:r>
      <w:r w:rsidR="00960493" w:rsidRPr="00802487">
        <w:t xml:space="preserve">with the assistance of the </w:t>
      </w:r>
      <w:r w:rsidR="004A5CC1" w:rsidRPr="00802487">
        <w:t>risk type head</w:t>
      </w:r>
      <w:r w:rsidR="004B53C3" w:rsidRPr="00802487">
        <w:t>,</w:t>
      </w:r>
      <w:r w:rsidR="00034794">
        <w:t xml:space="preserve"> develop</w:t>
      </w:r>
      <w:r w:rsidR="003469B6">
        <w:t xml:space="preserve"> and </w:t>
      </w:r>
      <w:r w:rsidR="00960493" w:rsidRPr="00802487">
        <w:t>pres</w:t>
      </w:r>
      <w:r w:rsidR="00602642" w:rsidRPr="00802487">
        <w:t xml:space="preserve">ent a report to the ERMC </w:t>
      </w:r>
      <w:r w:rsidR="00546079" w:rsidRPr="00802487">
        <w:t xml:space="preserve">during the first ERMC meeting scheduled to occur after the </w:t>
      </w:r>
      <w:r w:rsidR="00213C47" w:rsidRPr="00802487">
        <w:t xml:space="preserve">trigger or </w:t>
      </w:r>
      <w:r w:rsidR="00546079" w:rsidRPr="00802487">
        <w:t xml:space="preserve">breach has been identified. </w:t>
      </w:r>
      <w:r w:rsidR="00EC508F" w:rsidRPr="00802487">
        <w:t>In cases in which the</w:t>
      </w:r>
      <w:r w:rsidR="00680D7F" w:rsidRPr="00802487">
        <w:t xml:space="preserve"> scheduled ERMC meeting occurs before the metric </w:t>
      </w:r>
      <w:r w:rsidR="004B53C3" w:rsidRPr="00802487">
        <w:t xml:space="preserve">owners </w:t>
      </w:r>
      <w:r w:rsidR="00680D7F" w:rsidRPr="00802487">
        <w:t>and</w:t>
      </w:r>
      <w:r w:rsidR="005E5EAF">
        <w:t xml:space="preserve"> Risk Managers</w:t>
      </w:r>
      <w:r w:rsidR="004F2F77" w:rsidRPr="00802487">
        <w:t xml:space="preserve"> are able to finalize a proposal</w:t>
      </w:r>
      <w:r w:rsidR="00680D7F" w:rsidRPr="00802487">
        <w:t xml:space="preserve"> for approval, </w:t>
      </w:r>
      <w:r w:rsidR="00CF45EA" w:rsidRPr="00802487">
        <w:t>th</w:t>
      </w:r>
      <w:r w:rsidR="004B42DE" w:rsidRPr="00802487">
        <w:t>e information available is</w:t>
      </w:r>
      <w:r w:rsidR="000204E5" w:rsidRPr="00802487">
        <w:t xml:space="preserve"> presented</w:t>
      </w:r>
      <w:r w:rsidR="000A0498" w:rsidRPr="00802487">
        <w:t xml:space="preserve"> and a subsequen</w:t>
      </w:r>
      <w:r w:rsidR="0075204F" w:rsidRPr="00802487">
        <w:t xml:space="preserve">t session with the ERMC is </w:t>
      </w:r>
      <w:r w:rsidR="000A0498" w:rsidRPr="00802487">
        <w:t>scheduled.</w:t>
      </w:r>
      <w:r w:rsidR="00C94B4A">
        <w:t xml:space="preserve"> Certain policies (e.g.</w:t>
      </w:r>
      <w:r w:rsidR="003469B6">
        <w:t>,</w:t>
      </w:r>
      <w:r w:rsidR="00C94B4A">
        <w:t xml:space="preserve"> Liquidity Policy, Capital Policy) include prescriptive escalation timelines that must be adhered to.</w:t>
      </w:r>
    </w:p>
    <w:p w:rsidR="00960493" w:rsidRPr="00802487" w:rsidRDefault="005A5AD2" w:rsidP="00BE3A2E">
      <w:pPr>
        <w:pStyle w:val="Normal1"/>
        <w:jc w:val="both"/>
      </w:pPr>
      <w:r w:rsidRPr="00802487">
        <w:t>In their</w:t>
      </w:r>
      <w:r w:rsidR="00546079" w:rsidRPr="00802487">
        <w:t xml:space="preserve"> report to the ERMC, the metric owners, assisted by the </w:t>
      </w:r>
      <w:r w:rsidR="004A5CC1" w:rsidRPr="00802487">
        <w:t>risk type head</w:t>
      </w:r>
      <w:r w:rsidR="00546079" w:rsidRPr="00802487">
        <w:t xml:space="preserve">, </w:t>
      </w:r>
      <w:r w:rsidR="00A74678" w:rsidRPr="00802487">
        <w:t>are required to provide bo</w:t>
      </w:r>
      <w:r w:rsidR="00920462" w:rsidRPr="00802487">
        <w:t xml:space="preserve">th an explanation of the </w:t>
      </w:r>
      <w:r w:rsidR="00E1025F" w:rsidRPr="00802487">
        <w:t xml:space="preserve">trigger or </w:t>
      </w:r>
      <w:r w:rsidR="00920462" w:rsidRPr="00802487">
        <w:t>breach</w:t>
      </w:r>
      <w:r w:rsidR="00A74678" w:rsidRPr="00802487">
        <w:t xml:space="preserve"> and an action plan proposal to </w:t>
      </w:r>
      <w:r w:rsidR="00AC5A18">
        <w:t>re</w:t>
      </w:r>
      <w:r w:rsidR="00A74678" w:rsidRPr="00802487">
        <w:t xml:space="preserve">mediate the </w:t>
      </w:r>
      <w:r w:rsidR="00152632" w:rsidRPr="00802487">
        <w:t>issue</w:t>
      </w:r>
      <w:r w:rsidR="00A74678" w:rsidRPr="00802487">
        <w:t xml:space="preserve">. </w:t>
      </w:r>
      <w:r w:rsidR="00471D67" w:rsidRPr="00802487">
        <w:t xml:space="preserve">The </w:t>
      </w:r>
      <w:r w:rsidR="00437AD8" w:rsidRPr="00802487">
        <w:t xml:space="preserve">trigger or </w:t>
      </w:r>
      <w:r w:rsidR="00471D67" w:rsidRPr="00802487">
        <w:t>breach description and action plan presentations must include:</w:t>
      </w:r>
    </w:p>
    <w:tbl>
      <w:tblPr>
        <w:tblW w:w="9702" w:type="dxa"/>
        <w:tblCellMar>
          <w:left w:w="0" w:type="dxa"/>
          <w:right w:w="0" w:type="dxa"/>
        </w:tblCellMar>
        <w:tblLook w:val="04A0" w:firstRow="1" w:lastRow="0" w:firstColumn="1" w:lastColumn="0" w:noHBand="0" w:noVBand="1"/>
      </w:tblPr>
      <w:tblGrid>
        <w:gridCol w:w="4662"/>
        <w:gridCol w:w="5040"/>
      </w:tblGrid>
      <w:tr w:rsidR="008F6653" w:rsidRPr="005B79A5" w:rsidTr="00996851">
        <w:trPr>
          <w:trHeight w:val="286"/>
          <w:tblHeader/>
        </w:trPr>
        <w:tc>
          <w:tcPr>
            <w:tcW w:w="4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tcPr>
          <w:p w:rsidR="008F6653" w:rsidRPr="008F6653" w:rsidRDefault="008F6653">
            <w:pPr>
              <w:spacing w:after="0" w:line="240" w:lineRule="auto"/>
              <w:textAlignment w:val="center"/>
              <w:rPr>
                <w:rFonts w:asciiTheme="minorHAnsi" w:eastAsia="MS PGothic" w:hAnsiTheme="minorHAnsi" w:cs="MS PGothic"/>
                <w:b/>
                <w:bCs/>
                <w:color w:val="FFFFFF"/>
                <w:kern w:val="24"/>
                <w:lang w:val="en-GB"/>
              </w:rPr>
            </w:pPr>
            <w:r w:rsidRPr="00BE3A2E">
              <w:rPr>
                <w:rFonts w:asciiTheme="minorHAnsi" w:eastAsia="MS PGothic" w:hAnsiTheme="minorHAnsi" w:cs="MS PGothic"/>
                <w:b/>
                <w:bCs/>
                <w:color w:val="FFFFFF"/>
                <w:kern w:val="24"/>
                <w:lang w:val="en-GB"/>
              </w:rPr>
              <w:t>Trigger</w:t>
            </w:r>
            <w:r w:rsidR="00CA2A73">
              <w:rPr>
                <w:rFonts w:asciiTheme="minorHAnsi" w:eastAsia="MS PGothic" w:hAnsiTheme="minorHAnsi" w:cs="MS PGothic"/>
                <w:b/>
                <w:bCs/>
                <w:color w:val="FFFFFF"/>
                <w:kern w:val="24"/>
                <w:lang w:val="en-GB"/>
              </w:rPr>
              <w:t xml:space="preserve"> / limit b</w:t>
            </w:r>
            <w:r w:rsidRPr="00BE3A2E">
              <w:rPr>
                <w:rFonts w:asciiTheme="minorHAnsi" w:eastAsia="MS PGothic" w:hAnsiTheme="minorHAnsi" w:cs="MS PGothic"/>
                <w:b/>
                <w:bCs/>
                <w:color w:val="FFFFFF"/>
                <w:kern w:val="24"/>
                <w:lang w:val="en-GB"/>
              </w:rPr>
              <w:t>reach description</w:t>
            </w:r>
          </w:p>
        </w:tc>
        <w:tc>
          <w:tcPr>
            <w:tcW w:w="5040"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tcPr>
          <w:p w:rsidR="008F6653" w:rsidRPr="008F6653" w:rsidRDefault="008F6653" w:rsidP="008F6653">
            <w:pPr>
              <w:spacing w:after="0" w:line="240" w:lineRule="auto"/>
              <w:textAlignment w:val="center"/>
              <w:rPr>
                <w:rFonts w:asciiTheme="minorHAnsi" w:eastAsia="MS PGothic" w:hAnsiTheme="minorHAnsi" w:cs="MS PGothic"/>
                <w:b/>
                <w:bCs/>
                <w:color w:val="FFFFFF"/>
                <w:kern w:val="24"/>
                <w:lang w:val="en-GB"/>
              </w:rPr>
            </w:pPr>
            <w:r w:rsidRPr="008F6653">
              <w:rPr>
                <w:rFonts w:asciiTheme="minorHAnsi" w:eastAsia="MS PGothic" w:hAnsiTheme="minorHAnsi" w:cs="MS PGothic"/>
                <w:b/>
                <w:bCs/>
                <w:color w:val="FFFFFF"/>
                <w:kern w:val="24"/>
                <w:lang w:val="en-GB"/>
              </w:rPr>
              <w:t>Action plan</w:t>
            </w:r>
          </w:p>
        </w:tc>
      </w:tr>
      <w:tr w:rsidR="00CA2A73" w:rsidRPr="005B79A5" w:rsidTr="00996851">
        <w:trPr>
          <w:trHeight w:val="2311"/>
        </w:trPr>
        <w:tc>
          <w:tcPr>
            <w:tcW w:w="4662" w:type="dxa"/>
            <w:tcBorders>
              <w:top w:val="single" w:sz="8" w:space="0" w:color="000000"/>
              <w:left w:val="single" w:sz="8" w:space="0" w:color="000000"/>
              <w:bottom w:val="single" w:sz="4" w:space="0" w:color="auto"/>
              <w:right w:val="single" w:sz="8" w:space="0" w:color="000000"/>
            </w:tcBorders>
            <w:shd w:val="clear" w:color="auto" w:fill="auto"/>
            <w:tcMar>
              <w:top w:w="72" w:type="dxa"/>
              <w:left w:w="72" w:type="dxa"/>
              <w:bottom w:w="72" w:type="dxa"/>
              <w:right w:w="72" w:type="dxa"/>
            </w:tcMar>
          </w:tcPr>
          <w:p w:rsidR="00CA2A73" w:rsidRPr="00996851" w:rsidRDefault="00CA2A73" w:rsidP="00996851">
            <w:pPr>
              <w:pStyle w:val="Normal1"/>
              <w:numPr>
                <w:ilvl w:val="0"/>
                <w:numId w:val="35"/>
              </w:numPr>
              <w:spacing w:before="0" w:after="0" w:line="240" w:lineRule="auto"/>
              <w:rPr>
                <w:rFonts w:asciiTheme="minorHAnsi" w:eastAsia="MS PGothic" w:hAnsiTheme="minorHAnsi" w:cs="MS PGothic"/>
                <w:b/>
                <w:bCs/>
                <w:kern w:val="24"/>
                <w:lang w:val="en-GB"/>
              </w:rPr>
            </w:pPr>
            <w:r w:rsidRPr="00CA2A73">
              <w:t>Identification date</w:t>
            </w:r>
          </w:p>
          <w:p w:rsidR="00CA2A73" w:rsidRPr="00996851" w:rsidRDefault="00CA2A73" w:rsidP="00996851">
            <w:pPr>
              <w:pStyle w:val="Normal1"/>
              <w:numPr>
                <w:ilvl w:val="0"/>
                <w:numId w:val="35"/>
              </w:numPr>
              <w:spacing w:before="0" w:after="0" w:line="240" w:lineRule="auto"/>
              <w:rPr>
                <w:rFonts w:asciiTheme="minorHAnsi" w:eastAsia="MS PGothic" w:hAnsiTheme="minorHAnsi" w:cs="MS PGothic"/>
                <w:b/>
                <w:bCs/>
                <w:kern w:val="24"/>
                <w:lang w:val="en-GB"/>
              </w:rPr>
            </w:pPr>
            <w:r w:rsidRPr="00CA2A73">
              <w:t>An explanation of the metric status and when the status first reached amber and/or red</w:t>
            </w:r>
          </w:p>
          <w:p w:rsidR="00CA2A73" w:rsidRPr="005B79A5" w:rsidRDefault="00CA2A73" w:rsidP="00996851">
            <w:pPr>
              <w:pStyle w:val="Normal1"/>
              <w:numPr>
                <w:ilvl w:val="0"/>
                <w:numId w:val="35"/>
              </w:numPr>
              <w:spacing w:before="0" w:after="0" w:line="240" w:lineRule="auto"/>
              <w:rPr>
                <w:rFonts w:asciiTheme="minorHAnsi" w:eastAsia="MS PGothic" w:hAnsiTheme="minorHAnsi" w:cs="MS PGothic"/>
                <w:b/>
                <w:bCs/>
                <w:color w:val="FF0000"/>
                <w:kern w:val="24"/>
                <w:lang w:val="en-GB"/>
              </w:rPr>
            </w:pPr>
            <w:r w:rsidRPr="00CA2A73">
              <w:t>Historical trend analysis for the metric (preferably no less than one year)</w:t>
            </w:r>
          </w:p>
        </w:tc>
        <w:tc>
          <w:tcPr>
            <w:tcW w:w="5040" w:type="dxa"/>
            <w:tcBorders>
              <w:top w:val="single" w:sz="8" w:space="0" w:color="000000"/>
              <w:left w:val="single" w:sz="8" w:space="0" w:color="000000"/>
              <w:bottom w:val="single" w:sz="4" w:space="0" w:color="auto"/>
              <w:right w:val="single" w:sz="8" w:space="0" w:color="000000"/>
            </w:tcBorders>
            <w:shd w:val="clear" w:color="auto" w:fill="auto"/>
            <w:tcMar>
              <w:top w:w="72" w:type="dxa"/>
              <w:left w:w="72" w:type="dxa"/>
              <w:bottom w:w="72" w:type="dxa"/>
              <w:right w:w="72" w:type="dxa"/>
            </w:tcMar>
          </w:tcPr>
          <w:p w:rsidR="00CA2A73" w:rsidRPr="00996851" w:rsidRDefault="00CA2A73" w:rsidP="00996851">
            <w:pPr>
              <w:pStyle w:val="Normal1"/>
              <w:numPr>
                <w:ilvl w:val="0"/>
                <w:numId w:val="35"/>
              </w:numPr>
              <w:spacing w:before="0" w:after="0" w:line="240" w:lineRule="auto"/>
            </w:pPr>
            <w:r w:rsidRPr="00802487">
              <w:t>Description of actions to be taken to remediate trigger/breach</w:t>
            </w:r>
          </w:p>
          <w:p w:rsidR="00CA2A73" w:rsidRPr="008F6653" w:rsidRDefault="00CA2A73" w:rsidP="00996851">
            <w:pPr>
              <w:pStyle w:val="Normal1"/>
              <w:numPr>
                <w:ilvl w:val="0"/>
                <w:numId w:val="35"/>
              </w:numPr>
              <w:spacing w:before="0" w:after="0" w:line="240" w:lineRule="auto"/>
            </w:pPr>
            <w:r w:rsidRPr="00802487">
              <w:t>Owner(s) of action plan implementation</w:t>
            </w:r>
          </w:p>
          <w:p w:rsidR="00CA2A73" w:rsidRPr="00996851" w:rsidRDefault="00CA2A73" w:rsidP="00996851">
            <w:pPr>
              <w:pStyle w:val="Normal1"/>
              <w:numPr>
                <w:ilvl w:val="0"/>
                <w:numId w:val="35"/>
              </w:numPr>
              <w:spacing w:before="0" w:after="0" w:line="240" w:lineRule="auto"/>
            </w:pPr>
            <w:r w:rsidRPr="00802487">
              <w:t>Timeline for plan implementation, including timeframe for key milestones</w:t>
            </w:r>
          </w:p>
          <w:p w:rsidR="00CA2A73" w:rsidRPr="00996851" w:rsidRDefault="00CA2A73" w:rsidP="00996851">
            <w:pPr>
              <w:pStyle w:val="Normal1"/>
              <w:numPr>
                <w:ilvl w:val="0"/>
                <w:numId w:val="35"/>
              </w:numPr>
              <w:spacing w:before="0" w:after="0" w:line="240" w:lineRule="auto"/>
            </w:pPr>
            <w:r w:rsidRPr="00802487">
              <w:t>Recommended review plan for ERMC, RC, and Board</w:t>
            </w:r>
          </w:p>
          <w:p w:rsidR="00CA2A73" w:rsidRPr="005B79A5" w:rsidRDefault="00CA2A73" w:rsidP="00996851">
            <w:pPr>
              <w:pStyle w:val="Normal1"/>
              <w:numPr>
                <w:ilvl w:val="0"/>
                <w:numId w:val="35"/>
              </w:numPr>
              <w:spacing w:before="0" w:after="0" w:line="240" w:lineRule="auto"/>
              <w:rPr>
                <w:rFonts w:asciiTheme="minorHAnsi" w:hAnsiTheme="minorHAnsi" w:cs="Arial"/>
              </w:rPr>
            </w:pPr>
            <w:r w:rsidRPr="00802487">
              <w:t>Resources required to implement plan</w:t>
            </w:r>
          </w:p>
        </w:tc>
      </w:tr>
    </w:tbl>
    <w:p w:rsidR="008F6653" w:rsidRDefault="008F6653" w:rsidP="00BE3A2E">
      <w:pPr>
        <w:pStyle w:val="Normal1"/>
        <w:jc w:val="both"/>
        <w:rPr>
          <w:b/>
          <w:u w:val="single"/>
        </w:rPr>
      </w:pPr>
    </w:p>
    <w:p w:rsidR="00546079" w:rsidRPr="00802487" w:rsidRDefault="0007300E" w:rsidP="00BE3A2E">
      <w:pPr>
        <w:pStyle w:val="Normal1"/>
        <w:jc w:val="both"/>
      </w:pPr>
      <w:r w:rsidRPr="00802487">
        <w:t>T</w:t>
      </w:r>
      <w:r w:rsidR="00554D90" w:rsidRPr="00802487">
        <w:t xml:space="preserve">he ERMC </w:t>
      </w:r>
      <w:r w:rsidR="007D4C4B" w:rsidRPr="00802487">
        <w:t>review</w:t>
      </w:r>
      <w:r w:rsidR="00554D90" w:rsidRPr="00802487">
        <w:t>s</w:t>
      </w:r>
      <w:r w:rsidR="00BA3AB0" w:rsidRPr="00802487">
        <w:t xml:space="preserve"> the report and refines and approves the action plan.</w:t>
      </w:r>
    </w:p>
    <w:p w:rsidR="00AC2577" w:rsidRPr="00802487" w:rsidRDefault="006F099E" w:rsidP="00BE3A2E">
      <w:pPr>
        <w:pStyle w:val="Normal1"/>
        <w:jc w:val="both"/>
      </w:pPr>
      <w:r w:rsidRPr="00802487">
        <w:t xml:space="preserve">When a metric is in limit </w:t>
      </w:r>
      <w:r w:rsidR="0029652A">
        <w:t xml:space="preserve">(red) </w:t>
      </w:r>
      <w:r w:rsidRPr="00802487">
        <w:t>breach, or at the recommendation of the CRO,</w:t>
      </w:r>
      <w:r w:rsidR="00725BA7" w:rsidRPr="00802487">
        <w:t xml:space="preserve"> the metric</w:t>
      </w:r>
      <w:r w:rsidR="00745D31" w:rsidRPr="00802487">
        <w:t xml:space="preserve"> owners</w:t>
      </w:r>
      <w:r w:rsidR="00725BA7" w:rsidRPr="00802487">
        <w:t xml:space="preserve"> and </w:t>
      </w:r>
      <w:r w:rsidR="004A5CC1" w:rsidRPr="00802487">
        <w:t>risk type head</w:t>
      </w:r>
      <w:r w:rsidRPr="00802487">
        <w:t xml:space="preserve"> additionally present</w:t>
      </w:r>
      <w:r w:rsidR="00C96D0A" w:rsidRPr="00802487">
        <w:t xml:space="preserve"> the revised</w:t>
      </w:r>
      <w:r w:rsidR="00725BA7" w:rsidRPr="00802487">
        <w:t xml:space="preserve"> report to the RC. The presentation is slated to occur during the first</w:t>
      </w:r>
      <w:r w:rsidR="00ED1B93" w:rsidRPr="00802487">
        <w:t xml:space="preserve"> </w:t>
      </w:r>
      <w:r w:rsidR="00231DE5" w:rsidRPr="00802487">
        <w:t>RC</w:t>
      </w:r>
      <w:r w:rsidR="00ED1B93" w:rsidRPr="00802487">
        <w:t xml:space="preserve"> </w:t>
      </w:r>
      <w:r w:rsidR="00991E8E" w:rsidRPr="00802487">
        <w:t>meeting</w:t>
      </w:r>
      <w:r w:rsidR="00725BA7" w:rsidRPr="00802487">
        <w:t xml:space="preserve"> follo</w:t>
      </w:r>
      <w:r w:rsidR="00946077" w:rsidRPr="00802487">
        <w:t>wing</w:t>
      </w:r>
      <w:r w:rsidR="00EB53B2" w:rsidRPr="00802487">
        <w:t xml:space="preserve"> the ERMC meeting</w:t>
      </w:r>
      <w:r w:rsidR="00F50C84" w:rsidRPr="00802487">
        <w:t>, but the</w:t>
      </w:r>
      <w:r w:rsidR="00A335CA" w:rsidRPr="00802487">
        <w:t xml:space="preserve"> CRO </w:t>
      </w:r>
      <w:r w:rsidR="00F276E7" w:rsidRPr="00802487">
        <w:t>may choose</w:t>
      </w:r>
      <w:r w:rsidR="00A335CA" w:rsidRPr="00802487">
        <w:t xml:space="preserve"> to</w:t>
      </w:r>
      <w:r w:rsidR="000B51C5" w:rsidRPr="00802487">
        <w:t xml:space="preserve"> recommend an earlier </w:t>
      </w:r>
      <w:r w:rsidR="00EB53B2" w:rsidRPr="00802487">
        <w:t>meeting or notify the RC by email.</w:t>
      </w:r>
      <w:r w:rsidR="001044CD" w:rsidRPr="00802487">
        <w:t xml:space="preserve"> </w:t>
      </w:r>
      <w:r w:rsidR="00EA309D" w:rsidRPr="00802487">
        <w:t>During</w:t>
      </w:r>
      <w:r w:rsidR="009D0C20" w:rsidRPr="00802487">
        <w:t xml:space="preserve"> the meeting, the</w:t>
      </w:r>
      <w:r w:rsidR="00F65C6D" w:rsidRPr="00802487">
        <w:t xml:space="preserve"> revised </w:t>
      </w:r>
      <w:r w:rsidR="00EA309D" w:rsidRPr="00802487">
        <w:t>re</w:t>
      </w:r>
      <w:r w:rsidR="00BA0C30" w:rsidRPr="00802487">
        <w:t>port and act</w:t>
      </w:r>
      <w:r w:rsidR="00991E8E" w:rsidRPr="00802487">
        <w:t>ion plan</w:t>
      </w:r>
      <w:r w:rsidR="00F87DBA" w:rsidRPr="00802487">
        <w:t xml:space="preserve"> are</w:t>
      </w:r>
      <w:r w:rsidR="009D0C20" w:rsidRPr="00802487">
        <w:t xml:space="preserve"> presented</w:t>
      </w:r>
      <w:r w:rsidR="00BA0C30" w:rsidRPr="00802487">
        <w:t>, and the RC recomme</w:t>
      </w:r>
      <w:r w:rsidR="00A2348C" w:rsidRPr="00802487">
        <w:t>nds adjustments and grants</w:t>
      </w:r>
      <w:r w:rsidR="00991E8E" w:rsidRPr="00802487">
        <w:t xml:space="preserve"> approval</w:t>
      </w:r>
      <w:r w:rsidR="00307AB0" w:rsidRPr="00802487">
        <w:t>.</w:t>
      </w:r>
    </w:p>
    <w:p w:rsidR="00926B80" w:rsidRPr="00802487" w:rsidRDefault="00883D59" w:rsidP="00BE3A2E">
      <w:pPr>
        <w:pStyle w:val="Normal1"/>
        <w:jc w:val="both"/>
      </w:pPr>
      <w:r w:rsidRPr="00802487">
        <w:t>In most instances</w:t>
      </w:r>
      <w:r w:rsidR="00851B86" w:rsidRPr="00802487">
        <w:t xml:space="preserve"> </w:t>
      </w:r>
      <w:r w:rsidR="00F4458D" w:rsidRPr="00802487">
        <w:t>in which</w:t>
      </w:r>
      <w:r w:rsidR="00851B86" w:rsidRPr="00802487">
        <w:t xml:space="preserve"> the RC reviews the action plan,</w:t>
      </w:r>
      <w:r w:rsidR="00D67CBC" w:rsidRPr="00802487">
        <w:t xml:space="preserve"> the</w:t>
      </w:r>
      <w:r w:rsidRPr="00802487">
        <w:t xml:space="preserve"> </w:t>
      </w:r>
      <w:r w:rsidR="00231DE5" w:rsidRPr="00802487">
        <w:t>RC</w:t>
      </w:r>
      <w:r w:rsidR="00ED1B93" w:rsidRPr="00802487">
        <w:t xml:space="preserve"> </w:t>
      </w:r>
      <w:r w:rsidR="00AC2577" w:rsidRPr="00802487">
        <w:t>is the final body of appr</w:t>
      </w:r>
      <w:r w:rsidR="00BB388B" w:rsidRPr="00802487">
        <w:t xml:space="preserve">oval necessary before </w:t>
      </w:r>
      <w:r w:rsidR="004D68C5" w:rsidRPr="00802487">
        <w:t>implementation</w:t>
      </w:r>
      <w:r w:rsidR="00AC2577" w:rsidRPr="00802487">
        <w:t>.</w:t>
      </w:r>
      <w:r w:rsidR="00DD555B" w:rsidRPr="00802487">
        <w:t xml:space="preserve"> The Board is</w:t>
      </w:r>
      <w:r w:rsidR="003337B0" w:rsidRPr="00802487">
        <w:t xml:space="preserve"> </w:t>
      </w:r>
      <w:r w:rsidR="006E1FDE" w:rsidRPr="00802487">
        <w:t>n</w:t>
      </w:r>
      <w:r w:rsidR="000E15BF" w:rsidRPr="00802487">
        <w:t>otified of all action plans</w:t>
      </w:r>
      <w:r w:rsidR="003337B0" w:rsidRPr="00802487">
        <w:t xml:space="preserve">, but it </w:t>
      </w:r>
      <w:r w:rsidR="00C95267" w:rsidRPr="00802487">
        <w:t>is only</w:t>
      </w:r>
      <w:r w:rsidR="00F04BA5" w:rsidRPr="00802487">
        <w:t xml:space="preserve"> required</w:t>
      </w:r>
      <w:r w:rsidR="00F0194A" w:rsidRPr="00802487">
        <w:t xml:space="preserve"> to approve</w:t>
      </w:r>
      <w:r w:rsidR="000E15BF" w:rsidRPr="00802487">
        <w:t xml:space="preserve"> </w:t>
      </w:r>
      <w:r w:rsidR="007950DD" w:rsidRPr="00802487">
        <w:t>plans</w:t>
      </w:r>
      <w:r w:rsidR="00B97558" w:rsidRPr="00802487">
        <w:t xml:space="preserve"> for </w:t>
      </w:r>
      <w:r w:rsidR="00367CE0" w:rsidRPr="00802487">
        <w:t xml:space="preserve">a </w:t>
      </w:r>
      <w:r w:rsidR="000E15BF" w:rsidRPr="00802487">
        <w:t>trigger or breach</w:t>
      </w:r>
      <w:r w:rsidR="006E2AB5" w:rsidRPr="00802487">
        <w:t xml:space="preserve"> if it</w:t>
      </w:r>
      <w:r w:rsidR="007950DD" w:rsidRPr="00802487">
        <w:t xml:space="preserve"> meet</w:t>
      </w:r>
      <w:r w:rsidR="006E2AB5" w:rsidRPr="00802487">
        <w:t>s</w:t>
      </w:r>
      <w:r w:rsidR="007950DD" w:rsidRPr="00802487">
        <w:t xml:space="preserve"> one or both</w:t>
      </w:r>
      <w:r w:rsidR="003337B0" w:rsidRPr="00802487">
        <w:t xml:space="preserve"> of the following criteria:</w:t>
      </w:r>
    </w:p>
    <w:p w:rsidR="001A068E" w:rsidRPr="00802487" w:rsidRDefault="001A068E" w:rsidP="00BE3A2E">
      <w:pPr>
        <w:pStyle w:val="Normal1"/>
        <w:numPr>
          <w:ilvl w:val="0"/>
          <w:numId w:val="32"/>
        </w:numPr>
        <w:jc w:val="both"/>
      </w:pPr>
      <w:r w:rsidRPr="00802487">
        <w:t>Th</w:t>
      </w:r>
      <w:r w:rsidR="00E34C6D" w:rsidRPr="00802487">
        <w:t>e CRO</w:t>
      </w:r>
      <w:r w:rsidR="005F132B" w:rsidRPr="00802487">
        <w:t xml:space="preserve">, with the </w:t>
      </w:r>
      <w:r w:rsidR="00524205" w:rsidRPr="00802487">
        <w:t>sig</w:t>
      </w:r>
      <w:r w:rsidR="0029652A">
        <w:t>n</w:t>
      </w:r>
      <w:r w:rsidR="00524205" w:rsidRPr="00802487">
        <w:t xml:space="preserve">-off </w:t>
      </w:r>
      <w:r w:rsidR="00883D59" w:rsidRPr="00802487">
        <w:t>of the RC,</w:t>
      </w:r>
      <w:r w:rsidR="00E34C6D" w:rsidRPr="00802487">
        <w:t xml:space="preserve"> </w:t>
      </w:r>
      <w:r w:rsidRPr="00802487">
        <w:t>determine</w:t>
      </w:r>
      <w:r w:rsidR="00D87913" w:rsidRPr="00802487">
        <w:t>s</w:t>
      </w:r>
      <w:r w:rsidRPr="00802487">
        <w:t xml:space="preserve"> that the </w:t>
      </w:r>
      <w:r w:rsidR="000E15BF" w:rsidRPr="00802487">
        <w:t xml:space="preserve">trigger or </w:t>
      </w:r>
      <w:r w:rsidRPr="00802487">
        <w:t>breach is severe enough to warrant Board approval</w:t>
      </w:r>
    </w:p>
    <w:p w:rsidR="003337B0" w:rsidRPr="00802487" w:rsidRDefault="00DD6753" w:rsidP="00BE3A2E">
      <w:pPr>
        <w:pStyle w:val="Normal1"/>
        <w:numPr>
          <w:ilvl w:val="0"/>
          <w:numId w:val="32"/>
        </w:numPr>
        <w:jc w:val="both"/>
      </w:pPr>
      <w:r w:rsidRPr="00802487">
        <w:t>The proposed remediatio</w:t>
      </w:r>
      <w:r w:rsidR="00DE0E0A" w:rsidRPr="00802487">
        <w:t>n plan involves either adjustment of</w:t>
      </w:r>
      <w:r w:rsidRPr="00802487">
        <w:t xml:space="preserve"> </w:t>
      </w:r>
      <w:r w:rsidR="00DB1FD1" w:rsidRPr="00802487">
        <w:t xml:space="preserve">a RAS metric calibration </w:t>
      </w:r>
      <w:r w:rsidR="000E15BF" w:rsidRPr="00802487">
        <w:t>or a temporary acceptance</w:t>
      </w:r>
      <w:r w:rsidR="0029652A">
        <w:t xml:space="preserve"> of a breach of a trigger or limit</w:t>
      </w:r>
    </w:p>
    <w:p w:rsidR="003772DF" w:rsidRDefault="006E3857" w:rsidP="00BE3A2E">
      <w:pPr>
        <w:pStyle w:val="Normal1"/>
        <w:jc w:val="both"/>
      </w:pPr>
      <w:r w:rsidRPr="00802487">
        <w:t xml:space="preserve">In cases in which the Board is required to meet, </w:t>
      </w:r>
      <w:r w:rsidR="00852BBE" w:rsidRPr="00802487">
        <w:t>t</w:t>
      </w:r>
      <w:r w:rsidR="006E6085" w:rsidRPr="00802487">
        <w:t xml:space="preserve">he </w:t>
      </w:r>
      <w:r w:rsidR="00367CE0" w:rsidRPr="00802487">
        <w:t>presentation is</w:t>
      </w:r>
      <w:r w:rsidR="00C419C5" w:rsidRPr="00802487">
        <w:t xml:space="preserve"> scheduled to occu</w:t>
      </w:r>
      <w:r w:rsidR="00367CE0" w:rsidRPr="00802487">
        <w:t>r during the next Board meeting.</w:t>
      </w:r>
      <w:r w:rsidR="00946984" w:rsidRPr="00802487">
        <w:t xml:space="preserve"> At the discretion of the CRO and the</w:t>
      </w:r>
      <w:r w:rsidR="00ED1B93" w:rsidRPr="00802487">
        <w:t xml:space="preserve"> </w:t>
      </w:r>
      <w:r w:rsidR="00231DE5" w:rsidRPr="00802487">
        <w:t>RC</w:t>
      </w:r>
      <w:r w:rsidR="00ED1B93" w:rsidRPr="00802487">
        <w:t xml:space="preserve"> </w:t>
      </w:r>
      <w:r w:rsidR="00BA06DD" w:rsidRPr="00802487">
        <w:t>chair</w:t>
      </w:r>
      <w:r w:rsidR="00051398" w:rsidRPr="00802487">
        <w:t>, a</w:t>
      </w:r>
      <w:r w:rsidR="00160077" w:rsidRPr="00802487">
        <w:t>n earlier</w:t>
      </w:r>
      <w:r w:rsidR="00946984" w:rsidRPr="00802487">
        <w:t xml:space="preserve"> Board meeting</w:t>
      </w:r>
      <w:r w:rsidR="00C419C5" w:rsidRPr="00802487">
        <w:t xml:space="preserve"> </w:t>
      </w:r>
      <w:r w:rsidR="006518D1" w:rsidRPr="00802487">
        <w:t>may</w:t>
      </w:r>
      <w:r w:rsidR="00051398" w:rsidRPr="00802487">
        <w:t xml:space="preserve"> be scheduled</w:t>
      </w:r>
      <w:r w:rsidR="00946984" w:rsidRPr="00802487">
        <w:t xml:space="preserve"> for </w:t>
      </w:r>
      <w:r w:rsidR="00D8275C" w:rsidRPr="00802487">
        <w:t>review and</w:t>
      </w:r>
      <w:r w:rsidR="00831B1E" w:rsidRPr="00802487">
        <w:t xml:space="preserve"> final approval.</w:t>
      </w:r>
    </w:p>
    <w:p w:rsidR="00CE3525" w:rsidRDefault="00CE3525" w:rsidP="00BE3A2E">
      <w:pPr>
        <w:pStyle w:val="Normal1"/>
        <w:jc w:val="both"/>
      </w:pPr>
      <w:r>
        <w:t>For SHUSA metrics included in the Santander S.A. consolidated Risk Appetite Statement the SHUSA CRO</w:t>
      </w:r>
      <w:r w:rsidR="00B52DE9">
        <w:t xml:space="preserve"> or Deputy CRO</w:t>
      </w:r>
      <w:r>
        <w:t>, assisted by the SHUSA RA team and the global Risk Appetite function, will be responsible for submitting the action plan for group validation.</w:t>
      </w:r>
    </w:p>
    <w:p w:rsidR="005F05F4" w:rsidRPr="007B7426" w:rsidRDefault="005F05F4" w:rsidP="00996851">
      <w:pPr>
        <w:pStyle w:val="SANUS2"/>
        <w:numPr>
          <w:ilvl w:val="1"/>
          <w:numId w:val="3"/>
        </w:numPr>
      </w:pPr>
      <w:bookmarkStart w:id="319" w:name="_Toc452639836"/>
      <w:r w:rsidRPr="007B7426">
        <w:t xml:space="preserve">Action </w:t>
      </w:r>
      <w:r w:rsidR="0083275F">
        <w:t>P</w:t>
      </w:r>
      <w:r w:rsidRPr="007B7426">
        <w:t xml:space="preserve">lan </w:t>
      </w:r>
      <w:r w:rsidR="0083275F">
        <w:t>O</w:t>
      </w:r>
      <w:r w:rsidRPr="007B7426">
        <w:t>ptions</w:t>
      </w:r>
      <w:bookmarkEnd w:id="319"/>
    </w:p>
    <w:p w:rsidR="005F05F4" w:rsidRPr="007B7426" w:rsidRDefault="005F05F4" w:rsidP="005F05F4">
      <w:pPr>
        <w:pStyle w:val="Normal1"/>
        <w:jc w:val="both"/>
      </w:pPr>
      <w:r w:rsidRPr="00DA2A26">
        <w:t xml:space="preserve">Metric owners and </w:t>
      </w:r>
      <w:r w:rsidR="005E5EAF">
        <w:t>Risk Managers</w:t>
      </w:r>
      <w:r w:rsidRPr="00DA2A26">
        <w:t xml:space="preserve"> should recommend the action plan most appropriate for the </w:t>
      </w:r>
      <w:r w:rsidR="008736C7">
        <w:t xml:space="preserve">metric with the trigger or limit breach, </w:t>
      </w:r>
      <w:r w:rsidRPr="00DA2A26">
        <w:t>external macroeconomic environment, SHUSA’s strategic direction</w:t>
      </w:r>
      <w:r w:rsidRPr="001156D9">
        <w:t>,</w:t>
      </w:r>
      <w:r w:rsidRPr="003C74AF">
        <w:t xml:space="preserve"> and </w:t>
      </w:r>
      <w:r w:rsidR="008736C7">
        <w:t xml:space="preserve">SHUSA’s </w:t>
      </w:r>
      <w:r w:rsidRPr="003C74AF">
        <w:t xml:space="preserve">ability to execute. </w:t>
      </w:r>
      <w:r w:rsidRPr="007B7426">
        <w:t xml:space="preserve">The table below outlines a few of the types of action plans that SHUSA or one of its </w:t>
      </w:r>
      <w:r w:rsidR="000A3423">
        <w:t>Entities</w:t>
      </w:r>
      <w:r w:rsidRPr="007B7426">
        <w:t xml:space="preserve"> might approve for triggers or </w:t>
      </w:r>
      <w:r w:rsidR="008736C7">
        <w:t xml:space="preserve">limit </w:t>
      </w:r>
      <w:r w:rsidRPr="007B7426">
        <w:t>breaches.</w:t>
      </w:r>
    </w:p>
    <w:tbl>
      <w:tblPr>
        <w:tblW w:w="9522" w:type="dxa"/>
        <w:tblCellMar>
          <w:left w:w="0" w:type="dxa"/>
          <w:right w:w="0" w:type="dxa"/>
        </w:tblCellMar>
        <w:tblLook w:val="04A0" w:firstRow="1" w:lastRow="0" w:firstColumn="1" w:lastColumn="0" w:noHBand="0" w:noVBand="1"/>
      </w:tblPr>
      <w:tblGrid>
        <w:gridCol w:w="2412"/>
        <w:gridCol w:w="7110"/>
      </w:tblGrid>
      <w:tr w:rsidR="005F05F4" w:rsidRPr="005B79A5" w:rsidTr="00996851">
        <w:trPr>
          <w:trHeight w:val="268"/>
        </w:trPr>
        <w:tc>
          <w:tcPr>
            <w:tcW w:w="2412"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vAlign w:val="cente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FFFF"/>
                <w:kern w:val="24"/>
                <w:lang w:val="en-GB"/>
              </w:rPr>
              <w:t>Action Plan</w:t>
            </w:r>
          </w:p>
        </w:tc>
        <w:tc>
          <w:tcPr>
            <w:tcW w:w="7110"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vAlign w:val="cente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FFFF"/>
                <w:kern w:val="24"/>
                <w:lang w:val="en-GB"/>
              </w:rPr>
              <w:t>Description</w:t>
            </w:r>
          </w:p>
        </w:tc>
      </w:tr>
      <w:tr w:rsidR="005F05F4" w:rsidRPr="005B79A5" w:rsidTr="00996851">
        <w:trPr>
          <w:trHeight w:val="205"/>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Reduce risk</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Times New Roman" w:hAnsiTheme="minorHAnsi" w:cs="Arial"/>
              </w:rPr>
              <w:t>Reduce risk by acting on metric drivers (immediate or longer-term actions)</w:t>
            </w:r>
          </w:p>
        </w:tc>
      </w:tr>
      <w:tr w:rsidR="005F05F4" w:rsidRPr="005B79A5" w:rsidTr="00996851">
        <w:trPr>
          <w:trHeight w:val="79"/>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Transfer risk</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Times New Roman" w:hAnsiTheme="minorHAnsi" w:cs="Arial"/>
              </w:rPr>
              <w:t>Transfer risk to an external party (e.g., to an insurance company)</w:t>
            </w:r>
          </w:p>
        </w:tc>
      </w:tr>
      <w:tr w:rsidR="005F05F4" w:rsidRPr="005B79A5" w:rsidTr="00996851">
        <w:trPr>
          <w:trHeight w:val="46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Improve operating environment</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Times New Roman" w:hAnsiTheme="minorHAnsi" w:cs="Arial"/>
              </w:rPr>
              <w:t>Indirectly reduce risk by developing or strengthening existing processes; improvements entail gap assessments and resource deployment</w:t>
            </w:r>
          </w:p>
        </w:tc>
      </w:tr>
      <w:tr w:rsidR="005F05F4" w:rsidRPr="005B79A5" w:rsidTr="00996851">
        <w:trPr>
          <w:trHeight w:val="12"/>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Accept risk exceptions</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Times New Roman" w:hAnsiTheme="minorHAnsi" w:cs="Arial"/>
              </w:rPr>
              <w:t>Accept risk in a temporary or one-off exemption; requires Board approval</w:t>
            </w:r>
            <w:ins w:id="320" w:author="Parrish, Rut" w:date="2016-06-08T16:23:00Z">
              <w:r w:rsidR="00C638B6">
                <w:rPr>
                  <w:rFonts w:asciiTheme="minorHAnsi" w:eastAsia="Times New Roman" w:hAnsiTheme="minorHAnsi" w:cs="Arial"/>
                </w:rPr>
                <w:t xml:space="preserve"> </w:t>
              </w:r>
            </w:ins>
          </w:p>
        </w:tc>
      </w:tr>
      <w:tr w:rsidR="005F05F4" w:rsidRPr="005B79A5" w:rsidTr="00996851">
        <w:trPr>
          <w:trHeight w:val="12"/>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Adjust appetite limit</w:t>
            </w:r>
          </w:p>
          <w:p w:rsidR="005F05F4" w:rsidRPr="005B79A5" w:rsidRDefault="005F05F4" w:rsidP="00770BEC">
            <w:pPr>
              <w:spacing w:after="0" w:line="240" w:lineRule="auto"/>
              <w:textAlignment w:val="center"/>
              <w:rPr>
                <w:rFonts w:asciiTheme="minorHAnsi" w:eastAsia="Times New Roman" w:hAnsiTheme="minorHAnsi"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5F05F4" w:rsidRPr="005B79A5" w:rsidRDefault="005F05F4" w:rsidP="00770BEC">
            <w:pPr>
              <w:spacing w:after="0" w:line="240" w:lineRule="auto"/>
              <w:textAlignment w:val="center"/>
              <w:rPr>
                <w:rFonts w:asciiTheme="minorHAnsi" w:eastAsia="Times New Roman" w:hAnsiTheme="minorHAnsi" w:cs="Arial"/>
              </w:rPr>
            </w:pPr>
            <w:r w:rsidRPr="005B79A5">
              <w:rPr>
                <w:rFonts w:asciiTheme="minorHAnsi" w:eastAsia="Times New Roman" w:hAnsiTheme="minorHAnsi" w:cs="Arial"/>
              </w:rPr>
              <w:t xml:space="preserve">Adjust risk appetite for frequently exempted </w:t>
            </w:r>
            <w:r>
              <w:rPr>
                <w:rFonts w:asciiTheme="minorHAnsi" w:eastAsia="Times New Roman" w:hAnsiTheme="minorHAnsi" w:cs="Arial"/>
              </w:rPr>
              <w:t>issues</w:t>
            </w:r>
            <w:r w:rsidRPr="005B79A5">
              <w:rPr>
                <w:rFonts w:asciiTheme="minorHAnsi" w:eastAsia="Times New Roman" w:hAnsiTheme="minorHAnsi" w:cs="Arial"/>
              </w:rPr>
              <w:t xml:space="preserve"> to align with evolving business strategies or permanent market changes; requires Board approval</w:t>
            </w:r>
          </w:p>
        </w:tc>
      </w:tr>
    </w:tbl>
    <w:p w:rsidR="00264C37" w:rsidRDefault="00264C37" w:rsidP="00996851">
      <w:pPr>
        <w:pStyle w:val="SANUS2"/>
        <w:ind w:left="770"/>
      </w:pPr>
      <w:bookmarkStart w:id="321" w:name="_Toc430107033"/>
      <w:bookmarkStart w:id="322" w:name="_Toc430107034"/>
      <w:bookmarkEnd w:id="321"/>
      <w:bookmarkEnd w:id="322"/>
    </w:p>
    <w:p w:rsidR="00077799" w:rsidRDefault="00077799" w:rsidP="00996851">
      <w:pPr>
        <w:pStyle w:val="SANUS2"/>
        <w:ind w:left="770"/>
      </w:pPr>
    </w:p>
    <w:p w:rsidR="003A3EE6" w:rsidRPr="00BE3A2E" w:rsidRDefault="00950E9C" w:rsidP="00996851">
      <w:pPr>
        <w:pStyle w:val="SANUS2"/>
        <w:numPr>
          <w:ilvl w:val="1"/>
          <w:numId w:val="3"/>
        </w:numPr>
      </w:pPr>
      <w:bookmarkStart w:id="323" w:name="_Toc432408550"/>
      <w:bookmarkStart w:id="324" w:name="_Toc432408551"/>
      <w:bookmarkStart w:id="325" w:name="_Toc452639837"/>
      <w:bookmarkEnd w:id="323"/>
      <w:bookmarkEnd w:id="324"/>
      <w:r w:rsidRPr="00BE3A2E">
        <w:t>A</w:t>
      </w:r>
      <w:r w:rsidR="00610C7B" w:rsidRPr="00BE3A2E">
        <w:t>c</w:t>
      </w:r>
      <w:r w:rsidR="00D535EF" w:rsidRPr="00BE3A2E">
        <w:t xml:space="preserve">tion </w:t>
      </w:r>
      <w:r w:rsidR="008736C7">
        <w:t>Pl</w:t>
      </w:r>
      <w:r w:rsidR="006301D8" w:rsidRPr="00BE3A2E">
        <w:t>an</w:t>
      </w:r>
      <w:r w:rsidR="00D535EF" w:rsidRPr="00BE3A2E">
        <w:t xml:space="preserve"> </w:t>
      </w:r>
      <w:r w:rsidR="008736C7">
        <w:t>E</w:t>
      </w:r>
      <w:r w:rsidR="00F44D8D" w:rsidRPr="00BE3A2E">
        <w:t>xecution</w:t>
      </w:r>
      <w:r w:rsidR="00D535EF" w:rsidRPr="00BE3A2E">
        <w:t xml:space="preserve"> and </w:t>
      </w:r>
      <w:r w:rsidR="008736C7">
        <w:t>M</w:t>
      </w:r>
      <w:r w:rsidR="006301D8" w:rsidRPr="00BE3A2E">
        <w:t>onitoring</w:t>
      </w:r>
      <w:bookmarkEnd w:id="325"/>
    </w:p>
    <w:p w:rsidR="00D36993" w:rsidRPr="00802487" w:rsidRDefault="002831AD" w:rsidP="00802487">
      <w:pPr>
        <w:pStyle w:val="Normal1"/>
        <w:jc w:val="both"/>
      </w:pPr>
      <w:r w:rsidRPr="00802487">
        <w:t>Once the action plan is approved,</w:t>
      </w:r>
      <w:r w:rsidR="00E215A5" w:rsidRPr="00802487">
        <w:t xml:space="preserve"> the </w:t>
      </w:r>
      <w:r w:rsidR="004A5CC1" w:rsidRPr="00802487">
        <w:t>risk type head</w:t>
      </w:r>
      <w:r w:rsidR="00F54757" w:rsidRPr="00802487">
        <w:t xml:space="preserve"> </w:t>
      </w:r>
      <w:r w:rsidRPr="00802487">
        <w:t>coordinates the</w:t>
      </w:r>
      <w:r w:rsidR="00F54757" w:rsidRPr="00802487">
        <w:t xml:space="preserve"> </w:t>
      </w:r>
      <w:r w:rsidR="00E215A5" w:rsidRPr="00802487">
        <w:t>metric owners</w:t>
      </w:r>
      <w:r w:rsidR="00F54757" w:rsidRPr="00802487">
        <w:t xml:space="preserve"> to ensure </w:t>
      </w:r>
      <w:r w:rsidR="00115356" w:rsidRPr="00802487">
        <w:t>th</w:t>
      </w:r>
      <w:r w:rsidR="00581DEE" w:rsidRPr="00802487">
        <w:t>at the action steps are</w:t>
      </w:r>
      <w:r w:rsidR="00115356" w:rsidRPr="00802487">
        <w:t xml:space="preserve"> carried out</w:t>
      </w:r>
      <w:r w:rsidR="00A62E67" w:rsidRPr="00802487">
        <w:t>.</w:t>
      </w:r>
      <w:r w:rsidR="001D5D46" w:rsidRPr="00802487">
        <w:t xml:space="preserve"> </w:t>
      </w:r>
      <w:r w:rsidR="00A62E67" w:rsidRPr="00802487">
        <w:t>Action plan progress</w:t>
      </w:r>
      <w:r w:rsidR="00B41682" w:rsidRPr="00802487">
        <w:t xml:space="preserve"> is continually monitored</w:t>
      </w:r>
      <w:r w:rsidR="00B11046" w:rsidRPr="00802487">
        <w:t xml:space="preserve"> against the designated</w:t>
      </w:r>
      <w:r w:rsidR="0089758B" w:rsidRPr="00802487">
        <w:t xml:space="preserve"> timeline</w:t>
      </w:r>
      <w:r w:rsidR="00A62E67" w:rsidRPr="00802487">
        <w:t>, and reporting is conducted</w:t>
      </w:r>
      <w:r w:rsidR="00057CE4" w:rsidRPr="00802487">
        <w:t xml:space="preserve"> as </w:t>
      </w:r>
      <w:r w:rsidR="00FF29E0" w:rsidRPr="00802487">
        <w:t>recommended</w:t>
      </w:r>
      <w:r w:rsidR="00057CE4" w:rsidRPr="00802487">
        <w:t>.</w:t>
      </w:r>
      <w:r w:rsidR="000F581E" w:rsidRPr="00802487">
        <w:t xml:space="preserve"> The RA </w:t>
      </w:r>
      <w:r w:rsidR="001D5965" w:rsidRPr="00802487">
        <w:t>team</w:t>
      </w:r>
      <w:r w:rsidR="00EA583D" w:rsidRPr="00802487">
        <w:t xml:space="preserve"> t</w:t>
      </w:r>
      <w:r w:rsidR="001D5965" w:rsidRPr="00802487">
        <w:t>racks</w:t>
      </w:r>
      <w:r w:rsidR="0040640E" w:rsidRPr="00802487">
        <w:t xml:space="preserve"> all </w:t>
      </w:r>
      <w:r w:rsidR="00C90A82" w:rsidRPr="00802487">
        <w:t xml:space="preserve">triggers and </w:t>
      </w:r>
      <w:r w:rsidR="00EA583D" w:rsidRPr="00802487">
        <w:t>breach</w:t>
      </w:r>
      <w:r w:rsidR="0040640E" w:rsidRPr="00802487">
        <w:t>es</w:t>
      </w:r>
      <w:r w:rsidR="00EA583D" w:rsidRPr="00802487">
        <w:t xml:space="preserve"> to en</w:t>
      </w:r>
      <w:r w:rsidR="009445AE" w:rsidRPr="00802487">
        <w:t>sure that action plans are</w:t>
      </w:r>
      <w:r w:rsidR="00EA583D" w:rsidRPr="00802487">
        <w:t xml:space="preserve"> carried out as scheduled.</w:t>
      </w:r>
    </w:p>
    <w:p w:rsidR="00F54757" w:rsidRPr="00802487" w:rsidRDefault="006717C2" w:rsidP="00802487">
      <w:pPr>
        <w:pStyle w:val="Normal1"/>
        <w:jc w:val="both"/>
      </w:pPr>
      <w:r w:rsidRPr="00802487">
        <w:t xml:space="preserve">If milestones are not met within the </w:t>
      </w:r>
      <w:r w:rsidR="00BC4B42" w:rsidRPr="00802487">
        <w:t xml:space="preserve">approved </w:t>
      </w:r>
      <w:r w:rsidR="00D2116B" w:rsidRPr="00802487">
        <w:t>time periods,</w:t>
      </w:r>
      <w:r w:rsidR="002F1A81" w:rsidRPr="00802487">
        <w:t xml:space="preserve"> metric</w:t>
      </w:r>
      <w:r w:rsidR="00EA583D" w:rsidRPr="00802487">
        <w:t xml:space="preserve"> owner</w:t>
      </w:r>
      <w:r w:rsidR="00D2116B" w:rsidRPr="00802487">
        <w:t>s</w:t>
      </w:r>
      <w:r w:rsidR="008E14D0" w:rsidRPr="00802487">
        <w:t xml:space="preserve"> again escalate</w:t>
      </w:r>
      <w:r w:rsidR="00EA583D" w:rsidRPr="00802487">
        <w:t xml:space="preserve"> the </w:t>
      </w:r>
      <w:r w:rsidR="00E02061" w:rsidRPr="00802487">
        <w:t>issue</w:t>
      </w:r>
      <w:r w:rsidR="00EA583D" w:rsidRPr="00802487">
        <w:t>.</w:t>
      </w:r>
      <w:r w:rsidR="00F54757" w:rsidRPr="00802487">
        <w:t xml:space="preserve"> </w:t>
      </w:r>
      <w:r w:rsidR="00BD6B3F" w:rsidRPr="00802487">
        <w:t xml:space="preserve">The </w:t>
      </w:r>
      <w:r w:rsidR="00F3271A" w:rsidRPr="00802487">
        <w:t xml:space="preserve">metric </w:t>
      </w:r>
      <w:r w:rsidR="00E279F5" w:rsidRPr="00802487">
        <w:t>owner</w:t>
      </w:r>
      <w:r w:rsidR="00E778E6" w:rsidRPr="00802487">
        <w:t>s</w:t>
      </w:r>
      <w:r w:rsidR="00E279F5" w:rsidRPr="00802487">
        <w:t xml:space="preserve"> </w:t>
      </w:r>
      <w:r w:rsidR="00F3271A" w:rsidRPr="00802487">
        <w:t xml:space="preserve">and </w:t>
      </w:r>
      <w:r w:rsidR="004A5CC1" w:rsidRPr="00802487">
        <w:t>risk type head</w:t>
      </w:r>
      <w:r w:rsidR="008C4DC1" w:rsidRPr="00802487">
        <w:t xml:space="preserve"> notifying </w:t>
      </w:r>
      <w:r w:rsidR="000A3423">
        <w:t>Entity</w:t>
      </w:r>
      <w:r w:rsidR="003D02BE" w:rsidRPr="00802487">
        <w:t xml:space="preserve"> leadership</w:t>
      </w:r>
      <w:r w:rsidR="004E2B12" w:rsidRPr="00802487">
        <w:t xml:space="preserve"> and the SHUSA</w:t>
      </w:r>
      <w:r w:rsidR="00BE088F" w:rsidRPr="00802487">
        <w:t xml:space="preserve"> ERMC</w:t>
      </w:r>
      <w:r w:rsidR="003D72BD" w:rsidRPr="00802487">
        <w:t>, RC, and Board</w:t>
      </w:r>
      <w:r w:rsidR="00BE088F" w:rsidRPr="00802487">
        <w:t xml:space="preserve"> of</w:t>
      </w:r>
      <w:r w:rsidR="00BD6B3F" w:rsidRPr="00802487">
        <w:t xml:space="preserve"> </w:t>
      </w:r>
      <w:r w:rsidR="003A06A2" w:rsidRPr="00802487">
        <w:t>missed deadlines</w:t>
      </w:r>
      <w:r w:rsidR="00296207" w:rsidRPr="00802487">
        <w:t xml:space="preserve"> </w:t>
      </w:r>
      <w:r w:rsidR="00F46BBE" w:rsidRPr="00802487">
        <w:t>in accordance with the procedure that</w:t>
      </w:r>
      <w:r w:rsidR="003D72BD" w:rsidRPr="00802487">
        <w:t xml:space="preserve"> is specified</w:t>
      </w:r>
      <w:r w:rsidR="00732AFE" w:rsidRPr="00802487">
        <w:t xml:space="preserve"> </w:t>
      </w:r>
      <w:r w:rsidR="003D72BD" w:rsidRPr="00802487">
        <w:t>in the action plan.</w:t>
      </w:r>
      <w:r w:rsidRPr="00802487">
        <w:t xml:space="preserve"> </w:t>
      </w:r>
      <w:r w:rsidR="005D6388" w:rsidRPr="00802487">
        <w:t>All changes to implementation timelines must be approved by the highest body that had initially accepted the action plan.</w:t>
      </w:r>
    </w:p>
    <w:p w:rsidR="009F7E3E" w:rsidRPr="00802487" w:rsidRDefault="00352E49" w:rsidP="00802487">
      <w:pPr>
        <w:pStyle w:val="Normal1"/>
        <w:jc w:val="both"/>
      </w:pPr>
      <w:r w:rsidRPr="00802487">
        <w:t>Amber and red metrics</w:t>
      </w:r>
      <w:r w:rsidR="00593112" w:rsidRPr="00802487">
        <w:t xml:space="preserve"> are closely monitored and evaluated by all relevant parties</w:t>
      </w:r>
      <w:r w:rsidR="00BB3BA6" w:rsidRPr="00802487">
        <w:t xml:space="preserve"> until they return</w:t>
      </w:r>
      <w:r w:rsidR="00F71B1D" w:rsidRPr="00802487">
        <w:t xml:space="preserve"> </w:t>
      </w:r>
      <w:r w:rsidR="00DA114C" w:rsidRPr="00802487">
        <w:t xml:space="preserve">to </w:t>
      </w:r>
      <w:r w:rsidR="00F71B1D" w:rsidRPr="00802487">
        <w:t>green status</w:t>
      </w:r>
      <w:r w:rsidR="001E042C" w:rsidRPr="00802487">
        <w:t>.</w:t>
      </w:r>
      <w:r w:rsidR="006A022C" w:rsidRPr="00802487">
        <w:t xml:space="preserve"> </w:t>
      </w:r>
      <w:r w:rsidR="00042469" w:rsidRPr="00802487">
        <w:t>Once</w:t>
      </w:r>
      <w:r w:rsidR="002E0026" w:rsidRPr="00802487">
        <w:t xml:space="preserve"> green status is attained, the </w:t>
      </w:r>
      <w:r w:rsidR="000F581E" w:rsidRPr="00802487">
        <w:t>RA</w:t>
      </w:r>
      <w:r w:rsidR="009B773A" w:rsidRPr="00802487">
        <w:t xml:space="preserve"> t</w:t>
      </w:r>
      <w:r w:rsidR="007C7E0C" w:rsidRPr="00802487">
        <w:t>eam</w:t>
      </w:r>
      <w:r w:rsidR="002E0026" w:rsidRPr="00802487">
        <w:t xml:space="preserve"> and the </w:t>
      </w:r>
      <w:r w:rsidR="004A5CC1" w:rsidRPr="00802487">
        <w:t>risk type head</w:t>
      </w:r>
      <w:r w:rsidR="00EA5371" w:rsidRPr="00802487">
        <w:t xml:space="preserve"> </w:t>
      </w:r>
      <w:r w:rsidR="00343B9F" w:rsidRPr="00802487">
        <w:t>continue</w:t>
      </w:r>
      <w:r w:rsidR="001B47BF" w:rsidRPr="00802487">
        <w:t xml:space="preserve"> to track the metric through the </w:t>
      </w:r>
      <w:r w:rsidR="00491F41" w:rsidRPr="00802487">
        <w:t xml:space="preserve">standard </w:t>
      </w:r>
      <w:r w:rsidR="00CE51E8" w:rsidRPr="00802487">
        <w:t>monitoring and reporting</w:t>
      </w:r>
      <w:r w:rsidR="00491F41" w:rsidRPr="00802487">
        <w:t xml:space="preserve"> process</w:t>
      </w:r>
      <w:r w:rsidR="00183C09" w:rsidRPr="00802487">
        <w:t xml:space="preserve"> to prevent the </w:t>
      </w:r>
      <w:r w:rsidR="00101BE0" w:rsidRPr="00802487">
        <w:t>issue</w:t>
      </w:r>
      <w:r w:rsidR="00183C09" w:rsidRPr="00802487">
        <w:t xml:space="preserve"> from reoccurring.</w:t>
      </w:r>
    </w:p>
    <w:p w:rsidR="0007112B" w:rsidRPr="00BE3A2E" w:rsidRDefault="000A3423" w:rsidP="00996851">
      <w:pPr>
        <w:pStyle w:val="SANUS2"/>
        <w:numPr>
          <w:ilvl w:val="1"/>
          <w:numId w:val="3"/>
        </w:numPr>
      </w:pPr>
      <w:bookmarkStart w:id="326" w:name="_Toc430695977"/>
      <w:bookmarkStart w:id="327" w:name="_Toc430696055"/>
      <w:bookmarkStart w:id="328" w:name="_Toc430702658"/>
      <w:bookmarkStart w:id="329" w:name="_Toc430703141"/>
      <w:bookmarkStart w:id="330" w:name="_Toc430703220"/>
      <w:bookmarkStart w:id="331" w:name="_Toc430703299"/>
      <w:bookmarkStart w:id="332" w:name="_Toc430703378"/>
      <w:bookmarkStart w:id="333" w:name="_Toc430703457"/>
      <w:bookmarkStart w:id="334" w:name="_Toc430703569"/>
      <w:bookmarkStart w:id="335" w:name="_Toc430703647"/>
      <w:bookmarkStart w:id="336" w:name="_Toc430703725"/>
      <w:bookmarkStart w:id="337" w:name="_Toc430713385"/>
      <w:bookmarkStart w:id="338" w:name="_Toc430714285"/>
      <w:bookmarkStart w:id="339" w:name="_Toc432074697"/>
      <w:bookmarkStart w:id="340" w:name="_Toc432408553"/>
      <w:bookmarkStart w:id="341" w:name="_Toc430695978"/>
      <w:bookmarkStart w:id="342" w:name="_Toc430696056"/>
      <w:bookmarkStart w:id="343" w:name="_Toc430702659"/>
      <w:bookmarkStart w:id="344" w:name="_Toc430703142"/>
      <w:bookmarkStart w:id="345" w:name="_Toc430703221"/>
      <w:bookmarkStart w:id="346" w:name="_Toc430703300"/>
      <w:bookmarkStart w:id="347" w:name="_Toc430703379"/>
      <w:bookmarkStart w:id="348" w:name="_Toc430703458"/>
      <w:bookmarkStart w:id="349" w:name="_Toc430703570"/>
      <w:bookmarkStart w:id="350" w:name="_Toc430703648"/>
      <w:bookmarkStart w:id="351" w:name="_Toc430703726"/>
      <w:bookmarkStart w:id="352" w:name="_Toc430713386"/>
      <w:bookmarkStart w:id="353" w:name="_Toc430714286"/>
      <w:bookmarkStart w:id="354" w:name="_Toc432074698"/>
      <w:bookmarkStart w:id="355" w:name="_Toc432408554"/>
      <w:bookmarkStart w:id="356" w:name="_Toc452639838"/>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t>Entity</w:t>
      </w:r>
      <w:r w:rsidR="0007112B" w:rsidRPr="00BE3A2E">
        <w:t xml:space="preserve"> Escalation and Remediation Process</w:t>
      </w:r>
      <w:r w:rsidR="00DD4372" w:rsidRPr="00BE3A2E">
        <w:t xml:space="preserve"> – for </w:t>
      </w:r>
      <w:r>
        <w:t>Entity</w:t>
      </w:r>
      <w:r w:rsidR="00DD4372" w:rsidRPr="00BE3A2E">
        <w:t xml:space="preserve"> </w:t>
      </w:r>
      <w:r w:rsidR="008736C7">
        <w:t>O</w:t>
      </w:r>
      <w:r w:rsidR="008736C7" w:rsidRPr="00BE3A2E">
        <w:t xml:space="preserve">nly </w:t>
      </w:r>
      <w:r w:rsidR="008736C7">
        <w:t>M</w:t>
      </w:r>
      <w:r w:rsidR="008736C7" w:rsidRPr="00BE3A2E">
        <w:t>etrics</w:t>
      </w:r>
      <w:bookmarkEnd w:id="356"/>
    </w:p>
    <w:p w:rsidR="00981A4F" w:rsidRDefault="00864F3C" w:rsidP="00BE3A2E">
      <w:pPr>
        <w:pStyle w:val="Normal1"/>
        <w:jc w:val="both"/>
      </w:pPr>
      <w:r w:rsidRPr="00802487">
        <w:t xml:space="preserve">The escalation </w:t>
      </w:r>
      <w:r w:rsidR="000E15BF" w:rsidRPr="00802487">
        <w:t>process for</w:t>
      </w:r>
      <w:r w:rsidR="00373AB6" w:rsidRPr="00802487">
        <w:t xml:space="preserve"> </w:t>
      </w:r>
      <w:r w:rsidR="000A3423">
        <w:t>Entity</w:t>
      </w:r>
      <w:r w:rsidR="00DD4372" w:rsidRPr="00802487">
        <w:t xml:space="preserve"> only</w:t>
      </w:r>
      <w:r w:rsidR="00373AB6" w:rsidRPr="00802487">
        <w:t xml:space="preserve"> </w:t>
      </w:r>
      <w:r w:rsidR="00891B63" w:rsidRPr="00802487">
        <w:t xml:space="preserve">triggers and </w:t>
      </w:r>
      <w:r w:rsidR="00485025" w:rsidRPr="00802487">
        <w:t>breaches</w:t>
      </w:r>
      <w:r w:rsidR="000E15BF" w:rsidRPr="00802487">
        <w:t xml:space="preserve"> mirrors that</w:t>
      </w:r>
      <w:r w:rsidR="00ED529B" w:rsidRPr="00802487">
        <w:t xml:space="preserve"> of </w:t>
      </w:r>
      <w:r w:rsidR="000E15BF" w:rsidRPr="00802487">
        <w:t>SHUSA</w:t>
      </w:r>
      <w:r w:rsidR="00A53E41" w:rsidRPr="00802487">
        <w:t xml:space="preserve">, but occurs at the </w:t>
      </w:r>
      <w:r w:rsidR="000A3423">
        <w:t>Entity</w:t>
      </w:r>
      <w:r w:rsidR="00A53E41" w:rsidRPr="00802487">
        <w:t xml:space="preserve"> level</w:t>
      </w:r>
      <w:r w:rsidR="001A3098" w:rsidRPr="00802487">
        <w:t>.</w:t>
      </w:r>
      <w:r w:rsidR="004178CB" w:rsidRPr="00802487">
        <w:t xml:space="preserve"> </w:t>
      </w:r>
      <w:r w:rsidR="00A53E41" w:rsidRPr="00802487">
        <w:t>T</w:t>
      </w:r>
      <w:r w:rsidR="00623B9E" w:rsidRPr="00802487">
        <w:t xml:space="preserve">he SHUSA </w:t>
      </w:r>
      <w:r w:rsidR="005E5EAF">
        <w:t>Risk Managers</w:t>
      </w:r>
      <w:r w:rsidR="00623B9E" w:rsidRPr="00802487">
        <w:t xml:space="preserve"> and CRO are</w:t>
      </w:r>
      <w:r w:rsidR="00A53E41" w:rsidRPr="00802487">
        <w:t xml:space="preserve"> also </w:t>
      </w:r>
      <w:r w:rsidR="00623B9E" w:rsidRPr="00802487">
        <w:t xml:space="preserve">notified, </w:t>
      </w:r>
      <w:r w:rsidR="00A53E41" w:rsidRPr="00802487">
        <w:t>however,</w:t>
      </w:r>
      <w:r w:rsidR="00623B9E" w:rsidRPr="00802487">
        <w:t xml:space="preserve"> they serve in an advisory role to thei</w:t>
      </w:r>
      <w:r w:rsidR="00331B50" w:rsidRPr="00802487">
        <w:t xml:space="preserve">r </w:t>
      </w:r>
      <w:r w:rsidR="000A3423">
        <w:t>Entity</w:t>
      </w:r>
      <w:r w:rsidR="00331B50" w:rsidRPr="00802487">
        <w:t xml:space="preserve"> level counterparts</w:t>
      </w:r>
      <w:r w:rsidR="00623B9E" w:rsidRPr="00802487">
        <w:t xml:space="preserve">. </w:t>
      </w:r>
      <w:r w:rsidR="00A53E41" w:rsidRPr="00802487">
        <w:t>Similarly, w</w:t>
      </w:r>
      <w:r w:rsidR="00257E28" w:rsidRPr="00802487">
        <w:t xml:space="preserve">hile the SHUSA ERMC retains the right to </w:t>
      </w:r>
      <w:r w:rsidR="008420D4" w:rsidRPr="00802487">
        <w:t>review and recommend changes to</w:t>
      </w:r>
      <w:r w:rsidR="00E87F13" w:rsidRPr="00802487">
        <w:t xml:space="preserve"> </w:t>
      </w:r>
      <w:r w:rsidR="000A3423">
        <w:t>Entity</w:t>
      </w:r>
      <w:r w:rsidR="00257E28" w:rsidRPr="00802487">
        <w:t xml:space="preserve"> action plans, the </w:t>
      </w:r>
      <w:r w:rsidR="000A3423">
        <w:t>Entity</w:t>
      </w:r>
      <w:r w:rsidR="00257E28" w:rsidRPr="00802487">
        <w:t xml:space="preserve"> </w:t>
      </w:r>
      <w:r w:rsidR="00D14778" w:rsidRPr="00802487">
        <w:t xml:space="preserve">ERMC and RC </w:t>
      </w:r>
      <w:r w:rsidR="00CC031B" w:rsidRPr="00802487">
        <w:t>are the parties</w:t>
      </w:r>
      <w:r w:rsidR="00257E28" w:rsidRPr="00802487">
        <w:t xml:space="preserve"> responsible for </w:t>
      </w:r>
      <w:r w:rsidR="00623B9E" w:rsidRPr="00802487">
        <w:t xml:space="preserve">action plan </w:t>
      </w:r>
      <w:r w:rsidR="00257E28" w:rsidRPr="00802487">
        <w:t xml:space="preserve">review, revision, and </w:t>
      </w:r>
      <w:r w:rsidR="00D1472F" w:rsidRPr="00802487">
        <w:t xml:space="preserve">final </w:t>
      </w:r>
      <w:r w:rsidR="00E87F13" w:rsidRPr="00802487">
        <w:t>approval.</w:t>
      </w:r>
    </w:p>
    <w:p w:rsidR="00997E97" w:rsidRDefault="00997E97" w:rsidP="00BE3A2E">
      <w:pPr>
        <w:pStyle w:val="Normal1"/>
        <w:jc w:val="both"/>
        <w:rPr>
          <w:ins w:id="357" w:author="Parrish, Rut" w:date="2016-06-08T16:22:00Z"/>
        </w:rPr>
      </w:pPr>
      <w:r>
        <w:t xml:space="preserve">The table below describes the </w:t>
      </w:r>
      <w:r w:rsidR="00F22629">
        <w:t>Escalation procedures for each level of metric.</w:t>
      </w:r>
    </w:p>
    <w:p w:rsidR="003723E2" w:rsidRDefault="003723E2" w:rsidP="00BE3A2E">
      <w:pPr>
        <w:pStyle w:val="Normal1"/>
        <w:jc w:val="both"/>
      </w:pPr>
    </w:p>
    <w:tbl>
      <w:tblPr>
        <w:tblStyle w:val="TableGrid"/>
        <w:tblW w:w="0" w:type="auto"/>
        <w:jc w:val="center"/>
        <w:tblLook w:val="04A0" w:firstRow="1" w:lastRow="0" w:firstColumn="1" w:lastColumn="0" w:noHBand="0" w:noVBand="1"/>
      </w:tblPr>
      <w:tblGrid>
        <w:gridCol w:w="1908"/>
        <w:gridCol w:w="1800"/>
        <w:gridCol w:w="1695"/>
        <w:gridCol w:w="1565"/>
        <w:gridCol w:w="1600"/>
      </w:tblGrid>
      <w:tr w:rsidR="003723E2" w:rsidTr="00C638B6">
        <w:trPr>
          <w:trHeight w:val="620"/>
          <w:tblHeader/>
          <w:jc w:val="center"/>
        </w:trPr>
        <w:tc>
          <w:tcPr>
            <w:tcW w:w="8568" w:type="dxa"/>
            <w:gridSpan w:val="5"/>
            <w:shd w:val="clear" w:color="auto" w:fill="FF0000"/>
          </w:tcPr>
          <w:p w:rsidR="003723E2" w:rsidRPr="0008496A" w:rsidRDefault="003723E2" w:rsidP="00E52073">
            <w:pPr>
              <w:pStyle w:val="Normal1"/>
              <w:jc w:val="center"/>
              <w:rPr>
                <w:b/>
                <w:color w:val="FFFFFF" w:themeColor="background1"/>
              </w:rPr>
            </w:pPr>
            <w:r w:rsidRPr="006529B9">
              <w:rPr>
                <w:b/>
                <w:color w:val="FFFFFF" w:themeColor="background1"/>
              </w:rPr>
              <w:t xml:space="preserve">Escalation Procedures </w:t>
            </w:r>
            <w:r>
              <w:rPr>
                <w:b/>
                <w:color w:val="FFFFFF" w:themeColor="background1"/>
              </w:rPr>
              <w:t>Per</w:t>
            </w:r>
            <w:r w:rsidRPr="006529B9">
              <w:rPr>
                <w:b/>
                <w:color w:val="FFFFFF" w:themeColor="background1"/>
              </w:rPr>
              <w:t xml:space="preserve"> Metric Level</w:t>
            </w:r>
          </w:p>
        </w:tc>
      </w:tr>
      <w:tr w:rsidR="0008496A" w:rsidTr="00C638B6">
        <w:trPr>
          <w:trHeight w:val="620"/>
          <w:tblHeader/>
          <w:jc w:val="center"/>
        </w:trPr>
        <w:tc>
          <w:tcPr>
            <w:tcW w:w="1908" w:type="dxa"/>
          </w:tcPr>
          <w:p w:rsidR="0008496A" w:rsidRPr="003723E2" w:rsidRDefault="0008496A" w:rsidP="006529B9">
            <w:pPr>
              <w:pStyle w:val="Normal1"/>
              <w:rPr>
                <w:b/>
              </w:rPr>
            </w:pPr>
            <w:r w:rsidRPr="003723E2">
              <w:rPr>
                <w:b/>
              </w:rPr>
              <w:t>Metric Level</w:t>
            </w:r>
          </w:p>
        </w:tc>
        <w:tc>
          <w:tcPr>
            <w:tcW w:w="1800" w:type="dxa"/>
          </w:tcPr>
          <w:p w:rsidR="0008496A" w:rsidRPr="003723E2" w:rsidRDefault="0008496A" w:rsidP="006529B9">
            <w:pPr>
              <w:pStyle w:val="Normal1"/>
              <w:jc w:val="center"/>
              <w:rPr>
                <w:b/>
              </w:rPr>
            </w:pPr>
            <w:r w:rsidRPr="003723E2">
              <w:rPr>
                <w:b/>
              </w:rPr>
              <w:t>Entity Only Metrics</w:t>
            </w:r>
          </w:p>
        </w:tc>
        <w:tc>
          <w:tcPr>
            <w:tcW w:w="1695" w:type="dxa"/>
          </w:tcPr>
          <w:p w:rsidR="0008496A" w:rsidRPr="003723E2" w:rsidRDefault="0008496A" w:rsidP="006529B9">
            <w:pPr>
              <w:pStyle w:val="Normal1"/>
              <w:jc w:val="center"/>
              <w:rPr>
                <w:b/>
              </w:rPr>
            </w:pPr>
            <w:r w:rsidRPr="003723E2">
              <w:rPr>
                <w:b/>
              </w:rPr>
              <w:t>Entity + SHUSA Metrics</w:t>
            </w:r>
          </w:p>
        </w:tc>
        <w:tc>
          <w:tcPr>
            <w:tcW w:w="1565" w:type="dxa"/>
          </w:tcPr>
          <w:p w:rsidR="0008496A" w:rsidRPr="003723E2" w:rsidRDefault="0008496A" w:rsidP="006529B9">
            <w:pPr>
              <w:pStyle w:val="Normal1"/>
              <w:jc w:val="center"/>
              <w:rPr>
                <w:b/>
              </w:rPr>
            </w:pPr>
            <w:r w:rsidRPr="003723E2">
              <w:rPr>
                <w:b/>
              </w:rPr>
              <w:t>SHUSA Only Metrics</w:t>
            </w:r>
          </w:p>
        </w:tc>
        <w:tc>
          <w:tcPr>
            <w:tcW w:w="1600" w:type="dxa"/>
          </w:tcPr>
          <w:p w:rsidR="0008496A" w:rsidRPr="003723E2" w:rsidRDefault="0008496A" w:rsidP="00E52073">
            <w:pPr>
              <w:pStyle w:val="Normal1"/>
              <w:jc w:val="center"/>
              <w:rPr>
                <w:b/>
              </w:rPr>
            </w:pPr>
            <w:r w:rsidRPr="003723E2">
              <w:rPr>
                <w:b/>
              </w:rPr>
              <w:t>SHUSA + Group Metrics</w:t>
            </w:r>
          </w:p>
        </w:tc>
      </w:tr>
      <w:tr w:rsidR="00B766D8" w:rsidTr="00C638B6">
        <w:trPr>
          <w:trHeight w:val="1052"/>
          <w:jc w:val="center"/>
        </w:trPr>
        <w:tc>
          <w:tcPr>
            <w:tcW w:w="1908" w:type="dxa"/>
          </w:tcPr>
          <w:p w:rsidR="00B766D8" w:rsidRDefault="00B766D8" w:rsidP="006529B9">
            <w:pPr>
              <w:pStyle w:val="Normal1"/>
            </w:pPr>
            <w:r>
              <w:t>Notification Timeline</w:t>
            </w:r>
          </w:p>
        </w:tc>
        <w:tc>
          <w:tcPr>
            <w:tcW w:w="1800" w:type="dxa"/>
          </w:tcPr>
          <w:p w:rsidR="00B766D8" w:rsidRDefault="00B766D8" w:rsidP="00E52073">
            <w:pPr>
              <w:pStyle w:val="Normal1"/>
              <w:jc w:val="center"/>
            </w:pPr>
            <w:r>
              <w:t>Immediate Notification</w:t>
            </w:r>
          </w:p>
        </w:tc>
        <w:tc>
          <w:tcPr>
            <w:tcW w:w="1695" w:type="dxa"/>
          </w:tcPr>
          <w:p w:rsidR="00B766D8" w:rsidRDefault="00B766D8">
            <w:pPr>
              <w:pStyle w:val="Normal1"/>
              <w:jc w:val="center"/>
            </w:pPr>
            <w:r>
              <w:t>Immediate Notification</w:t>
            </w:r>
          </w:p>
        </w:tc>
        <w:tc>
          <w:tcPr>
            <w:tcW w:w="1565" w:type="dxa"/>
          </w:tcPr>
          <w:p w:rsidR="00B766D8" w:rsidRDefault="00B766D8">
            <w:pPr>
              <w:pStyle w:val="Normal1"/>
              <w:jc w:val="center"/>
            </w:pPr>
            <w:r>
              <w:t>Immediate Notification</w:t>
            </w:r>
          </w:p>
        </w:tc>
        <w:tc>
          <w:tcPr>
            <w:tcW w:w="1600" w:type="dxa"/>
          </w:tcPr>
          <w:p w:rsidR="00B766D8" w:rsidRDefault="00B766D8">
            <w:pPr>
              <w:pStyle w:val="Normal1"/>
              <w:jc w:val="center"/>
            </w:pPr>
            <w:r>
              <w:t>Immediate Notification</w:t>
            </w:r>
          </w:p>
        </w:tc>
      </w:tr>
      <w:tr w:rsidR="00B766D8" w:rsidTr="00C638B6">
        <w:trPr>
          <w:trHeight w:val="1052"/>
          <w:jc w:val="center"/>
        </w:trPr>
        <w:tc>
          <w:tcPr>
            <w:tcW w:w="1908" w:type="dxa"/>
          </w:tcPr>
          <w:p w:rsidR="00B766D8" w:rsidRDefault="00B766D8" w:rsidP="006529B9">
            <w:pPr>
              <w:pStyle w:val="Normal1"/>
            </w:pPr>
            <w:r>
              <w:t>Action Plan Timeline</w:t>
            </w:r>
          </w:p>
        </w:tc>
        <w:tc>
          <w:tcPr>
            <w:tcW w:w="1800" w:type="dxa"/>
          </w:tcPr>
          <w:p w:rsidR="00B766D8" w:rsidRDefault="00B766D8" w:rsidP="006529B9">
            <w:pPr>
              <w:pStyle w:val="Normal1"/>
              <w:jc w:val="center"/>
            </w:pPr>
            <w:r>
              <w:t xml:space="preserve">Max 10 </w:t>
            </w:r>
            <w:r w:rsidR="00DE3F01">
              <w:t xml:space="preserve">Business </w:t>
            </w:r>
            <w:r>
              <w:t>Day</w:t>
            </w:r>
            <w:r w:rsidR="00DE3F01">
              <w:t>s</w:t>
            </w:r>
          </w:p>
        </w:tc>
        <w:tc>
          <w:tcPr>
            <w:tcW w:w="1695" w:type="dxa"/>
          </w:tcPr>
          <w:p w:rsidR="00B766D8" w:rsidRDefault="00DE3F01" w:rsidP="006529B9">
            <w:pPr>
              <w:pStyle w:val="Normal1"/>
              <w:jc w:val="center"/>
            </w:pPr>
            <w:r>
              <w:t>Max 10 Business Days</w:t>
            </w:r>
          </w:p>
        </w:tc>
        <w:tc>
          <w:tcPr>
            <w:tcW w:w="1565" w:type="dxa"/>
          </w:tcPr>
          <w:p w:rsidR="00B766D8" w:rsidRDefault="00DE3F01" w:rsidP="006529B9">
            <w:pPr>
              <w:pStyle w:val="Normal1"/>
              <w:jc w:val="center"/>
            </w:pPr>
            <w:r>
              <w:t>Max 10 Business Days</w:t>
            </w:r>
          </w:p>
        </w:tc>
        <w:tc>
          <w:tcPr>
            <w:tcW w:w="1600" w:type="dxa"/>
          </w:tcPr>
          <w:p w:rsidR="00B766D8" w:rsidRDefault="00DE3F01" w:rsidP="00E52073">
            <w:pPr>
              <w:pStyle w:val="Normal1"/>
              <w:jc w:val="center"/>
            </w:pPr>
            <w:r>
              <w:t>Max 10 Business Days</w:t>
            </w:r>
          </w:p>
        </w:tc>
      </w:tr>
      <w:tr w:rsidR="00B766D8" w:rsidTr="00C638B6">
        <w:trPr>
          <w:trHeight w:val="1052"/>
          <w:jc w:val="center"/>
        </w:trPr>
        <w:tc>
          <w:tcPr>
            <w:tcW w:w="1908" w:type="dxa"/>
          </w:tcPr>
          <w:p w:rsidR="00B766D8" w:rsidRDefault="00B766D8" w:rsidP="006529B9">
            <w:pPr>
              <w:pStyle w:val="Normal1"/>
            </w:pPr>
            <w:r>
              <w:t>Action Plan Author</w:t>
            </w:r>
          </w:p>
        </w:tc>
        <w:tc>
          <w:tcPr>
            <w:tcW w:w="1800" w:type="dxa"/>
          </w:tcPr>
          <w:p w:rsidR="00B766D8" w:rsidRDefault="00B766D8" w:rsidP="006529B9">
            <w:pPr>
              <w:pStyle w:val="Normal1"/>
              <w:jc w:val="center"/>
            </w:pPr>
            <w:r>
              <w:t xml:space="preserve">Entity </w:t>
            </w:r>
            <w:r w:rsidR="005E4EA1">
              <w:t xml:space="preserve">Business Line in Coordination with Entity </w:t>
            </w:r>
            <w:r>
              <w:t>Risk Manager</w:t>
            </w:r>
          </w:p>
        </w:tc>
        <w:tc>
          <w:tcPr>
            <w:tcW w:w="1695" w:type="dxa"/>
          </w:tcPr>
          <w:p w:rsidR="00B766D8" w:rsidRDefault="00B766D8" w:rsidP="006529B9">
            <w:pPr>
              <w:pStyle w:val="Normal1"/>
              <w:jc w:val="center"/>
            </w:pPr>
            <w:r>
              <w:t xml:space="preserve">Entity &amp; SHUSA </w:t>
            </w:r>
            <w:r w:rsidR="005E4EA1">
              <w:t xml:space="preserve">Business Lines in Coordination with Entity &amp; SHUSA </w:t>
            </w:r>
            <w:r>
              <w:t>Risk Managers</w:t>
            </w:r>
          </w:p>
        </w:tc>
        <w:tc>
          <w:tcPr>
            <w:tcW w:w="1565" w:type="dxa"/>
          </w:tcPr>
          <w:p w:rsidR="00B766D8" w:rsidRDefault="00B766D8" w:rsidP="006529B9">
            <w:pPr>
              <w:pStyle w:val="Normal1"/>
              <w:jc w:val="center"/>
            </w:pPr>
            <w:r>
              <w:t xml:space="preserve">SHUSA </w:t>
            </w:r>
            <w:r w:rsidR="005E4EA1">
              <w:t xml:space="preserve">Business Lines in Coordination with SHUSA </w:t>
            </w:r>
            <w:r>
              <w:t>Risk Managers</w:t>
            </w:r>
          </w:p>
        </w:tc>
        <w:tc>
          <w:tcPr>
            <w:tcW w:w="1600" w:type="dxa"/>
          </w:tcPr>
          <w:p w:rsidR="00B766D8" w:rsidRDefault="00055A6E" w:rsidP="006529B9">
            <w:pPr>
              <w:pStyle w:val="Normal1"/>
              <w:jc w:val="center"/>
            </w:pPr>
            <w:r>
              <w:t>SHUSA Business Lines in Coordination with SHUSA Risk Managers</w:t>
            </w:r>
          </w:p>
        </w:tc>
      </w:tr>
      <w:tr w:rsidR="00B766D8" w:rsidTr="00C638B6">
        <w:trPr>
          <w:trHeight w:val="1052"/>
          <w:jc w:val="center"/>
        </w:trPr>
        <w:tc>
          <w:tcPr>
            <w:tcW w:w="1908" w:type="dxa"/>
          </w:tcPr>
          <w:p w:rsidR="00B766D8" w:rsidRDefault="00B766D8" w:rsidP="006529B9">
            <w:pPr>
              <w:pStyle w:val="Normal1"/>
            </w:pPr>
            <w:r>
              <w:t>Escalation Path</w:t>
            </w:r>
          </w:p>
        </w:tc>
        <w:tc>
          <w:tcPr>
            <w:tcW w:w="1800" w:type="dxa"/>
          </w:tcPr>
          <w:p w:rsidR="00B766D8" w:rsidRDefault="00B766D8" w:rsidP="006529B9">
            <w:pPr>
              <w:pStyle w:val="Normal1"/>
              <w:jc w:val="center"/>
            </w:pPr>
            <w:r>
              <w:t>Escalate to Entity CRO</w:t>
            </w:r>
          </w:p>
        </w:tc>
        <w:tc>
          <w:tcPr>
            <w:tcW w:w="1695" w:type="dxa"/>
          </w:tcPr>
          <w:p w:rsidR="00B766D8" w:rsidRDefault="005E4EA1" w:rsidP="006529B9">
            <w:pPr>
              <w:pStyle w:val="Normal1"/>
              <w:jc w:val="center"/>
            </w:pPr>
            <w:r>
              <w:t>Escalate to Entity and SHUSA CRO</w:t>
            </w:r>
          </w:p>
        </w:tc>
        <w:tc>
          <w:tcPr>
            <w:tcW w:w="1565" w:type="dxa"/>
          </w:tcPr>
          <w:p w:rsidR="00B766D8" w:rsidRDefault="00B766D8" w:rsidP="006529B9">
            <w:pPr>
              <w:pStyle w:val="Normal1"/>
              <w:jc w:val="center"/>
            </w:pPr>
            <w:r>
              <w:t xml:space="preserve">Escalate to </w:t>
            </w:r>
            <w:r w:rsidR="005E4EA1">
              <w:t>SHUSA CRO</w:t>
            </w:r>
          </w:p>
        </w:tc>
        <w:tc>
          <w:tcPr>
            <w:tcW w:w="1600" w:type="dxa"/>
          </w:tcPr>
          <w:p w:rsidR="00B766D8" w:rsidRDefault="00055A6E" w:rsidP="006529B9">
            <w:pPr>
              <w:pStyle w:val="Normal1"/>
              <w:jc w:val="center"/>
            </w:pPr>
            <w:r>
              <w:t>Escalate to</w:t>
            </w:r>
            <w:ins w:id="358" w:author="Parrish, Rut" w:date="2016-06-08T16:20:00Z">
              <w:r w:rsidR="003723E2">
                <w:t xml:space="preserve"> SHUSA CRO and</w:t>
              </w:r>
            </w:ins>
            <w:r>
              <w:t xml:space="preserve"> Group CRO</w:t>
            </w:r>
            <w:ins w:id="359" w:author="Parrish, Rut" w:date="2016-06-08T16:21:00Z">
              <w:r w:rsidR="003723E2">
                <w:t xml:space="preserve"> (via Group Head of ERM and Group RA Team</w:t>
              </w:r>
            </w:ins>
            <w:ins w:id="360" w:author="Parrish, Rut" w:date="2016-06-08T16:22:00Z">
              <w:r w:rsidR="003723E2">
                <w:t>)</w:t>
              </w:r>
            </w:ins>
          </w:p>
        </w:tc>
      </w:tr>
      <w:tr w:rsidR="00B766D8" w:rsidTr="00C638B6">
        <w:trPr>
          <w:trHeight w:val="145"/>
          <w:jc w:val="center"/>
        </w:trPr>
        <w:tc>
          <w:tcPr>
            <w:tcW w:w="1908" w:type="dxa"/>
          </w:tcPr>
          <w:p w:rsidR="00B766D8" w:rsidRDefault="00B766D8" w:rsidP="006529B9">
            <w:pPr>
              <w:pStyle w:val="Normal1"/>
            </w:pPr>
            <w:r>
              <w:t>Awareness Notification</w:t>
            </w:r>
          </w:p>
        </w:tc>
        <w:tc>
          <w:tcPr>
            <w:tcW w:w="1800" w:type="dxa"/>
          </w:tcPr>
          <w:p w:rsidR="00B766D8" w:rsidRDefault="00B766D8" w:rsidP="006529B9">
            <w:pPr>
              <w:pStyle w:val="Normal1"/>
              <w:jc w:val="center"/>
            </w:pPr>
            <w:r>
              <w:t>Notify SHUSA CRO &amp; SHUSA Risk Manager</w:t>
            </w:r>
          </w:p>
        </w:tc>
        <w:tc>
          <w:tcPr>
            <w:tcW w:w="1695" w:type="dxa"/>
          </w:tcPr>
          <w:p w:rsidR="00B766D8" w:rsidRDefault="005E4EA1" w:rsidP="006529B9">
            <w:pPr>
              <w:pStyle w:val="Normal1"/>
              <w:jc w:val="center"/>
            </w:pPr>
            <w:r>
              <w:t>No further notification needed</w:t>
            </w:r>
          </w:p>
        </w:tc>
        <w:tc>
          <w:tcPr>
            <w:tcW w:w="1565" w:type="dxa"/>
          </w:tcPr>
          <w:p w:rsidR="00B766D8" w:rsidRDefault="00B766D8" w:rsidP="006529B9">
            <w:pPr>
              <w:pStyle w:val="Normal1"/>
              <w:jc w:val="center"/>
            </w:pPr>
            <w:r>
              <w:t>No further notification needed</w:t>
            </w:r>
          </w:p>
        </w:tc>
        <w:tc>
          <w:tcPr>
            <w:tcW w:w="1600" w:type="dxa"/>
          </w:tcPr>
          <w:p w:rsidR="00B766D8" w:rsidRDefault="003723E2" w:rsidP="003723E2">
            <w:pPr>
              <w:pStyle w:val="Normal1"/>
              <w:jc w:val="center"/>
            </w:pPr>
            <w:ins w:id="361" w:author="Parrish, Rut" w:date="2016-06-08T16:22:00Z">
              <w:r>
                <w:t>No further notification needed</w:t>
              </w:r>
            </w:ins>
            <w:del w:id="362" w:author="Parrish, Rut" w:date="2016-06-08T16:22:00Z">
              <w:r w:rsidR="00F22629" w:rsidDel="003723E2">
                <w:delText>Notify</w:delText>
              </w:r>
            </w:del>
            <w:del w:id="363" w:author="Parrish, Rut" w:date="2016-06-08T16:15:00Z">
              <w:r w:rsidR="00F22629" w:rsidDel="003723E2">
                <w:delText xml:space="preserve"> Group Risk Manager </w:delText>
              </w:r>
            </w:del>
            <w:del w:id="364" w:author="Parrish, Rut" w:date="2016-06-08T16:22:00Z">
              <w:r w:rsidR="00F22629" w:rsidDel="003723E2">
                <w:delText>and Group RA Team</w:delText>
              </w:r>
            </w:del>
          </w:p>
        </w:tc>
      </w:tr>
      <w:tr w:rsidR="00F22629" w:rsidTr="00C638B6">
        <w:trPr>
          <w:trHeight w:val="145"/>
          <w:jc w:val="center"/>
        </w:trPr>
        <w:tc>
          <w:tcPr>
            <w:tcW w:w="1908" w:type="dxa"/>
          </w:tcPr>
          <w:p w:rsidR="00F22629" w:rsidRDefault="00F22629" w:rsidP="0090151C">
            <w:pPr>
              <w:pStyle w:val="Normal1"/>
            </w:pPr>
            <w:r>
              <w:t>Committees (Next occurring after incident)</w:t>
            </w:r>
          </w:p>
        </w:tc>
        <w:tc>
          <w:tcPr>
            <w:tcW w:w="1800" w:type="dxa"/>
          </w:tcPr>
          <w:p w:rsidR="00F22629" w:rsidRDefault="003A3B86" w:rsidP="0090151C">
            <w:pPr>
              <w:pStyle w:val="Normal1"/>
              <w:jc w:val="center"/>
            </w:pPr>
            <w:r>
              <w:t>Entity ERMC and RC</w:t>
            </w:r>
          </w:p>
        </w:tc>
        <w:tc>
          <w:tcPr>
            <w:tcW w:w="1695" w:type="dxa"/>
          </w:tcPr>
          <w:p w:rsidR="00F22629" w:rsidRDefault="003A3B86" w:rsidP="0090151C">
            <w:pPr>
              <w:pStyle w:val="Normal1"/>
              <w:jc w:val="center"/>
            </w:pPr>
            <w:r>
              <w:t>Entity and SHUSA ERMC and RC</w:t>
            </w:r>
          </w:p>
        </w:tc>
        <w:tc>
          <w:tcPr>
            <w:tcW w:w="1565" w:type="dxa"/>
          </w:tcPr>
          <w:p w:rsidR="00F22629" w:rsidRDefault="003A3B86" w:rsidP="0090151C">
            <w:pPr>
              <w:pStyle w:val="Normal1"/>
              <w:jc w:val="center"/>
            </w:pPr>
            <w:r>
              <w:t>SHUSA ERMC and RC</w:t>
            </w:r>
          </w:p>
        </w:tc>
        <w:tc>
          <w:tcPr>
            <w:tcW w:w="1600" w:type="dxa"/>
          </w:tcPr>
          <w:p w:rsidR="00F22629" w:rsidRDefault="003A3B86" w:rsidP="003723E2">
            <w:pPr>
              <w:pStyle w:val="Normal1"/>
              <w:jc w:val="center"/>
            </w:pPr>
            <w:del w:id="365" w:author="Parrish, Rut" w:date="2016-06-08T16:16:00Z">
              <w:r w:rsidDel="003723E2">
                <w:delText>Group CDR?</w:delText>
              </w:r>
            </w:del>
            <w:ins w:id="366" w:author="Parrish, Rut" w:date="2016-06-08T16:22:00Z">
              <w:r w:rsidR="003723E2">
                <w:t>Group committees at the discretion of</w:t>
              </w:r>
            </w:ins>
            <w:ins w:id="367" w:author="Parrish, Rut" w:date="2016-06-08T16:16:00Z">
              <w:r w:rsidR="003723E2">
                <w:t xml:space="preserve"> Group RA Team</w:t>
              </w:r>
            </w:ins>
          </w:p>
        </w:tc>
      </w:tr>
    </w:tbl>
    <w:p w:rsidR="003B1C71" w:rsidRDefault="003B1C71" w:rsidP="00BE3A2E">
      <w:pPr>
        <w:pStyle w:val="Normal1"/>
        <w:jc w:val="both"/>
        <w:rPr>
          <w:ins w:id="368" w:author="Parrish, Rut" w:date="2016-06-08T16:34:00Z"/>
        </w:rPr>
      </w:pPr>
    </w:p>
    <w:p w:rsidR="009F1F0E" w:rsidRDefault="009F1F0E" w:rsidP="00BE3A2E">
      <w:pPr>
        <w:pStyle w:val="Normal1"/>
        <w:jc w:val="both"/>
        <w:rPr>
          <w:ins w:id="369" w:author="Parrish, Rut" w:date="2016-06-08T16:34:00Z"/>
        </w:rPr>
      </w:pPr>
    </w:p>
    <w:p w:rsidR="009F1F0E" w:rsidRDefault="009F1F0E" w:rsidP="00BE3A2E">
      <w:pPr>
        <w:pStyle w:val="Normal1"/>
        <w:jc w:val="both"/>
        <w:rPr>
          <w:ins w:id="370" w:author="Parrish, Rut" w:date="2016-06-08T16:34:00Z"/>
        </w:rPr>
      </w:pPr>
    </w:p>
    <w:p w:rsidR="009F1F0E" w:rsidRDefault="009F1F0E" w:rsidP="00BE3A2E">
      <w:pPr>
        <w:pStyle w:val="Normal1"/>
        <w:jc w:val="both"/>
        <w:rPr>
          <w:ins w:id="371" w:author="Parrish, Rut" w:date="2016-06-08T16:34:00Z"/>
        </w:rPr>
      </w:pPr>
    </w:p>
    <w:p w:rsidR="009F1F0E" w:rsidRDefault="009F1F0E" w:rsidP="00BE3A2E">
      <w:pPr>
        <w:pStyle w:val="Normal1"/>
        <w:jc w:val="both"/>
      </w:pPr>
    </w:p>
    <w:p w:rsidR="00DC0772" w:rsidRPr="00BE3A2E" w:rsidRDefault="00DC0772" w:rsidP="00996851">
      <w:pPr>
        <w:pStyle w:val="SANUS1"/>
        <w:numPr>
          <w:ilvl w:val="0"/>
          <w:numId w:val="3"/>
        </w:numPr>
      </w:pPr>
      <w:bookmarkStart w:id="372" w:name="_Toc432408556"/>
      <w:bookmarkStart w:id="373" w:name="_Toc432408557"/>
      <w:bookmarkStart w:id="374" w:name="_Toc432408558"/>
      <w:bookmarkStart w:id="375" w:name="_Toc432408559"/>
      <w:bookmarkStart w:id="376" w:name="_Toc432408560"/>
      <w:bookmarkStart w:id="377" w:name="_Toc432408561"/>
      <w:bookmarkStart w:id="378" w:name="_Toc452639839"/>
      <w:bookmarkEnd w:id="372"/>
      <w:bookmarkEnd w:id="373"/>
      <w:bookmarkEnd w:id="374"/>
      <w:bookmarkEnd w:id="375"/>
      <w:bookmarkEnd w:id="376"/>
      <w:bookmarkEnd w:id="377"/>
      <w:r w:rsidRPr="00BE3A2E">
        <w:t>SHUSA Roles and Responsibilities</w:t>
      </w:r>
      <w:bookmarkEnd w:id="378"/>
    </w:p>
    <w:p w:rsidR="009060FE" w:rsidRDefault="009060FE" w:rsidP="00996851">
      <w:pPr>
        <w:pStyle w:val="SANUS2"/>
        <w:numPr>
          <w:ilvl w:val="1"/>
          <w:numId w:val="3"/>
        </w:numPr>
      </w:pPr>
      <w:bookmarkStart w:id="379" w:name="_Toc452639840"/>
      <w:r>
        <w:t>Accountability for reporting, monitoring and remediation of triggers and breaches</w:t>
      </w:r>
      <w:bookmarkEnd w:id="379"/>
    </w:p>
    <w:p w:rsidR="009060FE" w:rsidRDefault="009060FE" w:rsidP="00996851">
      <w:pPr>
        <w:pStyle w:val="Normal1"/>
        <w:jc w:val="both"/>
      </w:pPr>
      <w:r>
        <w:t>Ris</w:t>
      </w:r>
      <w:r w:rsidR="00D00C73">
        <w:t>k Appetite management and compliance with triggers and limits will be fostered through the appropriate setting of risk objectives for all SH</w:t>
      </w:r>
      <w:r>
        <w:t>U</w:t>
      </w:r>
      <w:r w:rsidR="00D00C73">
        <w:t xml:space="preserve">SA and </w:t>
      </w:r>
      <w:r w:rsidR="000A3423">
        <w:t>Entity</w:t>
      </w:r>
      <w:r w:rsidR="00D00C73">
        <w:t xml:space="preserve"> staff. </w:t>
      </w:r>
      <w:r w:rsidR="00A67771">
        <w:t>T</w:t>
      </w:r>
      <w:r>
        <w:t>riggers or limit breaches</w:t>
      </w:r>
      <w:r w:rsidR="00A67771">
        <w:t xml:space="preserve"> that are not remediated or that frequently reoccur</w:t>
      </w:r>
      <w:r>
        <w:t xml:space="preserve"> may result in appropriate</w:t>
      </w:r>
      <w:r w:rsidR="00D00C73">
        <w:t xml:space="preserve"> action being taken with regard to disciplinary action and/or remuneration.</w:t>
      </w:r>
    </w:p>
    <w:p w:rsidR="009060FE" w:rsidDel="009F1F0E" w:rsidRDefault="009060FE" w:rsidP="00996851">
      <w:pPr>
        <w:pStyle w:val="Normal1"/>
        <w:jc w:val="both"/>
        <w:rPr>
          <w:del w:id="380" w:author="Parrish, Rut" w:date="2016-06-08T16:32:00Z"/>
        </w:rPr>
      </w:pPr>
    </w:p>
    <w:p w:rsidR="00DC0772" w:rsidRPr="001569A7" w:rsidRDefault="00D45F30" w:rsidP="00996851">
      <w:pPr>
        <w:pStyle w:val="SANUS2"/>
        <w:numPr>
          <w:ilvl w:val="1"/>
          <w:numId w:val="3"/>
        </w:numPr>
      </w:pPr>
      <w:bookmarkStart w:id="381" w:name="_Toc452639841"/>
      <w:r>
        <w:t>Overview of R</w:t>
      </w:r>
      <w:r w:rsidR="00DC0772" w:rsidRPr="001569A7">
        <w:t>oles and Responsibilities</w:t>
      </w:r>
      <w:bookmarkEnd w:id="381"/>
      <w:r w:rsidR="00DC0772">
        <w:t xml:space="preserve"> </w:t>
      </w:r>
    </w:p>
    <w:p w:rsidR="00034794" w:rsidRDefault="00DC0772" w:rsidP="00996851">
      <w:pPr>
        <w:pStyle w:val="Normal1"/>
        <w:jc w:val="both"/>
      </w:pPr>
      <w:r w:rsidRPr="00F9663D">
        <w:t xml:space="preserve">SHUSA applies three lines of defense principles for managing, monitoring, and mitigating risk. Each line of defense, in SHUSA and the </w:t>
      </w:r>
      <w:r w:rsidR="000A3423">
        <w:t>Entities</w:t>
      </w:r>
      <w:r w:rsidRPr="00F9663D">
        <w:t>, is engaged in metric monitoring and reporting.</w:t>
      </w:r>
    </w:p>
    <w:p w:rsidR="009B30D9" w:rsidRDefault="00DC0772" w:rsidP="009B30D9">
      <w:pPr>
        <w:pStyle w:val="Normal1"/>
        <w:numPr>
          <w:ilvl w:val="0"/>
          <w:numId w:val="30"/>
        </w:numPr>
        <w:jc w:val="both"/>
      </w:pPr>
      <w:r w:rsidRPr="009B30D9">
        <w:rPr>
          <w:b/>
        </w:rPr>
        <w:t>Metric owners</w:t>
      </w:r>
      <w:r w:rsidRPr="00E04BAA">
        <w:t xml:space="preserve"> – business line, </w:t>
      </w:r>
      <w:r w:rsidR="000A3423">
        <w:t>Entity</w:t>
      </w:r>
      <w:r w:rsidRPr="00E04BAA">
        <w:t xml:space="preserve"> or SHUSA leadership assigned responsibility for a </w:t>
      </w:r>
      <w:r>
        <w:t>metric</w:t>
      </w:r>
      <w:r w:rsidRPr="00E04BAA">
        <w:t xml:space="preserve"> by the risk type head or </w:t>
      </w:r>
      <w:r>
        <w:t xml:space="preserve">the </w:t>
      </w:r>
      <w:r w:rsidR="009B30D9">
        <w:t>CRO</w:t>
      </w:r>
      <w:r w:rsidR="009B30D9">
        <w:rPr>
          <w:rStyle w:val="FootnoteReference"/>
        </w:rPr>
        <w:footnoteReference w:id="5"/>
      </w:r>
    </w:p>
    <w:p w:rsidR="00DC0772" w:rsidRPr="00E04BAA" w:rsidRDefault="00DC0772" w:rsidP="009B30D9">
      <w:pPr>
        <w:pStyle w:val="Normal1"/>
        <w:numPr>
          <w:ilvl w:val="0"/>
          <w:numId w:val="30"/>
        </w:numPr>
        <w:jc w:val="both"/>
      </w:pPr>
      <w:r w:rsidRPr="009B30D9">
        <w:rPr>
          <w:b/>
        </w:rPr>
        <w:t>Risk appetite team (RA team)</w:t>
      </w:r>
      <w:r w:rsidRPr="00E04BAA">
        <w:t xml:space="preserve"> – second line of defense team dedicated to risk appetite metric </w:t>
      </w:r>
      <w:r>
        <w:t xml:space="preserve">monitoring, </w:t>
      </w:r>
      <w:r w:rsidRPr="00E04BAA">
        <w:t>evaluation and reporting to the ERMC and the RC;</w:t>
      </w:r>
    </w:p>
    <w:p w:rsidR="00DC0772" w:rsidRDefault="00DC0772" w:rsidP="00DC0772">
      <w:pPr>
        <w:pStyle w:val="Normal1"/>
        <w:numPr>
          <w:ilvl w:val="0"/>
          <w:numId w:val="30"/>
        </w:numPr>
        <w:jc w:val="both"/>
      </w:pPr>
      <w:r w:rsidRPr="00E04BAA">
        <w:rPr>
          <w:b/>
        </w:rPr>
        <w:t>Risk</w:t>
      </w:r>
      <w:r w:rsidR="005E5EAF">
        <w:rPr>
          <w:b/>
        </w:rPr>
        <w:t xml:space="preserve"> Managers</w:t>
      </w:r>
      <w:r w:rsidRPr="00E04BAA">
        <w:t xml:space="preserve"> – second line of defense leadership responsible for monitoring and assessing, as well as providing coordination and support for escalation and remediation of assign</w:t>
      </w:r>
      <w:r w:rsidR="00D45F30">
        <w:t>ed metrics;</w:t>
      </w:r>
    </w:p>
    <w:p w:rsidR="00D45F30" w:rsidRDefault="00D45F30" w:rsidP="00996851">
      <w:pPr>
        <w:pStyle w:val="Normal1"/>
        <w:numPr>
          <w:ilvl w:val="0"/>
          <w:numId w:val="30"/>
        </w:numPr>
        <w:jc w:val="both"/>
      </w:pPr>
      <w:r>
        <w:rPr>
          <w:b/>
        </w:rPr>
        <w:t xml:space="preserve">Audit </w:t>
      </w:r>
      <w:r>
        <w:t xml:space="preserve">– third line of defense team </w:t>
      </w:r>
      <w:r w:rsidR="005828F5">
        <w:t>responsible for</w:t>
      </w:r>
      <w:r>
        <w:t xml:space="preserve"> reviewing and challenging, as necessary, </w:t>
      </w:r>
      <w:r w:rsidR="005828F5">
        <w:t xml:space="preserve">all </w:t>
      </w:r>
      <w:r>
        <w:t>monitoring, reporting, escalation, and remediation processes</w:t>
      </w:r>
    </w:p>
    <w:p w:rsidR="00613A78" w:rsidRDefault="00613A78" w:rsidP="00996851">
      <w:pPr>
        <w:pStyle w:val="SANUS2"/>
      </w:pPr>
    </w:p>
    <w:p w:rsidR="00097D56" w:rsidRDefault="00097D56" w:rsidP="00996851">
      <w:pPr>
        <w:pStyle w:val="SANUS2"/>
      </w:pPr>
    </w:p>
    <w:p w:rsidR="00097D56" w:rsidRDefault="00097D56" w:rsidP="00996851">
      <w:pPr>
        <w:pStyle w:val="SANUS2"/>
        <w:rPr>
          <w:ins w:id="382" w:author="Parrish, Rut" w:date="2016-06-08T16:34:00Z"/>
        </w:rPr>
      </w:pPr>
    </w:p>
    <w:p w:rsidR="009F1F0E" w:rsidRDefault="009F1F0E" w:rsidP="00996851">
      <w:pPr>
        <w:pStyle w:val="SANUS2"/>
      </w:pPr>
    </w:p>
    <w:p w:rsidR="00097D56" w:rsidRDefault="00097D56" w:rsidP="00996851">
      <w:pPr>
        <w:pStyle w:val="SANUS2"/>
      </w:pPr>
    </w:p>
    <w:p w:rsidR="00D45F30" w:rsidRPr="001569A7" w:rsidRDefault="00D45F30" w:rsidP="00996851">
      <w:pPr>
        <w:pStyle w:val="SANUS2"/>
        <w:numPr>
          <w:ilvl w:val="1"/>
          <w:numId w:val="3"/>
        </w:numPr>
      </w:pPr>
      <w:bookmarkStart w:id="383" w:name="_Toc452639842"/>
      <w:r>
        <w:t>R</w:t>
      </w:r>
      <w:r w:rsidRPr="001569A7">
        <w:t>oles and Responsibilities</w:t>
      </w:r>
      <w:r>
        <w:t xml:space="preserve"> for </w:t>
      </w:r>
      <w:r w:rsidRPr="001569A7">
        <w:t>SHUSA</w:t>
      </w:r>
      <w:r>
        <w:t xml:space="preserve"> Monitoring and Reporting</w:t>
      </w:r>
      <w:bookmarkEnd w:id="383"/>
    </w:p>
    <w:p w:rsidR="00DC0772" w:rsidRPr="00E04BAA" w:rsidRDefault="00DC0772" w:rsidP="00DC0772">
      <w:pPr>
        <w:pStyle w:val="Normal1"/>
        <w:jc w:val="both"/>
      </w:pPr>
      <w:r w:rsidRPr="00E04BAA">
        <w:t xml:space="preserve">The table below describes the roles </w:t>
      </w:r>
      <w:r w:rsidR="00034794">
        <w:t xml:space="preserve">and responsibilities </w:t>
      </w:r>
      <w:r w:rsidRPr="00E04BAA">
        <w:t xml:space="preserve">in the monitoring and reporting process: </w:t>
      </w:r>
    </w:p>
    <w:tbl>
      <w:tblPr>
        <w:tblW w:w="9702" w:type="dxa"/>
        <w:tblCellMar>
          <w:left w:w="0" w:type="dxa"/>
          <w:right w:w="0" w:type="dxa"/>
        </w:tblCellMar>
        <w:tblLook w:val="04A0" w:firstRow="1" w:lastRow="0" w:firstColumn="1" w:lastColumn="0" w:noHBand="0" w:noVBand="1"/>
      </w:tblPr>
      <w:tblGrid>
        <w:gridCol w:w="1404"/>
        <w:gridCol w:w="8298"/>
      </w:tblGrid>
      <w:tr w:rsidR="00DC0772" w:rsidRPr="005B79A5" w:rsidTr="00996851">
        <w:trPr>
          <w:trHeight w:val="142"/>
          <w:tblHeader/>
        </w:trPr>
        <w:tc>
          <w:tcPr>
            <w:tcW w:w="1404"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vAlign w:val="center"/>
            <w:hideMark/>
          </w:tcPr>
          <w:p w:rsidR="00DC0772" w:rsidRPr="005B79A5" w:rsidRDefault="00DC0772" w:rsidP="00770BEC">
            <w:pPr>
              <w:spacing w:after="0" w:line="240" w:lineRule="auto"/>
              <w:textAlignment w:val="center"/>
              <w:rPr>
                <w:rFonts w:asciiTheme="minorHAnsi" w:eastAsia="MS PGothic" w:hAnsiTheme="minorHAnsi" w:cs="MS PGothic"/>
                <w:b/>
                <w:bCs/>
                <w:color w:val="FFFFFF"/>
                <w:kern w:val="24"/>
                <w:lang w:val="en-GB"/>
              </w:rPr>
            </w:pPr>
            <w:r w:rsidRPr="005B79A5">
              <w:rPr>
                <w:rFonts w:asciiTheme="minorHAnsi" w:eastAsia="MS PGothic" w:hAnsiTheme="minorHAnsi" w:cs="MS PGothic"/>
                <w:b/>
                <w:bCs/>
                <w:color w:val="FFFFFF"/>
                <w:kern w:val="24"/>
                <w:lang w:val="en-GB"/>
              </w:rPr>
              <w:t>Role</w:t>
            </w:r>
          </w:p>
        </w:tc>
        <w:tc>
          <w:tcPr>
            <w:tcW w:w="8298"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vAlign w:val="center"/>
            <w:hideMark/>
          </w:tcPr>
          <w:p w:rsidR="00DC0772" w:rsidRPr="005B79A5" w:rsidRDefault="00DC0772" w:rsidP="00770BEC">
            <w:pPr>
              <w:spacing w:after="0" w:line="240" w:lineRule="auto"/>
              <w:textAlignment w:val="center"/>
              <w:rPr>
                <w:rFonts w:asciiTheme="minorHAnsi" w:eastAsia="MS PGothic" w:hAnsiTheme="minorHAnsi" w:cs="MS PGothic"/>
                <w:b/>
                <w:bCs/>
                <w:color w:val="FFFFFF"/>
                <w:kern w:val="24"/>
                <w:lang w:val="en-GB"/>
              </w:rPr>
            </w:pPr>
            <w:r w:rsidRPr="005B79A5">
              <w:rPr>
                <w:rFonts w:asciiTheme="minorHAnsi" w:eastAsia="MS PGothic" w:hAnsiTheme="minorHAnsi" w:cs="MS PGothic"/>
                <w:b/>
                <w:bCs/>
                <w:color w:val="FFFFFF"/>
                <w:kern w:val="24"/>
                <w:lang w:val="en-GB"/>
              </w:rPr>
              <w:t>Monitoring and reporting responsibilities</w:t>
            </w:r>
          </w:p>
        </w:tc>
      </w:tr>
      <w:tr w:rsidR="005922BF" w:rsidRPr="005B79A5" w:rsidTr="00996851">
        <w:trPr>
          <w:trHeight w:val="268"/>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5922BF" w:rsidRPr="00996851" w:rsidRDefault="005922BF" w:rsidP="00996851">
            <w:pPr>
              <w:spacing w:after="0" w:line="240" w:lineRule="auto"/>
              <w:jc w:val="both"/>
              <w:textAlignment w:val="center"/>
              <w:rPr>
                <w:rFonts w:asciiTheme="minorHAnsi" w:eastAsia="MS PGothic" w:hAnsiTheme="minorHAnsi" w:cs="MS PGothic"/>
                <w:b/>
                <w:color w:val="000000"/>
                <w:kern w:val="24"/>
              </w:rPr>
            </w:pPr>
            <w:r>
              <w:rPr>
                <w:rFonts w:asciiTheme="minorHAnsi" w:eastAsia="MS PGothic" w:hAnsiTheme="minorHAnsi" w:cs="MS PGothic"/>
                <w:b/>
                <w:color w:val="000000"/>
                <w:kern w:val="24"/>
              </w:rPr>
              <w:t>First line of defense</w:t>
            </w:r>
          </w:p>
        </w:tc>
      </w:tr>
      <w:tr w:rsidR="00DC0772" w:rsidRPr="005B79A5" w:rsidTr="00996851">
        <w:trPr>
          <w:trHeight w:val="268"/>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C0772" w:rsidRPr="005B79A5" w:rsidRDefault="00DC0772"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Metric owners</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3B1C71" w:rsidRPr="00931309" w:rsidRDefault="000276F3" w:rsidP="00931309">
            <w:pPr>
              <w:pStyle w:val="ListParagraph"/>
              <w:numPr>
                <w:ilvl w:val="0"/>
                <w:numId w:val="6"/>
              </w:numPr>
              <w:spacing w:after="0" w:line="240" w:lineRule="auto"/>
              <w:ind w:left="360"/>
              <w:textAlignment w:val="center"/>
              <w:rPr>
                <w:rFonts w:asciiTheme="minorHAnsi" w:eastAsia="Times New Roman" w:hAnsiTheme="minorHAnsi" w:cs="Arial"/>
                <w:szCs w:val="22"/>
              </w:rPr>
            </w:pPr>
            <w:r>
              <w:rPr>
                <w:rFonts w:asciiTheme="minorHAnsi" w:eastAsia="Times New Roman" w:hAnsiTheme="minorHAnsi" w:cs="Arial"/>
                <w:szCs w:val="22"/>
              </w:rPr>
              <w:t>Regular monitoring of RAS metrics during day-to-day business activities</w:t>
            </w:r>
          </w:p>
        </w:tc>
      </w:tr>
      <w:tr w:rsidR="00D45F30" w:rsidRPr="005B79A5" w:rsidTr="00996851">
        <w:trPr>
          <w:trHeight w:val="241"/>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D45F30" w:rsidRPr="00996851" w:rsidRDefault="00D45F30" w:rsidP="00996851">
            <w:pPr>
              <w:spacing w:after="0" w:line="240" w:lineRule="auto"/>
              <w:textAlignment w:val="center"/>
              <w:rPr>
                <w:rFonts w:asciiTheme="minorHAnsi" w:eastAsia="MS PGothic" w:hAnsiTheme="minorHAnsi" w:cs="MS PGothic"/>
                <w:b/>
                <w:color w:val="000000"/>
                <w:kern w:val="24"/>
              </w:rPr>
            </w:pPr>
            <w:r w:rsidRPr="00996851">
              <w:rPr>
                <w:rFonts w:asciiTheme="minorHAnsi" w:eastAsia="MS PGothic" w:hAnsiTheme="minorHAnsi" w:cs="MS PGothic"/>
                <w:b/>
                <w:color w:val="000000"/>
                <w:kern w:val="24"/>
              </w:rPr>
              <w:t>Second line of defense</w:t>
            </w:r>
          </w:p>
        </w:tc>
      </w:tr>
      <w:tr w:rsidR="00D45F30" w:rsidRPr="005B79A5" w:rsidTr="00996851">
        <w:trPr>
          <w:trHeight w:val="61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45F30" w:rsidRPr="005B79A5" w:rsidRDefault="00D45F30"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RA team</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45F30" w:rsidRPr="005B79A5" w:rsidRDefault="00D45F30"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Collect current and historical data for each metric</w:t>
            </w:r>
          </w:p>
          <w:p w:rsidR="00D45F30" w:rsidRPr="005B79A5" w:rsidRDefault="00B3696F"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Pr>
                <w:rFonts w:asciiTheme="minorHAnsi" w:eastAsia="MS PGothic" w:hAnsiTheme="minorHAnsi" w:cs="MS PGothic"/>
                <w:color w:val="000000"/>
                <w:kern w:val="24"/>
                <w:szCs w:val="22"/>
              </w:rPr>
              <w:t>Report</w:t>
            </w:r>
            <w:r w:rsidR="00D45F30">
              <w:rPr>
                <w:rFonts w:asciiTheme="minorHAnsi" w:eastAsia="MS PGothic" w:hAnsiTheme="minorHAnsi" w:cs="MS PGothic"/>
                <w:color w:val="000000"/>
                <w:kern w:val="24"/>
                <w:szCs w:val="22"/>
              </w:rPr>
              <w:t xml:space="preserve"> </w:t>
            </w:r>
            <w:r w:rsidR="000276F3">
              <w:rPr>
                <w:rFonts w:asciiTheme="minorHAnsi" w:eastAsia="MS PGothic" w:hAnsiTheme="minorHAnsi" w:cs="MS PGothic"/>
                <w:color w:val="000000"/>
                <w:kern w:val="24"/>
                <w:szCs w:val="22"/>
              </w:rPr>
              <w:t>and</w:t>
            </w:r>
            <w:r w:rsidR="00D45F30">
              <w:rPr>
                <w:rFonts w:asciiTheme="minorHAnsi" w:eastAsia="MS PGothic" w:hAnsiTheme="minorHAnsi" w:cs="MS PGothic"/>
                <w:color w:val="000000"/>
                <w:kern w:val="24"/>
                <w:szCs w:val="22"/>
              </w:rPr>
              <w:t xml:space="preserve"> track metrics nearing limits</w:t>
            </w:r>
          </w:p>
          <w:p w:rsidR="00D45F30" w:rsidRPr="005B79A5" w:rsidRDefault="00D45F30"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Develop monthly metric reports and dashboard summaries</w:t>
            </w:r>
          </w:p>
        </w:tc>
      </w:tr>
      <w:tr w:rsidR="00D45F30" w:rsidRPr="005B79A5" w:rsidTr="00996851">
        <w:trPr>
          <w:trHeight w:val="61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5E5EAF" w:rsidP="00770BEC">
            <w:pPr>
              <w:spacing w:after="0" w:line="240" w:lineRule="auto"/>
              <w:textAlignment w:val="center"/>
              <w:rPr>
                <w:rFonts w:asciiTheme="minorHAnsi" w:eastAsia="Times New Roman" w:hAnsiTheme="minorHAnsi" w:cs="Arial"/>
              </w:rPr>
            </w:pPr>
            <w:r>
              <w:rPr>
                <w:rFonts w:asciiTheme="minorHAnsi" w:eastAsia="MS PGothic" w:hAnsiTheme="minorHAnsi" w:cs="MS PGothic"/>
                <w:b/>
                <w:bCs/>
                <w:color w:val="FF0000"/>
                <w:kern w:val="24"/>
                <w:lang w:val="en-GB"/>
              </w:rPr>
              <w:t>Risk Managers</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MS PGothic" w:hAnsiTheme="minorHAnsi" w:cs="MS PGothic"/>
                <w:color w:val="000000"/>
                <w:kern w:val="24"/>
                <w:szCs w:val="22"/>
              </w:rPr>
              <w:t>Review analysis and summary dashboards provided by RA team</w:t>
            </w:r>
          </w:p>
          <w:p w:rsidR="00D45F30" w:rsidRPr="005B79A5"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Times New Roman" w:hAnsiTheme="minorHAnsi" w:cs="Arial"/>
                <w:szCs w:val="22"/>
              </w:rPr>
              <w:t>Present metric status during normal monitoring and reporting process to ERMC (monthly) and the RC (quarterly)</w:t>
            </w:r>
          </w:p>
        </w:tc>
      </w:tr>
      <w:tr w:rsidR="00D45F30" w:rsidRPr="005B79A5" w:rsidTr="00996851">
        <w:trPr>
          <w:trHeight w:val="412"/>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ERMC</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MS PGothic" w:hAnsiTheme="minorHAnsi" w:cs="MS PGothic"/>
                <w:color w:val="000000"/>
                <w:kern w:val="24"/>
                <w:szCs w:val="22"/>
              </w:rPr>
              <w:t xml:space="preserve">Evaluate deep-dive analysis presented by metric owners and </w:t>
            </w:r>
            <w:r w:rsidR="005E5EAF">
              <w:rPr>
                <w:rFonts w:asciiTheme="minorHAnsi" w:eastAsia="MS PGothic" w:hAnsiTheme="minorHAnsi" w:cs="MS PGothic"/>
                <w:color w:val="000000"/>
                <w:kern w:val="24"/>
                <w:szCs w:val="22"/>
              </w:rPr>
              <w:t>Risk Managers</w:t>
            </w:r>
          </w:p>
          <w:p w:rsidR="00D45F30" w:rsidRPr="005B79A5"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MS PGothic" w:hAnsiTheme="minorHAnsi" w:cs="MS PGothic"/>
                <w:color w:val="000000"/>
                <w:kern w:val="24"/>
                <w:szCs w:val="22"/>
              </w:rPr>
              <w:t>Review monthly summary dashboard to track changes in metric status</w:t>
            </w:r>
          </w:p>
        </w:tc>
      </w:tr>
      <w:tr w:rsidR="00D45F30" w:rsidRPr="005B79A5" w:rsidTr="00996851">
        <w:trPr>
          <w:trHeight w:val="70"/>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D45F30" w:rsidRPr="00996851" w:rsidRDefault="00D45F30" w:rsidP="00996851">
            <w:pPr>
              <w:spacing w:after="0" w:line="240" w:lineRule="auto"/>
              <w:textAlignment w:val="center"/>
              <w:rPr>
                <w:rFonts w:asciiTheme="minorHAnsi" w:eastAsia="MS PGothic" w:hAnsiTheme="minorHAnsi" w:cs="MS PGothic"/>
                <w:b/>
                <w:color w:val="000000"/>
                <w:kern w:val="24"/>
              </w:rPr>
            </w:pPr>
            <w:r w:rsidRPr="00996851">
              <w:rPr>
                <w:rFonts w:asciiTheme="minorHAnsi" w:eastAsia="MS PGothic" w:hAnsiTheme="minorHAnsi" w:cs="MS PGothic"/>
                <w:b/>
                <w:color w:val="000000"/>
                <w:kern w:val="24"/>
              </w:rPr>
              <w:t>Third line of defense</w:t>
            </w:r>
          </w:p>
        </w:tc>
      </w:tr>
      <w:tr w:rsidR="00D45F30" w:rsidRPr="005B79A5" w:rsidTr="00996851">
        <w:trPr>
          <w:trHeight w:val="7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Audit</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pStyle w:val="ListParagraph"/>
              <w:numPr>
                <w:ilvl w:val="0"/>
                <w:numId w:val="8"/>
              </w:numPr>
              <w:spacing w:after="0" w:line="240" w:lineRule="auto"/>
              <w:ind w:left="360"/>
              <w:textAlignment w:val="center"/>
              <w:rPr>
                <w:rFonts w:asciiTheme="minorHAnsi" w:eastAsia="Times New Roman" w:hAnsiTheme="minorHAnsi" w:cs="Arial"/>
                <w:i/>
                <w:szCs w:val="22"/>
              </w:rPr>
            </w:pPr>
            <w:r w:rsidRPr="005B79A5">
              <w:rPr>
                <w:rFonts w:asciiTheme="minorHAnsi" w:eastAsia="MS PGothic" w:hAnsiTheme="minorHAnsi" w:cs="MS PGothic"/>
                <w:color w:val="000000"/>
                <w:kern w:val="24"/>
                <w:szCs w:val="22"/>
              </w:rPr>
              <w:t>Review metric monitoring and reporting process</w:t>
            </w:r>
          </w:p>
        </w:tc>
      </w:tr>
      <w:tr w:rsidR="00146DF2" w:rsidRPr="005B79A5" w:rsidTr="00996851">
        <w:trPr>
          <w:trHeight w:val="70"/>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146DF2" w:rsidRPr="00996851" w:rsidRDefault="00146DF2" w:rsidP="00996851">
            <w:pPr>
              <w:spacing w:after="0" w:line="240" w:lineRule="auto"/>
              <w:textAlignment w:val="center"/>
              <w:rPr>
                <w:rFonts w:asciiTheme="minorHAnsi" w:eastAsia="MS PGothic" w:hAnsiTheme="minorHAnsi" w:cs="MS PGothic"/>
                <w:b/>
                <w:color w:val="000000"/>
                <w:kern w:val="24"/>
              </w:rPr>
            </w:pPr>
            <w:r w:rsidRPr="00996851">
              <w:rPr>
                <w:rFonts w:asciiTheme="minorHAnsi" w:eastAsia="MS PGothic" w:hAnsiTheme="minorHAnsi" w:cs="MS PGothic"/>
                <w:b/>
                <w:color w:val="000000"/>
                <w:kern w:val="24"/>
              </w:rPr>
              <w:t>Outside of three lines of defense</w:t>
            </w:r>
          </w:p>
        </w:tc>
      </w:tr>
      <w:tr w:rsidR="002E05DD" w:rsidRPr="005B79A5" w:rsidTr="00996851">
        <w:trPr>
          <w:trHeight w:val="7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E05DD" w:rsidRPr="005B79A5" w:rsidRDefault="002E05DD"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RC</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E05DD" w:rsidRPr="005B79A5" w:rsidRDefault="002E05DD"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Evaluate analysis presented by metric owners and</w:t>
            </w:r>
            <w:r w:rsidR="005E5EAF">
              <w:rPr>
                <w:rFonts w:asciiTheme="minorHAnsi" w:eastAsia="MS PGothic" w:hAnsiTheme="minorHAnsi" w:cs="MS PGothic"/>
                <w:color w:val="000000"/>
                <w:kern w:val="24"/>
                <w:szCs w:val="22"/>
              </w:rPr>
              <w:t xml:space="preserve"> Risk Managers </w:t>
            </w:r>
            <w:r w:rsidRPr="005B79A5">
              <w:rPr>
                <w:rFonts w:asciiTheme="minorHAnsi" w:eastAsia="MS PGothic" w:hAnsiTheme="minorHAnsi" w:cs="MS PGothic"/>
                <w:color w:val="000000"/>
                <w:kern w:val="24"/>
                <w:szCs w:val="22"/>
              </w:rPr>
              <w:t>quarterly</w:t>
            </w:r>
          </w:p>
          <w:p w:rsidR="002E05DD" w:rsidRPr="005B79A5" w:rsidRDefault="002E05DD"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Review monthly summary dashboard to track changes in metric status</w:t>
            </w:r>
          </w:p>
        </w:tc>
      </w:tr>
      <w:tr w:rsidR="00146DF2" w:rsidRPr="005B79A5" w:rsidTr="00996851">
        <w:trPr>
          <w:trHeight w:val="7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46DF2" w:rsidRPr="005B79A5" w:rsidRDefault="00146DF2"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Board</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46DF2" w:rsidRPr="005B79A5" w:rsidRDefault="00146DF2"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Evaluate risk status analysis shared by the RC</w:t>
            </w:r>
          </w:p>
          <w:p w:rsidR="00146DF2" w:rsidRPr="005B79A5" w:rsidRDefault="00146DF2" w:rsidP="00770BEC">
            <w:pPr>
              <w:pStyle w:val="ListParagraph"/>
              <w:numPr>
                <w:ilvl w:val="0"/>
                <w:numId w:val="8"/>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Review monthly summary dashboard to track changes in metric status</w:t>
            </w:r>
          </w:p>
        </w:tc>
      </w:tr>
    </w:tbl>
    <w:p w:rsidR="00C26AD2" w:rsidDel="009F1F0E" w:rsidRDefault="00C26AD2" w:rsidP="00DC0772">
      <w:pPr>
        <w:pStyle w:val="Normal1"/>
        <w:jc w:val="both"/>
        <w:rPr>
          <w:del w:id="384" w:author="Parrish, Rut" w:date="2016-06-08T16:35:00Z"/>
        </w:rPr>
      </w:pPr>
    </w:p>
    <w:p w:rsidR="00613A78" w:rsidRDefault="00613A78" w:rsidP="00DC0772">
      <w:pPr>
        <w:pStyle w:val="Normal1"/>
        <w:jc w:val="both"/>
      </w:pPr>
    </w:p>
    <w:p w:rsidR="00DC0772" w:rsidRPr="001569A7" w:rsidRDefault="00DC0772" w:rsidP="00996851">
      <w:pPr>
        <w:pStyle w:val="SANUS2"/>
        <w:numPr>
          <w:ilvl w:val="1"/>
          <w:numId w:val="3"/>
        </w:numPr>
      </w:pPr>
      <w:bookmarkStart w:id="385" w:name="_Toc432074704"/>
      <w:bookmarkStart w:id="386" w:name="_Toc432408566"/>
      <w:bookmarkStart w:id="387" w:name="_Toc432074705"/>
      <w:bookmarkStart w:id="388" w:name="_Toc432408567"/>
      <w:bookmarkStart w:id="389" w:name="_Toc432074706"/>
      <w:bookmarkStart w:id="390" w:name="_Toc432408568"/>
      <w:bookmarkStart w:id="391" w:name="_Toc432074707"/>
      <w:bookmarkStart w:id="392" w:name="_Toc432408569"/>
      <w:bookmarkStart w:id="393" w:name="_Toc452639843"/>
      <w:bookmarkEnd w:id="385"/>
      <w:bookmarkEnd w:id="386"/>
      <w:bookmarkEnd w:id="387"/>
      <w:bookmarkEnd w:id="388"/>
      <w:bookmarkEnd w:id="389"/>
      <w:bookmarkEnd w:id="390"/>
      <w:bookmarkEnd w:id="391"/>
      <w:bookmarkEnd w:id="392"/>
      <w:r>
        <w:t>R</w:t>
      </w:r>
      <w:r w:rsidRPr="001569A7">
        <w:t>oles and Responsibilities</w:t>
      </w:r>
      <w:r>
        <w:t xml:space="preserve"> for </w:t>
      </w:r>
      <w:r w:rsidRPr="001569A7">
        <w:t>SHUSA</w:t>
      </w:r>
      <w:r>
        <w:t xml:space="preserve"> Escalation and Remediation</w:t>
      </w:r>
      <w:bookmarkEnd w:id="393"/>
      <w:r>
        <w:t xml:space="preserve"> </w:t>
      </w:r>
    </w:p>
    <w:p w:rsidR="00034794" w:rsidRDefault="00034794" w:rsidP="00034794">
      <w:pPr>
        <w:pStyle w:val="Normal1"/>
        <w:jc w:val="both"/>
        <w:rPr>
          <w:rStyle w:val="CommentReference"/>
          <w:rFonts w:eastAsia="Calibri"/>
        </w:rPr>
      </w:pPr>
      <w:r w:rsidRPr="00E04BAA">
        <w:t xml:space="preserve">The table below describes the roles </w:t>
      </w:r>
      <w:r>
        <w:t xml:space="preserve">and responsibilities </w:t>
      </w:r>
      <w:r w:rsidRPr="00E04BAA">
        <w:t xml:space="preserve">in the </w:t>
      </w:r>
      <w:r>
        <w:t>escalation and remediation</w:t>
      </w:r>
      <w:r w:rsidRPr="00E04BAA">
        <w:t xml:space="preserve"> process:</w:t>
      </w:r>
    </w:p>
    <w:tbl>
      <w:tblPr>
        <w:tblW w:w="9702" w:type="dxa"/>
        <w:tblCellMar>
          <w:left w:w="0" w:type="dxa"/>
          <w:right w:w="0" w:type="dxa"/>
        </w:tblCellMar>
        <w:tblLook w:val="04A0" w:firstRow="1" w:lastRow="0" w:firstColumn="1" w:lastColumn="0" w:noHBand="0" w:noVBand="1"/>
      </w:tblPr>
      <w:tblGrid>
        <w:gridCol w:w="1404"/>
        <w:gridCol w:w="8298"/>
      </w:tblGrid>
      <w:tr w:rsidR="00DC0772" w:rsidRPr="005B79A5" w:rsidTr="00996851">
        <w:trPr>
          <w:trHeight w:val="142"/>
          <w:tblHeader/>
        </w:trPr>
        <w:tc>
          <w:tcPr>
            <w:tcW w:w="1404"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vAlign w:val="center"/>
            <w:hideMark/>
          </w:tcPr>
          <w:p w:rsidR="00DC0772" w:rsidRPr="005B79A5" w:rsidRDefault="00DC0772" w:rsidP="00770BEC">
            <w:pPr>
              <w:spacing w:after="0" w:line="240" w:lineRule="auto"/>
              <w:textAlignment w:val="center"/>
              <w:rPr>
                <w:rFonts w:asciiTheme="minorHAnsi" w:eastAsia="MS PGothic" w:hAnsiTheme="minorHAnsi" w:cs="MS PGothic"/>
                <w:b/>
                <w:bCs/>
                <w:color w:val="FFFFFF"/>
                <w:kern w:val="24"/>
                <w:lang w:val="en-GB"/>
              </w:rPr>
            </w:pPr>
            <w:r w:rsidRPr="005B79A5">
              <w:rPr>
                <w:rFonts w:asciiTheme="minorHAnsi" w:eastAsia="MS PGothic" w:hAnsiTheme="minorHAnsi" w:cs="MS PGothic"/>
                <w:b/>
                <w:bCs/>
                <w:color w:val="FFFFFF"/>
                <w:kern w:val="24"/>
                <w:lang w:val="en-GB"/>
              </w:rPr>
              <w:t>Role</w:t>
            </w:r>
          </w:p>
        </w:tc>
        <w:tc>
          <w:tcPr>
            <w:tcW w:w="8298" w:type="dxa"/>
            <w:tcBorders>
              <w:top w:val="single" w:sz="8" w:space="0" w:color="000000"/>
              <w:left w:val="single" w:sz="8" w:space="0" w:color="000000"/>
              <w:bottom w:val="single" w:sz="8" w:space="0" w:color="000000"/>
              <w:right w:val="single" w:sz="8" w:space="0" w:color="000000"/>
            </w:tcBorders>
            <w:shd w:val="clear" w:color="auto" w:fill="FF0000"/>
            <w:tcMar>
              <w:top w:w="72" w:type="dxa"/>
              <w:left w:w="72" w:type="dxa"/>
              <w:bottom w:w="72" w:type="dxa"/>
              <w:right w:w="72" w:type="dxa"/>
            </w:tcMar>
            <w:vAlign w:val="center"/>
            <w:hideMark/>
          </w:tcPr>
          <w:p w:rsidR="00DC0772" w:rsidRPr="005B79A5" w:rsidRDefault="00DC0772" w:rsidP="00770BEC">
            <w:pPr>
              <w:spacing w:after="0" w:line="240" w:lineRule="auto"/>
              <w:textAlignment w:val="center"/>
              <w:rPr>
                <w:rFonts w:asciiTheme="minorHAnsi" w:eastAsia="MS PGothic" w:hAnsiTheme="minorHAnsi" w:cs="MS PGothic"/>
                <w:b/>
                <w:bCs/>
                <w:color w:val="FFFFFF"/>
                <w:kern w:val="24"/>
                <w:lang w:val="en-GB"/>
              </w:rPr>
            </w:pPr>
            <w:r w:rsidRPr="005B79A5">
              <w:rPr>
                <w:rFonts w:asciiTheme="minorHAnsi" w:eastAsia="MS PGothic" w:hAnsiTheme="minorHAnsi" w:cs="MS PGothic"/>
                <w:b/>
                <w:bCs/>
                <w:color w:val="FFFFFF"/>
                <w:kern w:val="24"/>
                <w:lang w:val="en-GB"/>
              </w:rPr>
              <w:t>Escalation and remediation responsibilities</w:t>
            </w:r>
          </w:p>
        </w:tc>
      </w:tr>
      <w:tr w:rsidR="00D45F30" w:rsidRPr="005B79A5" w:rsidTr="00996851">
        <w:trPr>
          <w:trHeight w:val="268"/>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D45F30" w:rsidRPr="00996851" w:rsidRDefault="00D45F30" w:rsidP="00996851">
            <w:pPr>
              <w:spacing w:after="0" w:line="240" w:lineRule="auto"/>
              <w:textAlignment w:val="center"/>
              <w:rPr>
                <w:rFonts w:asciiTheme="minorHAnsi" w:eastAsia="MS PGothic" w:hAnsiTheme="minorHAnsi" w:cs="MS PGothic"/>
                <w:b/>
                <w:color w:val="000000"/>
                <w:kern w:val="24"/>
              </w:rPr>
            </w:pPr>
            <w:r w:rsidRPr="00996851">
              <w:rPr>
                <w:rFonts w:asciiTheme="minorHAnsi" w:eastAsia="MS PGothic" w:hAnsiTheme="minorHAnsi" w:cs="MS PGothic"/>
                <w:b/>
                <w:color w:val="000000"/>
                <w:kern w:val="24"/>
              </w:rPr>
              <w:t>First line of defense</w:t>
            </w:r>
          </w:p>
        </w:tc>
      </w:tr>
      <w:tr w:rsidR="00DC0772" w:rsidRPr="005B79A5" w:rsidTr="00996851">
        <w:trPr>
          <w:trHeight w:val="268"/>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C0772" w:rsidRPr="005B79A5" w:rsidRDefault="00DC0772"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Metric owners</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C0772" w:rsidRPr="005B79A5" w:rsidRDefault="00DC0772"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Pr>
                <w:rFonts w:asciiTheme="minorHAnsi" w:eastAsia="MS PGothic" w:hAnsiTheme="minorHAnsi" w:cs="MS PGothic"/>
                <w:color w:val="000000"/>
                <w:kern w:val="24"/>
                <w:szCs w:val="22"/>
              </w:rPr>
              <w:t xml:space="preserve">Immediately inform </w:t>
            </w:r>
            <w:r w:rsidR="005E5EAF">
              <w:rPr>
                <w:rFonts w:asciiTheme="minorHAnsi" w:eastAsia="MS PGothic" w:hAnsiTheme="minorHAnsi" w:cs="MS PGothic"/>
                <w:color w:val="000000"/>
                <w:kern w:val="24"/>
                <w:szCs w:val="22"/>
              </w:rPr>
              <w:t>Risk Managers</w:t>
            </w:r>
            <w:r w:rsidRPr="005B79A5">
              <w:rPr>
                <w:rFonts w:asciiTheme="minorHAnsi" w:eastAsia="MS PGothic" w:hAnsiTheme="minorHAnsi" w:cs="MS PGothic"/>
                <w:color w:val="000000"/>
                <w:kern w:val="24"/>
                <w:szCs w:val="22"/>
              </w:rPr>
              <w:t xml:space="preserve"> </w:t>
            </w:r>
            <w:r>
              <w:rPr>
                <w:rFonts w:asciiTheme="minorHAnsi" w:eastAsia="MS PGothic" w:hAnsiTheme="minorHAnsi" w:cs="MS PGothic"/>
                <w:color w:val="000000"/>
                <w:kern w:val="24"/>
                <w:szCs w:val="22"/>
              </w:rPr>
              <w:t xml:space="preserve">of trigger or </w:t>
            </w:r>
            <w:r w:rsidRPr="005B79A5">
              <w:rPr>
                <w:rFonts w:asciiTheme="minorHAnsi" w:eastAsia="MS PGothic" w:hAnsiTheme="minorHAnsi" w:cs="MS PGothic"/>
                <w:color w:val="000000"/>
                <w:kern w:val="24"/>
                <w:szCs w:val="22"/>
              </w:rPr>
              <w:t>breach</w:t>
            </w:r>
          </w:p>
          <w:p w:rsidR="00DC0772" w:rsidRPr="005B79A5" w:rsidRDefault="00DC0772"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MS PGothic" w:hAnsiTheme="minorHAnsi" w:cs="MS PGothic"/>
                <w:color w:val="000000"/>
                <w:kern w:val="24"/>
                <w:szCs w:val="22"/>
              </w:rPr>
              <w:t xml:space="preserve">Report </w:t>
            </w:r>
            <w:r>
              <w:rPr>
                <w:rFonts w:asciiTheme="minorHAnsi" w:eastAsia="MS PGothic" w:hAnsiTheme="minorHAnsi" w:cs="MS PGothic"/>
                <w:color w:val="000000"/>
                <w:kern w:val="24"/>
                <w:szCs w:val="22"/>
              </w:rPr>
              <w:t xml:space="preserve">triggers and </w:t>
            </w:r>
            <w:r w:rsidRPr="005B79A5">
              <w:rPr>
                <w:rFonts w:asciiTheme="minorHAnsi" w:eastAsia="MS PGothic" w:hAnsiTheme="minorHAnsi" w:cs="MS PGothic"/>
                <w:color w:val="000000"/>
                <w:kern w:val="24"/>
                <w:szCs w:val="22"/>
              </w:rPr>
              <w:t>breaches, alongside</w:t>
            </w:r>
            <w:r w:rsidR="005E5EAF">
              <w:rPr>
                <w:rFonts w:asciiTheme="minorHAnsi" w:eastAsia="MS PGothic" w:hAnsiTheme="minorHAnsi" w:cs="MS PGothic"/>
                <w:color w:val="000000"/>
                <w:kern w:val="24"/>
                <w:szCs w:val="22"/>
              </w:rPr>
              <w:t xml:space="preserve"> Risk Managers</w:t>
            </w:r>
            <w:r w:rsidRPr="005B79A5">
              <w:rPr>
                <w:rFonts w:asciiTheme="minorHAnsi" w:eastAsia="MS PGothic" w:hAnsiTheme="minorHAnsi" w:cs="MS PGothic"/>
                <w:color w:val="000000"/>
                <w:kern w:val="24"/>
                <w:szCs w:val="22"/>
              </w:rPr>
              <w:t>, to SHUSA</w:t>
            </w:r>
            <w:r>
              <w:rPr>
                <w:rFonts w:asciiTheme="minorHAnsi" w:eastAsia="MS PGothic" w:hAnsiTheme="minorHAnsi" w:cs="MS PGothic"/>
                <w:color w:val="000000"/>
                <w:kern w:val="24"/>
                <w:szCs w:val="22"/>
              </w:rPr>
              <w:t xml:space="preserve"> and </w:t>
            </w:r>
            <w:r w:rsidR="000A3423">
              <w:rPr>
                <w:rFonts w:asciiTheme="minorHAnsi" w:eastAsia="MS PGothic" w:hAnsiTheme="minorHAnsi" w:cs="MS PGothic"/>
                <w:color w:val="000000"/>
                <w:kern w:val="24"/>
                <w:szCs w:val="22"/>
              </w:rPr>
              <w:t>Entity</w:t>
            </w:r>
            <w:r w:rsidRPr="005B79A5">
              <w:rPr>
                <w:rFonts w:asciiTheme="minorHAnsi" w:eastAsia="MS PGothic" w:hAnsiTheme="minorHAnsi" w:cs="MS PGothic"/>
                <w:color w:val="000000"/>
                <w:kern w:val="24"/>
                <w:szCs w:val="22"/>
              </w:rPr>
              <w:t xml:space="preserve"> CRO</w:t>
            </w:r>
            <w:r>
              <w:rPr>
                <w:rFonts w:asciiTheme="minorHAnsi" w:eastAsia="MS PGothic" w:hAnsiTheme="minorHAnsi" w:cs="MS PGothic"/>
                <w:color w:val="000000"/>
                <w:kern w:val="24"/>
                <w:szCs w:val="22"/>
              </w:rPr>
              <w:t>s</w:t>
            </w:r>
          </w:p>
          <w:p w:rsidR="00DC0772" w:rsidRPr="005B79A5" w:rsidRDefault="00DC0772"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MS PGothic" w:hAnsiTheme="minorHAnsi" w:cs="MS PGothic"/>
                <w:color w:val="000000"/>
                <w:kern w:val="24"/>
                <w:szCs w:val="22"/>
              </w:rPr>
              <w:t xml:space="preserve">Develop deep-dive reports to </w:t>
            </w:r>
            <w:r>
              <w:rPr>
                <w:rFonts w:asciiTheme="minorHAnsi" w:eastAsia="MS PGothic" w:hAnsiTheme="minorHAnsi" w:cs="MS PGothic"/>
                <w:color w:val="000000"/>
                <w:kern w:val="24"/>
                <w:szCs w:val="22"/>
              </w:rPr>
              <w:t>identify issue</w:t>
            </w:r>
            <w:r w:rsidRPr="005B79A5">
              <w:rPr>
                <w:rFonts w:asciiTheme="minorHAnsi" w:eastAsia="MS PGothic" w:hAnsiTheme="minorHAnsi" w:cs="MS PGothic"/>
                <w:color w:val="000000"/>
                <w:kern w:val="24"/>
                <w:szCs w:val="22"/>
              </w:rPr>
              <w:t xml:space="preserve"> root causes and create action plans</w:t>
            </w:r>
            <w:r w:rsidR="00DE3F01">
              <w:rPr>
                <w:rFonts w:asciiTheme="minorHAnsi" w:eastAsia="MS PGothic" w:hAnsiTheme="minorHAnsi" w:cs="MS PGothic"/>
                <w:color w:val="000000"/>
                <w:kern w:val="24"/>
                <w:szCs w:val="22"/>
              </w:rPr>
              <w:t xml:space="preserve"> with 10 business days of incident identification</w:t>
            </w:r>
          </w:p>
          <w:p w:rsidR="00DC0772" w:rsidRPr="005B79A5" w:rsidRDefault="00DC0772"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Pr>
                <w:rFonts w:asciiTheme="minorHAnsi" w:eastAsia="MS PGothic" w:hAnsiTheme="minorHAnsi" w:cs="MS PGothic"/>
                <w:color w:val="000000"/>
                <w:kern w:val="24"/>
                <w:szCs w:val="22"/>
              </w:rPr>
              <w:t>Present</w:t>
            </w:r>
            <w:r w:rsidRPr="005B79A5">
              <w:rPr>
                <w:rFonts w:asciiTheme="minorHAnsi" w:eastAsia="MS PGothic" w:hAnsiTheme="minorHAnsi" w:cs="MS PGothic"/>
                <w:color w:val="000000"/>
                <w:kern w:val="24"/>
                <w:szCs w:val="22"/>
              </w:rPr>
              <w:t xml:space="preserve"> analysis and action plans to ERMC and RC</w:t>
            </w:r>
          </w:p>
          <w:p w:rsidR="003B1C71" w:rsidRPr="00996851" w:rsidRDefault="00DC0772" w:rsidP="00D12441">
            <w:pPr>
              <w:pStyle w:val="ListParagraph"/>
              <w:numPr>
                <w:ilvl w:val="0"/>
                <w:numId w:val="6"/>
              </w:numPr>
              <w:spacing w:after="0" w:line="240" w:lineRule="auto"/>
              <w:ind w:left="360"/>
              <w:textAlignment w:val="center"/>
              <w:rPr>
                <w:szCs w:val="22"/>
                <w:lang w:val="en-US"/>
              </w:rPr>
            </w:pPr>
            <w:r w:rsidRPr="005B79A5">
              <w:rPr>
                <w:rFonts w:asciiTheme="minorHAnsi" w:eastAsia="MS PGothic" w:hAnsiTheme="minorHAnsi" w:cs="MS PGothic"/>
                <w:color w:val="000000"/>
                <w:kern w:val="24"/>
                <w:szCs w:val="22"/>
              </w:rPr>
              <w:t>Oversee implementation of action plans in relevant business lines, re-escalating action plans that do not meet progress milestones</w:t>
            </w:r>
          </w:p>
        </w:tc>
      </w:tr>
      <w:tr w:rsidR="00D45F30" w:rsidRPr="005B79A5" w:rsidTr="00996851">
        <w:trPr>
          <w:trHeight w:val="268"/>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D45F30" w:rsidRPr="00996851" w:rsidRDefault="00D45F30" w:rsidP="00996851">
            <w:pPr>
              <w:spacing w:after="0" w:line="240" w:lineRule="auto"/>
              <w:textAlignment w:val="center"/>
              <w:rPr>
                <w:rFonts w:asciiTheme="minorHAnsi" w:eastAsia="MS PGothic" w:hAnsiTheme="minorHAnsi" w:cs="MS PGothic"/>
                <w:color w:val="000000"/>
                <w:kern w:val="24"/>
              </w:rPr>
            </w:pPr>
            <w:r>
              <w:rPr>
                <w:rFonts w:asciiTheme="minorHAnsi" w:eastAsia="MS PGothic" w:hAnsiTheme="minorHAnsi" w:cs="MS PGothic"/>
                <w:b/>
                <w:color w:val="000000"/>
                <w:kern w:val="24"/>
              </w:rPr>
              <w:t>Second</w:t>
            </w:r>
            <w:r w:rsidRPr="00996851">
              <w:rPr>
                <w:rFonts w:asciiTheme="minorHAnsi" w:eastAsia="MS PGothic" w:hAnsiTheme="minorHAnsi" w:cs="MS PGothic"/>
                <w:b/>
                <w:color w:val="000000"/>
                <w:kern w:val="24"/>
              </w:rPr>
              <w:t xml:space="preserve"> line of defense</w:t>
            </w:r>
          </w:p>
        </w:tc>
      </w:tr>
      <w:tr w:rsidR="00D45F30" w:rsidRPr="005B79A5" w:rsidTr="00996851">
        <w:trPr>
          <w:trHeight w:val="268"/>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45F30" w:rsidRPr="005B79A5" w:rsidRDefault="00D45F30"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RA team</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45F30" w:rsidRPr="005B79A5" w:rsidRDefault="00D45F30"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 xml:space="preserve">Provide support to </w:t>
            </w:r>
            <w:r w:rsidR="005E5EAF">
              <w:rPr>
                <w:rFonts w:asciiTheme="minorHAnsi" w:eastAsia="MS PGothic" w:hAnsiTheme="minorHAnsi" w:cs="MS PGothic"/>
                <w:color w:val="000000"/>
                <w:kern w:val="24"/>
                <w:szCs w:val="22"/>
              </w:rPr>
              <w:t>Risk Managers</w:t>
            </w:r>
            <w:r w:rsidRPr="005B79A5">
              <w:rPr>
                <w:rFonts w:asciiTheme="minorHAnsi" w:eastAsia="MS PGothic" w:hAnsiTheme="minorHAnsi" w:cs="MS PGothic"/>
                <w:color w:val="000000"/>
                <w:kern w:val="24"/>
                <w:szCs w:val="22"/>
              </w:rPr>
              <w:t xml:space="preserve"> for metric </w:t>
            </w:r>
            <w:r>
              <w:rPr>
                <w:rFonts w:asciiTheme="minorHAnsi" w:eastAsia="MS PGothic" w:hAnsiTheme="minorHAnsi" w:cs="MS PGothic"/>
                <w:color w:val="000000"/>
                <w:kern w:val="24"/>
                <w:szCs w:val="22"/>
              </w:rPr>
              <w:t xml:space="preserve">trigger and </w:t>
            </w:r>
            <w:r w:rsidRPr="005B79A5">
              <w:rPr>
                <w:rFonts w:asciiTheme="minorHAnsi" w:eastAsia="MS PGothic" w:hAnsiTheme="minorHAnsi" w:cs="MS PGothic"/>
                <w:color w:val="000000"/>
                <w:kern w:val="24"/>
                <w:szCs w:val="22"/>
              </w:rPr>
              <w:t>breach evaluation</w:t>
            </w:r>
          </w:p>
          <w:p w:rsidR="00D45F30" w:rsidRPr="005B79A5" w:rsidRDefault="00D45F30"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 xml:space="preserve">Ensure </w:t>
            </w:r>
            <w:r>
              <w:rPr>
                <w:rFonts w:asciiTheme="minorHAnsi" w:eastAsia="MS PGothic" w:hAnsiTheme="minorHAnsi" w:cs="MS PGothic"/>
                <w:color w:val="000000"/>
                <w:kern w:val="24"/>
                <w:szCs w:val="22"/>
              </w:rPr>
              <w:t xml:space="preserve">triggers and </w:t>
            </w:r>
            <w:r w:rsidRPr="005B79A5">
              <w:rPr>
                <w:rFonts w:asciiTheme="minorHAnsi" w:eastAsia="MS PGothic" w:hAnsiTheme="minorHAnsi" w:cs="MS PGothic"/>
                <w:color w:val="000000"/>
                <w:kern w:val="24"/>
                <w:szCs w:val="22"/>
              </w:rPr>
              <w:t>breaches are escalated according to protocol</w:t>
            </w:r>
          </w:p>
          <w:p w:rsidR="00D45F30" w:rsidRPr="005B79A5" w:rsidRDefault="00D45F30"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Track action plan progress against approved milestones</w:t>
            </w:r>
          </w:p>
        </w:tc>
      </w:tr>
      <w:tr w:rsidR="00D45F30" w:rsidRPr="005B79A5" w:rsidTr="00996851">
        <w:trPr>
          <w:trHeight w:val="448"/>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5E5EAF" w:rsidP="00770BEC">
            <w:pPr>
              <w:spacing w:after="0" w:line="240" w:lineRule="auto"/>
              <w:textAlignment w:val="center"/>
              <w:rPr>
                <w:rFonts w:asciiTheme="minorHAnsi" w:eastAsia="Times New Roman" w:hAnsiTheme="minorHAnsi" w:cs="Arial"/>
              </w:rPr>
            </w:pPr>
            <w:r>
              <w:rPr>
                <w:rFonts w:asciiTheme="minorHAnsi" w:eastAsia="MS PGothic" w:hAnsiTheme="minorHAnsi" w:cs="MS PGothic"/>
                <w:b/>
                <w:bCs/>
                <w:color w:val="FF0000"/>
                <w:kern w:val="24"/>
                <w:lang w:val="en-GB"/>
              </w:rPr>
              <w:t>Risk Managers</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29652A">
              <w:rPr>
                <w:rFonts w:asciiTheme="minorHAnsi" w:eastAsia="Times New Roman" w:hAnsiTheme="minorHAnsi" w:cs="Arial"/>
                <w:szCs w:val="22"/>
              </w:rPr>
              <w:t xml:space="preserve">Communicate with </w:t>
            </w:r>
            <w:r w:rsidRPr="00BE3A2E">
              <w:rPr>
                <w:rFonts w:asciiTheme="minorHAnsi" w:eastAsia="Times New Roman" w:hAnsiTheme="minorHAnsi" w:cs="Arial"/>
                <w:szCs w:val="22"/>
              </w:rPr>
              <w:t>CROs, metric owners, and RA teams about triggers and breaches</w:t>
            </w:r>
          </w:p>
          <w:p w:rsidR="00D45F30"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Times New Roman" w:hAnsiTheme="minorHAnsi" w:cs="Arial"/>
                <w:szCs w:val="22"/>
              </w:rPr>
              <w:t xml:space="preserve">Notify </w:t>
            </w:r>
            <w:r w:rsidR="000A3423">
              <w:rPr>
                <w:rFonts w:asciiTheme="minorHAnsi" w:eastAsia="Times New Roman" w:hAnsiTheme="minorHAnsi" w:cs="Arial"/>
                <w:szCs w:val="22"/>
              </w:rPr>
              <w:t>Entity</w:t>
            </w:r>
            <w:r w:rsidRPr="005B79A5">
              <w:rPr>
                <w:rFonts w:asciiTheme="minorHAnsi" w:eastAsia="Times New Roman" w:hAnsiTheme="minorHAnsi" w:cs="Arial"/>
                <w:szCs w:val="22"/>
              </w:rPr>
              <w:t xml:space="preserve"> leadership of </w:t>
            </w:r>
            <w:r>
              <w:rPr>
                <w:rFonts w:asciiTheme="minorHAnsi" w:eastAsia="Times New Roman" w:hAnsiTheme="minorHAnsi" w:cs="Arial"/>
                <w:szCs w:val="22"/>
              </w:rPr>
              <w:t>SHUSA level issues</w:t>
            </w:r>
            <w:r w:rsidRPr="005B79A5">
              <w:rPr>
                <w:rFonts w:asciiTheme="minorHAnsi" w:eastAsia="Times New Roman" w:hAnsiTheme="minorHAnsi" w:cs="Arial"/>
                <w:szCs w:val="22"/>
              </w:rPr>
              <w:t xml:space="preserve"> and remediation plans</w:t>
            </w:r>
          </w:p>
          <w:p w:rsidR="00D45F30" w:rsidRPr="00BE3A2E"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29652A">
              <w:rPr>
                <w:rFonts w:asciiTheme="minorHAnsi" w:eastAsia="Times New Roman" w:hAnsiTheme="minorHAnsi" w:cs="Arial"/>
                <w:szCs w:val="22"/>
              </w:rPr>
              <w:t xml:space="preserve">Coordinate dialogue with the </w:t>
            </w:r>
            <w:r w:rsidRPr="00BE3A2E">
              <w:rPr>
                <w:rFonts w:asciiTheme="minorHAnsi" w:eastAsia="Times New Roman" w:hAnsiTheme="minorHAnsi" w:cs="Arial"/>
                <w:szCs w:val="22"/>
              </w:rPr>
              <w:t>CROs and metric owners to ensure escalation follows immediately after identification</w:t>
            </w:r>
          </w:p>
          <w:p w:rsidR="00D45F30" w:rsidRPr="00BE3A2E" w:rsidRDefault="00D45F30" w:rsidP="00770BEC">
            <w:pPr>
              <w:pStyle w:val="ListParagraph"/>
              <w:numPr>
                <w:ilvl w:val="0"/>
                <w:numId w:val="6"/>
              </w:numPr>
              <w:spacing w:after="0" w:line="240" w:lineRule="auto"/>
              <w:ind w:left="360"/>
              <w:textAlignment w:val="center"/>
              <w:rPr>
                <w:rFonts w:asciiTheme="minorHAnsi" w:eastAsia="Times New Roman" w:hAnsiTheme="minorHAnsi" w:cs="Arial"/>
                <w:szCs w:val="22"/>
              </w:rPr>
            </w:pPr>
            <w:r w:rsidRPr="005B79A5">
              <w:rPr>
                <w:rFonts w:asciiTheme="minorHAnsi" w:eastAsia="Times New Roman" w:hAnsiTheme="minorHAnsi" w:cs="Arial"/>
                <w:szCs w:val="22"/>
              </w:rPr>
              <w:t xml:space="preserve">Facilitate and support metric owners as they develop action plans and </w:t>
            </w:r>
            <w:r>
              <w:rPr>
                <w:rFonts w:asciiTheme="minorHAnsi" w:eastAsia="Times New Roman" w:hAnsiTheme="minorHAnsi" w:cs="Arial"/>
                <w:szCs w:val="22"/>
              </w:rPr>
              <w:t>present reports</w:t>
            </w:r>
          </w:p>
        </w:tc>
      </w:tr>
      <w:tr w:rsidR="00D45F30" w:rsidRPr="005B79A5" w:rsidTr="00996851">
        <w:trPr>
          <w:trHeight w:val="565"/>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CRO</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pStyle w:val="ListParagraph"/>
              <w:numPr>
                <w:ilvl w:val="0"/>
                <w:numId w:val="8"/>
              </w:numPr>
              <w:spacing w:after="0" w:line="240" w:lineRule="auto"/>
              <w:ind w:left="360"/>
              <w:textAlignment w:val="center"/>
              <w:rPr>
                <w:rFonts w:asciiTheme="minorHAnsi" w:eastAsia="Times New Roman" w:hAnsiTheme="minorHAnsi" w:cs="Arial"/>
                <w:i/>
                <w:szCs w:val="22"/>
              </w:rPr>
            </w:pPr>
            <w:r w:rsidRPr="005B79A5">
              <w:rPr>
                <w:rFonts w:asciiTheme="minorHAnsi" w:eastAsia="MS PGothic" w:hAnsiTheme="minorHAnsi" w:cs="MS PGothic"/>
                <w:color w:val="000000"/>
                <w:kern w:val="24"/>
                <w:szCs w:val="22"/>
              </w:rPr>
              <w:t>Interface with metric owners and</w:t>
            </w:r>
            <w:r w:rsidR="005E5EAF">
              <w:rPr>
                <w:rFonts w:asciiTheme="minorHAnsi" w:eastAsia="MS PGothic" w:hAnsiTheme="minorHAnsi" w:cs="MS PGothic"/>
                <w:color w:val="000000"/>
                <w:kern w:val="24"/>
                <w:szCs w:val="22"/>
              </w:rPr>
              <w:t xml:space="preserve"> Risk Managers</w:t>
            </w:r>
            <w:r>
              <w:rPr>
                <w:rFonts w:asciiTheme="minorHAnsi" w:eastAsia="MS PGothic" w:hAnsiTheme="minorHAnsi" w:cs="MS PGothic"/>
                <w:color w:val="000000"/>
                <w:kern w:val="24"/>
                <w:szCs w:val="22"/>
              </w:rPr>
              <w:t xml:space="preserve"> to discuss issue </w:t>
            </w:r>
            <w:r w:rsidRPr="005B79A5">
              <w:rPr>
                <w:rFonts w:asciiTheme="minorHAnsi" w:eastAsia="MS PGothic" w:hAnsiTheme="minorHAnsi" w:cs="MS PGothic"/>
                <w:color w:val="000000"/>
                <w:kern w:val="24"/>
                <w:szCs w:val="22"/>
              </w:rPr>
              <w:t>root causes</w:t>
            </w:r>
          </w:p>
          <w:p w:rsidR="00D45F30" w:rsidRPr="005B79A5" w:rsidRDefault="00D45F30" w:rsidP="00770BEC">
            <w:pPr>
              <w:pStyle w:val="ListParagraph"/>
              <w:numPr>
                <w:ilvl w:val="0"/>
                <w:numId w:val="8"/>
              </w:numPr>
              <w:spacing w:after="0" w:line="240" w:lineRule="auto"/>
              <w:ind w:left="360"/>
              <w:textAlignment w:val="center"/>
              <w:rPr>
                <w:rFonts w:asciiTheme="minorHAnsi" w:eastAsia="Times New Roman" w:hAnsiTheme="minorHAnsi" w:cs="Arial"/>
                <w:i/>
                <w:szCs w:val="22"/>
              </w:rPr>
            </w:pPr>
            <w:r>
              <w:rPr>
                <w:rFonts w:asciiTheme="minorHAnsi" w:eastAsia="MS PGothic" w:hAnsiTheme="minorHAnsi" w:cs="MS PGothic"/>
                <w:color w:val="000000"/>
                <w:kern w:val="24"/>
                <w:szCs w:val="22"/>
              </w:rPr>
              <w:t>Determine whether</w:t>
            </w:r>
            <w:r w:rsidRPr="005B79A5">
              <w:rPr>
                <w:rFonts w:asciiTheme="minorHAnsi" w:eastAsia="MS PGothic" w:hAnsiTheme="minorHAnsi" w:cs="MS PGothic"/>
                <w:color w:val="000000"/>
                <w:kern w:val="24"/>
                <w:szCs w:val="22"/>
              </w:rPr>
              <w:t xml:space="preserve"> escalation should be expedited and notify RC chair and CEO where appropriate</w:t>
            </w:r>
          </w:p>
          <w:p w:rsidR="00D45F30" w:rsidRPr="005B79A5" w:rsidRDefault="00D45F30" w:rsidP="00770BEC">
            <w:pPr>
              <w:pStyle w:val="ListParagraph"/>
              <w:numPr>
                <w:ilvl w:val="0"/>
                <w:numId w:val="8"/>
              </w:numPr>
              <w:spacing w:after="0" w:line="240" w:lineRule="auto"/>
              <w:ind w:left="360"/>
              <w:textAlignment w:val="center"/>
              <w:rPr>
                <w:rFonts w:asciiTheme="minorHAnsi" w:eastAsia="Times New Roman" w:hAnsiTheme="minorHAnsi" w:cs="Arial"/>
                <w:i/>
                <w:szCs w:val="22"/>
              </w:rPr>
            </w:pPr>
            <w:r w:rsidRPr="005B79A5">
              <w:rPr>
                <w:rFonts w:asciiTheme="minorHAnsi" w:eastAsia="MS PGothic" w:hAnsiTheme="minorHAnsi" w:cs="MS PGothic"/>
                <w:color w:val="000000"/>
                <w:kern w:val="24"/>
                <w:szCs w:val="22"/>
              </w:rPr>
              <w:t>Approve limited subset of emergency actions to adjust 1</w:t>
            </w:r>
            <w:r w:rsidRPr="005B79A5">
              <w:rPr>
                <w:rFonts w:asciiTheme="minorHAnsi" w:eastAsia="MS PGothic" w:hAnsiTheme="minorHAnsi" w:cs="MS PGothic"/>
                <w:color w:val="000000"/>
                <w:kern w:val="24"/>
                <w:szCs w:val="22"/>
                <w:vertAlign w:val="superscript"/>
              </w:rPr>
              <w:t>st</w:t>
            </w:r>
            <w:r w:rsidRPr="005B79A5">
              <w:rPr>
                <w:rFonts w:asciiTheme="minorHAnsi" w:eastAsia="MS PGothic" w:hAnsiTheme="minorHAnsi" w:cs="MS PGothic"/>
                <w:color w:val="000000"/>
                <w:kern w:val="24"/>
                <w:szCs w:val="22"/>
              </w:rPr>
              <w:t xml:space="preserve"> LOB activities</w:t>
            </w:r>
          </w:p>
          <w:p w:rsidR="00D45F30" w:rsidRPr="005B79A5" w:rsidRDefault="00D45F30" w:rsidP="00770BEC">
            <w:pPr>
              <w:pStyle w:val="ListParagraph"/>
              <w:numPr>
                <w:ilvl w:val="0"/>
                <w:numId w:val="8"/>
              </w:numPr>
              <w:spacing w:after="0" w:line="240" w:lineRule="auto"/>
              <w:ind w:left="360"/>
              <w:textAlignment w:val="center"/>
              <w:rPr>
                <w:rFonts w:asciiTheme="minorHAnsi" w:eastAsia="Times New Roman" w:hAnsiTheme="minorHAnsi" w:cs="Arial"/>
                <w:i/>
                <w:szCs w:val="22"/>
              </w:rPr>
            </w:pPr>
            <w:r w:rsidRPr="005B79A5">
              <w:rPr>
                <w:rFonts w:asciiTheme="minorHAnsi" w:eastAsia="Times New Roman" w:hAnsiTheme="minorHAnsi" w:cs="Arial"/>
                <w:szCs w:val="22"/>
              </w:rPr>
              <w:t>Provide input as part of the ERMC on action plans and deep-dive analysis</w:t>
            </w:r>
          </w:p>
          <w:p w:rsidR="00D45F30" w:rsidRPr="005B79A5" w:rsidRDefault="00D45F30" w:rsidP="00770BEC">
            <w:pPr>
              <w:pStyle w:val="ListParagraph"/>
              <w:numPr>
                <w:ilvl w:val="0"/>
                <w:numId w:val="8"/>
              </w:numPr>
              <w:spacing w:after="0" w:line="240" w:lineRule="auto"/>
              <w:ind w:left="360"/>
              <w:textAlignment w:val="center"/>
              <w:rPr>
                <w:rFonts w:asciiTheme="minorHAnsi" w:eastAsia="Times New Roman" w:hAnsiTheme="minorHAnsi" w:cs="Arial"/>
                <w:i/>
                <w:szCs w:val="22"/>
              </w:rPr>
            </w:pPr>
            <w:r w:rsidRPr="005B79A5">
              <w:rPr>
                <w:rFonts w:asciiTheme="minorHAnsi" w:eastAsia="Times New Roman" w:hAnsiTheme="minorHAnsi" w:cs="Arial"/>
                <w:szCs w:val="22"/>
              </w:rPr>
              <w:t xml:space="preserve">Notify </w:t>
            </w:r>
            <w:r w:rsidR="000A3423">
              <w:rPr>
                <w:rFonts w:asciiTheme="minorHAnsi" w:eastAsia="Times New Roman" w:hAnsiTheme="minorHAnsi" w:cs="Arial"/>
                <w:szCs w:val="22"/>
              </w:rPr>
              <w:t>Entity</w:t>
            </w:r>
            <w:r w:rsidRPr="005B79A5">
              <w:rPr>
                <w:rFonts w:asciiTheme="minorHAnsi" w:eastAsia="Times New Roman" w:hAnsiTheme="minorHAnsi" w:cs="Arial"/>
                <w:szCs w:val="22"/>
              </w:rPr>
              <w:t xml:space="preserve"> leadership of </w:t>
            </w:r>
            <w:r>
              <w:rPr>
                <w:rFonts w:asciiTheme="minorHAnsi" w:eastAsia="Times New Roman" w:hAnsiTheme="minorHAnsi" w:cs="Arial"/>
                <w:szCs w:val="22"/>
              </w:rPr>
              <w:t>SHUSA level issues</w:t>
            </w:r>
            <w:r w:rsidRPr="005B79A5">
              <w:rPr>
                <w:rFonts w:asciiTheme="minorHAnsi" w:eastAsia="Times New Roman" w:hAnsiTheme="minorHAnsi" w:cs="Arial"/>
                <w:szCs w:val="22"/>
              </w:rPr>
              <w:t xml:space="preserve"> and remediation plans</w:t>
            </w:r>
          </w:p>
        </w:tc>
      </w:tr>
      <w:tr w:rsidR="00D45F30" w:rsidRPr="005B79A5" w:rsidTr="00996851">
        <w:trPr>
          <w:trHeight w:val="556"/>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5B79A5" w:rsidRDefault="00D45F30" w:rsidP="00770BEC">
            <w:pPr>
              <w:spacing w:after="0" w:line="240" w:lineRule="auto"/>
              <w:textAlignment w:val="center"/>
              <w:rPr>
                <w:rFonts w:asciiTheme="minorHAnsi" w:eastAsia="Times New Roman" w:hAnsiTheme="minorHAnsi" w:cs="Arial"/>
              </w:rPr>
            </w:pPr>
            <w:r w:rsidRPr="005B79A5">
              <w:rPr>
                <w:rFonts w:asciiTheme="minorHAnsi" w:eastAsia="MS PGothic" w:hAnsiTheme="minorHAnsi" w:cs="MS PGothic"/>
                <w:b/>
                <w:bCs/>
                <w:color w:val="FF0000"/>
                <w:kern w:val="24"/>
                <w:lang w:val="en-GB"/>
              </w:rPr>
              <w:t>ERMC</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45F30" w:rsidRPr="00BE3A2E" w:rsidRDefault="00D45F30" w:rsidP="00770BEC">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Pr>
                <w:rFonts w:asciiTheme="minorHAnsi" w:eastAsia="MS PGothic" w:hAnsiTheme="minorHAnsi" w:cs="MS PGothic"/>
                <w:color w:val="000000"/>
                <w:kern w:val="24"/>
                <w:szCs w:val="22"/>
                <w:lang w:val="en-US"/>
              </w:rPr>
              <w:t>SHUSA metrics</w:t>
            </w:r>
            <w:r w:rsidRPr="005B79A5">
              <w:rPr>
                <w:rFonts w:asciiTheme="minorHAnsi" w:eastAsia="MS PGothic" w:hAnsiTheme="minorHAnsi" w:cs="MS PGothic"/>
                <w:color w:val="000000"/>
                <w:kern w:val="24"/>
                <w:szCs w:val="22"/>
                <w:lang w:val="en-US"/>
              </w:rPr>
              <w:t xml:space="preserve">: </w:t>
            </w:r>
            <w:r w:rsidRPr="005B79A5">
              <w:rPr>
                <w:rFonts w:asciiTheme="minorHAnsi" w:eastAsia="MS PGothic" w:hAnsiTheme="minorHAnsi" w:cs="MS PGothic"/>
                <w:color w:val="000000"/>
                <w:kern w:val="24"/>
                <w:szCs w:val="22"/>
              </w:rPr>
              <w:t>refine and approve action plans and timeline proposals</w:t>
            </w:r>
            <w:r>
              <w:rPr>
                <w:rFonts w:asciiTheme="minorHAnsi" w:eastAsia="MS PGothic" w:hAnsiTheme="minorHAnsi" w:cs="MS PGothic"/>
                <w:color w:val="000000"/>
                <w:kern w:val="24"/>
                <w:szCs w:val="22"/>
              </w:rPr>
              <w:t xml:space="preserve">, </w:t>
            </w:r>
            <w:r w:rsidRPr="00BE3A2E">
              <w:rPr>
                <w:rFonts w:asciiTheme="minorHAnsi" w:eastAsia="MS PGothic" w:hAnsiTheme="minorHAnsi" w:cs="MS PGothic"/>
                <w:color w:val="000000"/>
                <w:kern w:val="24"/>
                <w:szCs w:val="22"/>
              </w:rPr>
              <w:t>review action plan progress to ensure proper implementation</w:t>
            </w:r>
          </w:p>
          <w:p w:rsidR="00D00C73" w:rsidRPr="00996851" w:rsidRDefault="000A3423" w:rsidP="00D1244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Pr>
                <w:rFonts w:asciiTheme="minorHAnsi" w:eastAsia="MS PGothic" w:hAnsiTheme="minorHAnsi" w:cs="MS PGothic"/>
                <w:color w:val="000000"/>
                <w:kern w:val="24"/>
                <w:szCs w:val="22"/>
              </w:rPr>
              <w:t>Entity</w:t>
            </w:r>
            <w:r w:rsidR="00D45F30">
              <w:rPr>
                <w:rFonts w:asciiTheme="minorHAnsi" w:eastAsia="MS PGothic" w:hAnsiTheme="minorHAnsi" w:cs="MS PGothic"/>
                <w:color w:val="000000"/>
                <w:kern w:val="24"/>
                <w:szCs w:val="22"/>
              </w:rPr>
              <w:t xml:space="preserve"> only metrics</w:t>
            </w:r>
            <w:r w:rsidR="00D45F30" w:rsidRPr="005B79A5">
              <w:rPr>
                <w:rFonts w:asciiTheme="minorHAnsi" w:eastAsia="MS PGothic" w:hAnsiTheme="minorHAnsi" w:cs="MS PGothic"/>
                <w:color w:val="000000"/>
                <w:kern w:val="24"/>
                <w:szCs w:val="22"/>
              </w:rPr>
              <w:t>: review action plans to ensure alignment with RAS,</w:t>
            </w:r>
            <w:r w:rsidR="00D45F30">
              <w:rPr>
                <w:rFonts w:asciiTheme="minorHAnsi" w:eastAsia="MS PGothic" w:hAnsiTheme="minorHAnsi" w:cs="MS PGothic"/>
                <w:color w:val="000000"/>
                <w:kern w:val="24"/>
                <w:szCs w:val="22"/>
              </w:rPr>
              <w:t xml:space="preserve"> recommending adjustments</w:t>
            </w:r>
            <w:r w:rsidR="00D45F30" w:rsidRPr="005B79A5">
              <w:rPr>
                <w:rFonts w:asciiTheme="minorHAnsi" w:eastAsia="MS PGothic" w:hAnsiTheme="minorHAnsi" w:cs="MS PGothic"/>
                <w:color w:val="000000"/>
                <w:kern w:val="24"/>
                <w:szCs w:val="22"/>
              </w:rPr>
              <w:t xml:space="preserve"> where applicable</w:t>
            </w:r>
          </w:p>
        </w:tc>
      </w:tr>
      <w:tr w:rsidR="00D45F30" w:rsidRPr="005B79A5" w:rsidTr="00996851">
        <w:trPr>
          <w:trHeight w:val="23"/>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D45F30" w:rsidRPr="005B79A5" w:rsidRDefault="00D45F30" w:rsidP="00996851">
            <w:pPr>
              <w:spacing w:after="0"/>
            </w:pPr>
            <w:r>
              <w:rPr>
                <w:rFonts w:asciiTheme="minorHAnsi" w:eastAsia="MS PGothic" w:hAnsiTheme="minorHAnsi" w:cs="MS PGothic"/>
                <w:b/>
                <w:color w:val="000000"/>
                <w:kern w:val="24"/>
              </w:rPr>
              <w:t>Third</w:t>
            </w:r>
            <w:r w:rsidRPr="00C43810">
              <w:rPr>
                <w:rFonts w:asciiTheme="minorHAnsi" w:eastAsia="MS PGothic" w:hAnsiTheme="minorHAnsi" w:cs="MS PGothic"/>
                <w:b/>
                <w:color w:val="000000"/>
                <w:kern w:val="24"/>
              </w:rPr>
              <w:t xml:space="preserve"> line of defense</w:t>
            </w:r>
          </w:p>
        </w:tc>
      </w:tr>
      <w:tr w:rsidR="00D45F30" w:rsidRPr="005B79A5" w:rsidTr="00996851">
        <w:trPr>
          <w:trHeight w:val="412"/>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45F30" w:rsidRPr="005B79A5" w:rsidRDefault="00D45F30"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Audit</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D45F30" w:rsidRPr="005B79A5" w:rsidRDefault="00D45F30" w:rsidP="00770BEC">
            <w:pPr>
              <w:pStyle w:val="ListParagraph"/>
              <w:numPr>
                <w:ilvl w:val="0"/>
                <w:numId w:val="8"/>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Review escalation and remediation process</w:t>
            </w:r>
          </w:p>
          <w:p w:rsidR="00D12441" w:rsidRDefault="00D45F30" w:rsidP="00D12441">
            <w:pPr>
              <w:pStyle w:val="ListParagraph"/>
              <w:numPr>
                <w:ilvl w:val="0"/>
                <w:numId w:val="8"/>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Review adjustments to RAS calibration</w:t>
            </w:r>
          </w:p>
          <w:p w:rsidR="00613A78" w:rsidRDefault="00613A78" w:rsidP="00613A78">
            <w:pPr>
              <w:spacing w:after="0" w:line="240" w:lineRule="auto"/>
              <w:textAlignment w:val="center"/>
              <w:rPr>
                <w:rFonts w:asciiTheme="minorHAnsi" w:eastAsia="MS PGothic" w:hAnsiTheme="minorHAnsi" w:cs="MS PGothic"/>
                <w:color w:val="000000"/>
                <w:kern w:val="24"/>
              </w:rPr>
            </w:pPr>
          </w:p>
          <w:p w:rsidR="00613A78" w:rsidRDefault="00613A78" w:rsidP="00613A78">
            <w:pPr>
              <w:spacing w:after="0" w:line="240" w:lineRule="auto"/>
              <w:textAlignment w:val="center"/>
              <w:rPr>
                <w:rFonts w:asciiTheme="minorHAnsi" w:eastAsia="MS PGothic" w:hAnsiTheme="minorHAnsi" w:cs="MS PGothic"/>
                <w:color w:val="000000"/>
                <w:kern w:val="24"/>
              </w:rPr>
            </w:pPr>
          </w:p>
          <w:p w:rsidR="00613A78" w:rsidRDefault="00613A78" w:rsidP="00613A78">
            <w:pPr>
              <w:spacing w:after="0" w:line="240" w:lineRule="auto"/>
              <w:textAlignment w:val="center"/>
              <w:rPr>
                <w:rFonts w:asciiTheme="minorHAnsi" w:eastAsia="MS PGothic" w:hAnsiTheme="minorHAnsi" w:cs="MS PGothic"/>
                <w:color w:val="000000"/>
                <w:kern w:val="24"/>
              </w:rPr>
            </w:pPr>
          </w:p>
          <w:p w:rsidR="00613A78" w:rsidRPr="00613A78" w:rsidRDefault="00613A78" w:rsidP="00613A78">
            <w:pPr>
              <w:spacing w:after="0" w:line="240" w:lineRule="auto"/>
              <w:textAlignment w:val="center"/>
              <w:rPr>
                <w:rFonts w:asciiTheme="minorHAnsi" w:eastAsia="MS PGothic" w:hAnsiTheme="minorHAnsi" w:cs="MS PGothic"/>
                <w:color w:val="000000"/>
                <w:kern w:val="24"/>
              </w:rPr>
            </w:pPr>
          </w:p>
        </w:tc>
      </w:tr>
      <w:tr w:rsidR="00146DF2" w:rsidRPr="005B79A5" w:rsidTr="00996851">
        <w:trPr>
          <w:trHeight w:val="18"/>
        </w:trPr>
        <w:tc>
          <w:tcPr>
            <w:tcW w:w="9702"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72" w:type="dxa"/>
              <w:bottom w:w="72" w:type="dxa"/>
              <w:right w:w="72" w:type="dxa"/>
            </w:tcMar>
          </w:tcPr>
          <w:p w:rsidR="00146DF2" w:rsidRPr="00996851" w:rsidRDefault="00146DF2" w:rsidP="00996851">
            <w:pPr>
              <w:spacing w:after="0" w:line="240" w:lineRule="auto"/>
              <w:textAlignment w:val="center"/>
              <w:rPr>
                <w:rFonts w:asciiTheme="minorHAnsi" w:eastAsia="MS PGothic" w:hAnsiTheme="minorHAnsi" w:cs="MS PGothic"/>
                <w:b/>
                <w:bCs/>
                <w:color w:val="FF0000"/>
                <w:kern w:val="24"/>
              </w:rPr>
            </w:pPr>
            <w:r w:rsidRPr="00C43810">
              <w:rPr>
                <w:rFonts w:asciiTheme="minorHAnsi" w:eastAsia="MS PGothic" w:hAnsiTheme="minorHAnsi" w:cs="MS PGothic"/>
                <w:b/>
                <w:color w:val="000000"/>
                <w:kern w:val="24"/>
              </w:rPr>
              <w:t>Outside of three lines of defense</w:t>
            </w:r>
          </w:p>
        </w:tc>
      </w:tr>
      <w:tr w:rsidR="002E05DD" w:rsidRPr="005B79A5" w:rsidTr="00996851">
        <w:trPr>
          <w:trHeight w:val="412"/>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E05DD" w:rsidRPr="005B79A5" w:rsidRDefault="002E05DD"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RC</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2E05DD" w:rsidRPr="005B79A5" w:rsidRDefault="002E05DD"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lang w:val="en-US"/>
              </w:rPr>
              <w:t>Engage with CRO to provide input and recommendations for the escalation path</w:t>
            </w:r>
          </w:p>
          <w:p w:rsidR="002E05DD" w:rsidRDefault="002E05DD"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Pr>
                <w:rFonts w:asciiTheme="minorHAnsi" w:eastAsia="MS PGothic" w:hAnsiTheme="minorHAnsi" w:cs="MS PGothic"/>
                <w:color w:val="000000"/>
                <w:kern w:val="24"/>
                <w:szCs w:val="22"/>
                <w:lang w:val="en-US"/>
              </w:rPr>
              <w:t>SHUSA metrics</w:t>
            </w:r>
            <w:r w:rsidRPr="005B79A5">
              <w:rPr>
                <w:rFonts w:asciiTheme="minorHAnsi" w:eastAsia="MS PGothic" w:hAnsiTheme="minorHAnsi" w:cs="MS PGothic"/>
                <w:color w:val="000000"/>
                <w:kern w:val="24"/>
                <w:szCs w:val="22"/>
                <w:lang w:val="en-US"/>
              </w:rPr>
              <w:t xml:space="preserve">: </w:t>
            </w:r>
            <w:r w:rsidRPr="005B79A5">
              <w:rPr>
                <w:rFonts w:asciiTheme="minorHAnsi" w:eastAsia="MS PGothic" w:hAnsiTheme="minorHAnsi" w:cs="MS PGothic"/>
                <w:color w:val="000000"/>
                <w:kern w:val="24"/>
                <w:szCs w:val="22"/>
              </w:rPr>
              <w:t>refine and approve or review action plans and timeline proposals</w:t>
            </w:r>
            <w:r>
              <w:rPr>
                <w:rFonts w:asciiTheme="minorHAnsi" w:eastAsia="MS PGothic" w:hAnsiTheme="minorHAnsi" w:cs="MS PGothic"/>
                <w:color w:val="000000"/>
                <w:kern w:val="24"/>
                <w:szCs w:val="22"/>
              </w:rPr>
              <w:t xml:space="preserve">, </w:t>
            </w:r>
            <w:r w:rsidRPr="005B79A5">
              <w:rPr>
                <w:rFonts w:asciiTheme="minorHAnsi" w:eastAsia="MS PGothic" w:hAnsiTheme="minorHAnsi" w:cs="MS PGothic"/>
                <w:color w:val="000000"/>
                <w:kern w:val="24"/>
                <w:szCs w:val="22"/>
              </w:rPr>
              <w:t>review action plan progress to ensure proper implementation</w:t>
            </w:r>
          </w:p>
          <w:p w:rsidR="002E05DD" w:rsidRPr="005B79A5" w:rsidRDefault="000A3423"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Pr>
                <w:rFonts w:asciiTheme="minorHAnsi" w:eastAsia="MS PGothic" w:hAnsiTheme="minorHAnsi" w:cs="MS PGothic"/>
                <w:color w:val="000000"/>
                <w:kern w:val="24"/>
                <w:szCs w:val="22"/>
              </w:rPr>
              <w:t>Entity</w:t>
            </w:r>
            <w:r w:rsidR="002E05DD">
              <w:rPr>
                <w:rFonts w:asciiTheme="minorHAnsi" w:eastAsia="MS PGothic" w:hAnsiTheme="minorHAnsi" w:cs="MS PGothic"/>
                <w:color w:val="000000"/>
                <w:kern w:val="24"/>
                <w:szCs w:val="22"/>
              </w:rPr>
              <w:t xml:space="preserve"> only metrics</w:t>
            </w:r>
            <w:r w:rsidR="002E05DD" w:rsidRPr="005B79A5">
              <w:rPr>
                <w:rFonts w:asciiTheme="minorHAnsi" w:eastAsia="MS PGothic" w:hAnsiTheme="minorHAnsi" w:cs="MS PGothic"/>
                <w:color w:val="000000"/>
                <w:kern w:val="24"/>
                <w:szCs w:val="22"/>
              </w:rPr>
              <w:t>: review action plans to ensure alignment with RAS,</w:t>
            </w:r>
            <w:r w:rsidR="002E05DD">
              <w:rPr>
                <w:rFonts w:asciiTheme="minorHAnsi" w:eastAsia="MS PGothic" w:hAnsiTheme="minorHAnsi" w:cs="MS PGothic"/>
                <w:color w:val="000000"/>
                <w:kern w:val="24"/>
                <w:szCs w:val="22"/>
              </w:rPr>
              <w:t xml:space="preserve"> recommending adjustments</w:t>
            </w:r>
            <w:r w:rsidR="002E05DD" w:rsidRPr="005B79A5">
              <w:rPr>
                <w:rFonts w:asciiTheme="minorHAnsi" w:eastAsia="MS PGothic" w:hAnsiTheme="minorHAnsi" w:cs="MS PGothic"/>
                <w:color w:val="000000"/>
                <w:kern w:val="24"/>
                <w:szCs w:val="22"/>
              </w:rPr>
              <w:t xml:space="preserve"> where applicable</w:t>
            </w:r>
          </w:p>
        </w:tc>
      </w:tr>
      <w:tr w:rsidR="00146DF2" w:rsidRPr="005B79A5" w:rsidTr="00996851">
        <w:trPr>
          <w:trHeight w:val="412"/>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46DF2" w:rsidRPr="005B79A5" w:rsidRDefault="00146DF2" w:rsidP="00770BEC">
            <w:pPr>
              <w:spacing w:after="0" w:line="240" w:lineRule="auto"/>
              <w:textAlignment w:val="center"/>
              <w:rPr>
                <w:rFonts w:asciiTheme="minorHAnsi" w:eastAsia="MS PGothic" w:hAnsiTheme="minorHAnsi" w:cs="MS PGothic"/>
                <w:b/>
                <w:bCs/>
                <w:color w:val="FF0000"/>
                <w:kern w:val="24"/>
                <w:lang w:val="en-GB"/>
              </w:rPr>
            </w:pPr>
            <w:r w:rsidRPr="005B79A5">
              <w:rPr>
                <w:rFonts w:asciiTheme="minorHAnsi" w:eastAsia="MS PGothic" w:hAnsiTheme="minorHAnsi" w:cs="MS PGothic"/>
                <w:b/>
                <w:bCs/>
                <w:color w:val="FF0000"/>
                <w:kern w:val="24"/>
                <w:lang w:val="en-GB"/>
              </w:rPr>
              <w:t>Board</w:t>
            </w:r>
          </w:p>
        </w:tc>
        <w:tc>
          <w:tcPr>
            <w:tcW w:w="8298"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146DF2" w:rsidRPr="005B79A5" w:rsidRDefault="00146DF2" w:rsidP="003B1C71">
            <w:pPr>
              <w:pStyle w:val="ListParagraph"/>
              <w:numPr>
                <w:ilvl w:val="0"/>
                <w:numId w:val="6"/>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Review and approve action plans escalated by RC</w:t>
            </w:r>
          </w:p>
          <w:p w:rsidR="00146DF2" w:rsidRPr="005B79A5" w:rsidRDefault="00146DF2" w:rsidP="00770BEC">
            <w:pPr>
              <w:pStyle w:val="ListParagraph"/>
              <w:numPr>
                <w:ilvl w:val="0"/>
                <w:numId w:val="8"/>
              </w:numPr>
              <w:spacing w:after="0" w:line="240" w:lineRule="auto"/>
              <w:ind w:left="360"/>
              <w:textAlignment w:val="center"/>
              <w:rPr>
                <w:rFonts w:asciiTheme="minorHAnsi" w:eastAsia="MS PGothic" w:hAnsiTheme="minorHAnsi" w:cs="MS PGothic"/>
                <w:color w:val="000000"/>
                <w:kern w:val="24"/>
                <w:szCs w:val="22"/>
              </w:rPr>
            </w:pPr>
            <w:r w:rsidRPr="005B79A5">
              <w:rPr>
                <w:rFonts w:asciiTheme="minorHAnsi" w:eastAsia="MS PGothic" w:hAnsiTheme="minorHAnsi" w:cs="MS PGothic"/>
                <w:color w:val="000000"/>
                <w:kern w:val="24"/>
                <w:szCs w:val="22"/>
              </w:rPr>
              <w:t xml:space="preserve">Approve all </w:t>
            </w:r>
            <w:r>
              <w:rPr>
                <w:rFonts w:asciiTheme="minorHAnsi" w:eastAsia="MS PGothic" w:hAnsiTheme="minorHAnsi" w:cs="MS PGothic"/>
                <w:color w:val="000000"/>
                <w:kern w:val="24"/>
                <w:szCs w:val="22"/>
              </w:rPr>
              <w:t>temporary</w:t>
            </w:r>
            <w:r w:rsidRPr="005B79A5">
              <w:rPr>
                <w:rFonts w:asciiTheme="minorHAnsi" w:eastAsia="MS PGothic" w:hAnsiTheme="minorHAnsi" w:cs="MS PGothic"/>
                <w:color w:val="000000"/>
                <w:kern w:val="24"/>
                <w:szCs w:val="22"/>
              </w:rPr>
              <w:t xml:space="preserve"> exceptions or changes to RAS calibration</w:t>
            </w:r>
          </w:p>
        </w:tc>
      </w:tr>
    </w:tbl>
    <w:p w:rsidR="003B1C71" w:rsidRDefault="003B1C71" w:rsidP="009D257B">
      <w:pPr>
        <w:spacing w:before="120" w:after="120"/>
        <w:outlineLvl w:val="1"/>
      </w:pPr>
    </w:p>
    <w:p w:rsidR="00613A78" w:rsidDel="009F1F0E" w:rsidRDefault="00613A78" w:rsidP="009D257B">
      <w:pPr>
        <w:spacing w:before="120" w:after="120"/>
        <w:outlineLvl w:val="1"/>
        <w:rPr>
          <w:del w:id="394" w:author="Parrish, Rut" w:date="2016-06-08T16:35:00Z"/>
        </w:rPr>
      </w:pPr>
    </w:p>
    <w:p w:rsidR="006529B9" w:rsidDel="009F1F0E" w:rsidRDefault="006529B9" w:rsidP="009D257B">
      <w:pPr>
        <w:spacing w:before="120" w:after="120"/>
        <w:outlineLvl w:val="1"/>
        <w:rPr>
          <w:del w:id="395" w:author="Parrish, Rut" w:date="2016-06-08T16:35:00Z"/>
        </w:rPr>
      </w:pPr>
    </w:p>
    <w:p w:rsidR="006529B9" w:rsidDel="009F1F0E" w:rsidRDefault="006529B9" w:rsidP="009D257B">
      <w:pPr>
        <w:spacing w:before="120" w:after="120"/>
        <w:outlineLvl w:val="1"/>
        <w:rPr>
          <w:del w:id="396" w:author="Parrish, Rut" w:date="2016-06-08T16:35:00Z"/>
        </w:rPr>
      </w:pPr>
    </w:p>
    <w:p w:rsidR="006529B9" w:rsidDel="009F1F0E" w:rsidRDefault="006529B9" w:rsidP="009D257B">
      <w:pPr>
        <w:spacing w:before="120" w:after="120"/>
        <w:outlineLvl w:val="1"/>
        <w:rPr>
          <w:del w:id="397" w:author="Parrish, Rut" w:date="2016-06-08T16:35:00Z"/>
        </w:rPr>
      </w:pPr>
    </w:p>
    <w:p w:rsidR="006529B9" w:rsidDel="009F1F0E" w:rsidRDefault="006529B9" w:rsidP="009D257B">
      <w:pPr>
        <w:spacing w:before="120" w:after="120"/>
        <w:outlineLvl w:val="1"/>
        <w:rPr>
          <w:del w:id="398" w:author="Parrish, Rut" w:date="2016-06-08T16:35:00Z"/>
        </w:rPr>
      </w:pPr>
    </w:p>
    <w:p w:rsidR="00613A78" w:rsidDel="009F1F0E" w:rsidRDefault="00613A78" w:rsidP="009D257B">
      <w:pPr>
        <w:spacing w:before="120" w:after="120"/>
        <w:outlineLvl w:val="1"/>
        <w:rPr>
          <w:del w:id="399" w:author="Parrish, Rut" w:date="2016-06-08T16:35:00Z"/>
        </w:rPr>
      </w:pPr>
    </w:p>
    <w:p w:rsidR="009830D5" w:rsidRPr="00BE3A2E" w:rsidRDefault="00C83747" w:rsidP="00996851">
      <w:pPr>
        <w:pStyle w:val="SANUS1"/>
        <w:numPr>
          <w:ilvl w:val="0"/>
          <w:numId w:val="3"/>
        </w:numPr>
      </w:pPr>
      <w:bookmarkStart w:id="400" w:name="_Toc432074709"/>
      <w:bookmarkStart w:id="401" w:name="_Toc432408571"/>
      <w:bookmarkStart w:id="402" w:name="_Toc432074710"/>
      <w:bookmarkStart w:id="403" w:name="_Toc432408572"/>
      <w:bookmarkStart w:id="404" w:name="_Toc432074711"/>
      <w:bookmarkStart w:id="405" w:name="_Toc432408573"/>
      <w:bookmarkStart w:id="406" w:name="_Toc432074712"/>
      <w:bookmarkStart w:id="407" w:name="_Toc432408574"/>
      <w:bookmarkStart w:id="408" w:name="_Toc432074713"/>
      <w:bookmarkStart w:id="409" w:name="_Toc432408575"/>
      <w:bookmarkStart w:id="410" w:name="_Toc432074714"/>
      <w:bookmarkStart w:id="411" w:name="_Toc432408576"/>
      <w:bookmarkStart w:id="412" w:name="_Toc432074715"/>
      <w:bookmarkStart w:id="413" w:name="_Toc432408577"/>
      <w:bookmarkStart w:id="414" w:name="_Toc432074716"/>
      <w:bookmarkStart w:id="415" w:name="_Toc432408578"/>
      <w:bookmarkStart w:id="416" w:name="_Toc432074717"/>
      <w:bookmarkStart w:id="417" w:name="_Toc432408579"/>
      <w:bookmarkStart w:id="418" w:name="_Toc432074718"/>
      <w:bookmarkStart w:id="419" w:name="_Toc432408580"/>
      <w:bookmarkStart w:id="420" w:name="_Toc432074719"/>
      <w:bookmarkStart w:id="421" w:name="_Toc432408581"/>
      <w:bookmarkStart w:id="422" w:name="_Toc432074720"/>
      <w:bookmarkStart w:id="423" w:name="_Toc432408582"/>
      <w:bookmarkStart w:id="424" w:name="_Toc432074721"/>
      <w:bookmarkStart w:id="425" w:name="_Toc432408583"/>
      <w:bookmarkStart w:id="426" w:name="_Toc432074722"/>
      <w:bookmarkStart w:id="427" w:name="_Toc432408584"/>
      <w:bookmarkStart w:id="428" w:name="_Toc432074723"/>
      <w:bookmarkStart w:id="429" w:name="_Toc432408585"/>
      <w:bookmarkStart w:id="430" w:name="_Toc432074724"/>
      <w:bookmarkStart w:id="431" w:name="_Toc432408586"/>
      <w:bookmarkStart w:id="432" w:name="_Toc452639844"/>
      <w:bookmarkEnd w:id="7"/>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BE3A2E">
        <w:t xml:space="preserve">Document </w:t>
      </w:r>
      <w:r w:rsidR="00E35A72" w:rsidRPr="00BE3A2E">
        <w:t>History and Version Control</w:t>
      </w:r>
      <w:bookmarkEnd w:id="432"/>
    </w:p>
    <w:p w:rsidR="00C83747" w:rsidRPr="00BE3A2E" w:rsidRDefault="00C83747" w:rsidP="00996851">
      <w:pPr>
        <w:pStyle w:val="SANUS2"/>
        <w:numPr>
          <w:ilvl w:val="1"/>
          <w:numId w:val="3"/>
        </w:numPr>
      </w:pPr>
      <w:bookmarkStart w:id="433" w:name="_Toc373835344"/>
      <w:bookmarkStart w:id="434" w:name="_Toc424570375"/>
      <w:bookmarkStart w:id="435" w:name="_Toc452639845"/>
      <w:r w:rsidRPr="00BE3A2E">
        <w:t>Ownership and Authorship</w:t>
      </w:r>
      <w:bookmarkEnd w:id="433"/>
      <w:bookmarkEnd w:id="434"/>
      <w:bookmarkEnd w:id="435"/>
    </w:p>
    <w:tbl>
      <w:tblPr>
        <w:tblW w:w="50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3"/>
        <w:gridCol w:w="1486"/>
        <w:gridCol w:w="1439"/>
        <w:gridCol w:w="2028"/>
        <w:gridCol w:w="3553"/>
      </w:tblGrid>
      <w:tr w:rsidR="00C83747" w:rsidRPr="005B79A5" w:rsidTr="00996851">
        <w:trPr>
          <w:trHeight w:val="246"/>
        </w:trPr>
        <w:tc>
          <w:tcPr>
            <w:tcW w:w="633" w:type="pct"/>
            <w:tcBorders>
              <w:top w:val="single" w:sz="6" w:space="0" w:color="auto"/>
              <w:left w:val="single" w:sz="6" w:space="0" w:color="auto"/>
              <w:bottom w:val="single" w:sz="6" w:space="0" w:color="auto"/>
              <w:right w:val="single" w:sz="6" w:space="0" w:color="auto"/>
            </w:tcBorders>
            <w:shd w:val="clear" w:color="auto" w:fill="FF0000"/>
            <w:vAlign w:val="center"/>
          </w:tcPr>
          <w:p w:rsidR="00C83747" w:rsidRPr="005B79A5" w:rsidRDefault="00C83747" w:rsidP="005F50B8">
            <w:pPr>
              <w:pStyle w:val="Text"/>
              <w:spacing w:before="120" w:after="0"/>
              <w:rPr>
                <w:rFonts w:ascii="Calibri" w:hAnsi="Calibri" w:cs="Calibri"/>
                <w:b/>
                <w:bCs/>
                <w:color w:val="FFFFFF"/>
              </w:rPr>
            </w:pPr>
            <w:r w:rsidRPr="005B79A5">
              <w:rPr>
                <w:rFonts w:ascii="Calibri" w:hAnsi="Calibri" w:cs="Calibri"/>
                <w:b/>
                <w:bCs/>
                <w:color w:val="FFFFFF"/>
              </w:rPr>
              <w:t>Version</w:t>
            </w:r>
          </w:p>
        </w:tc>
        <w:tc>
          <w:tcPr>
            <w:tcW w:w="763" w:type="pct"/>
            <w:tcBorders>
              <w:top w:val="single" w:sz="6" w:space="0" w:color="auto"/>
              <w:left w:val="single" w:sz="6" w:space="0" w:color="auto"/>
              <w:bottom w:val="single" w:sz="6" w:space="0" w:color="auto"/>
              <w:right w:val="single" w:sz="6" w:space="0" w:color="auto"/>
            </w:tcBorders>
            <w:shd w:val="clear" w:color="auto" w:fill="FF0000"/>
          </w:tcPr>
          <w:p w:rsidR="00C83747" w:rsidRPr="005B79A5" w:rsidRDefault="00C83747" w:rsidP="005F50B8">
            <w:pPr>
              <w:pStyle w:val="Text"/>
              <w:spacing w:before="120" w:after="0"/>
              <w:rPr>
                <w:rFonts w:ascii="Calibri" w:hAnsi="Calibri" w:cs="Calibri"/>
                <w:b/>
                <w:bCs/>
                <w:color w:val="FFFFFF"/>
              </w:rPr>
            </w:pPr>
            <w:r w:rsidRPr="005B79A5">
              <w:rPr>
                <w:rFonts w:ascii="Calibri" w:hAnsi="Calibri" w:cs="Calibri"/>
                <w:b/>
                <w:bCs/>
                <w:color w:val="FFFFFF"/>
              </w:rPr>
              <w:t>Date</w:t>
            </w:r>
          </w:p>
        </w:tc>
        <w:tc>
          <w:tcPr>
            <w:tcW w:w="739" w:type="pct"/>
            <w:tcBorders>
              <w:top w:val="single" w:sz="6" w:space="0" w:color="auto"/>
              <w:left w:val="single" w:sz="6" w:space="0" w:color="auto"/>
              <w:bottom w:val="single" w:sz="6" w:space="0" w:color="auto"/>
              <w:right w:val="single" w:sz="6" w:space="0" w:color="auto"/>
            </w:tcBorders>
            <w:shd w:val="clear" w:color="auto" w:fill="FF0000"/>
            <w:vAlign w:val="center"/>
          </w:tcPr>
          <w:p w:rsidR="00C83747" w:rsidRPr="005B79A5" w:rsidRDefault="00C83747" w:rsidP="005F50B8">
            <w:pPr>
              <w:pStyle w:val="Text"/>
              <w:spacing w:before="120" w:after="0"/>
              <w:rPr>
                <w:rFonts w:ascii="Calibri" w:hAnsi="Calibri" w:cs="Calibri"/>
                <w:b/>
                <w:bCs/>
                <w:color w:val="FFFFFF"/>
              </w:rPr>
            </w:pPr>
            <w:r w:rsidRPr="005B79A5">
              <w:rPr>
                <w:rFonts w:ascii="Calibri" w:hAnsi="Calibri" w:cs="Calibri"/>
                <w:b/>
                <w:bCs/>
                <w:color w:val="FFFFFF"/>
              </w:rPr>
              <w:t>Author</w:t>
            </w:r>
          </w:p>
        </w:tc>
        <w:tc>
          <w:tcPr>
            <w:tcW w:w="1041" w:type="pct"/>
            <w:tcBorders>
              <w:top w:val="single" w:sz="6" w:space="0" w:color="auto"/>
              <w:left w:val="single" w:sz="6" w:space="0" w:color="auto"/>
              <w:bottom w:val="single" w:sz="6" w:space="0" w:color="auto"/>
              <w:right w:val="single" w:sz="6" w:space="0" w:color="auto"/>
            </w:tcBorders>
            <w:shd w:val="clear" w:color="auto" w:fill="FF0000"/>
          </w:tcPr>
          <w:p w:rsidR="00C83747" w:rsidRPr="005B79A5" w:rsidRDefault="00C83747" w:rsidP="005F50B8">
            <w:pPr>
              <w:pStyle w:val="Text"/>
              <w:spacing w:before="120" w:after="0"/>
              <w:rPr>
                <w:rFonts w:ascii="Calibri" w:hAnsi="Calibri" w:cs="Calibri"/>
                <w:b/>
                <w:bCs/>
                <w:color w:val="FFFFFF"/>
              </w:rPr>
            </w:pPr>
            <w:r w:rsidRPr="005B79A5">
              <w:rPr>
                <w:rFonts w:ascii="Calibri" w:hAnsi="Calibri" w:cs="Calibri"/>
                <w:b/>
                <w:bCs/>
                <w:color w:val="FFFFFF"/>
              </w:rPr>
              <w:t>Owner</w:t>
            </w:r>
          </w:p>
        </w:tc>
        <w:tc>
          <w:tcPr>
            <w:tcW w:w="1824" w:type="pct"/>
            <w:tcBorders>
              <w:top w:val="single" w:sz="6" w:space="0" w:color="auto"/>
              <w:left w:val="single" w:sz="6" w:space="0" w:color="auto"/>
              <w:bottom w:val="single" w:sz="6" w:space="0" w:color="auto"/>
              <w:right w:val="single" w:sz="6" w:space="0" w:color="auto"/>
            </w:tcBorders>
            <w:shd w:val="clear" w:color="auto" w:fill="FF0000"/>
          </w:tcPr>
          <w:p w:rsidR="00C83747" w:rsidRPr="005B79A5" w:rsidRDefault="00C83747" w:rsidP="005F50B8">
            <w:pPr>
              <w:pStyle w:val="Text"/>
              <w:spacing w:before="120" w:after="0"/>
              <w:rPr>
                <w:rFonts w:ascii="Calibri" w:hAnsi="Calibri" w:cs="Calibri"/>
                <w:b/>
                <w:bCs/>
                <w:color w:val="FFFFFF"/>
              </w:rPr>
            </w:pPr>
            <w:r w:rsidRPr="005B79A5">
              <w:rPr>
                <w:rFonts w:ascii="Calibri" w:hAnsi="Calibri" w:cs="Calibri"/>
                <w:b/>
                <w:bCs/>
                <w:color w:val="FFFFFF"/>
              </w:rPr>
              <w:t>Change</w:t>
            </w:r>
          </w:p>
        </w:tc>
      </w:tr>
      <w:tr w:rsidR="00C83747" w:rsidRPr="00BF7CAB" w:rsidTr="00996851">
        <w:trPr>
          <w:trHeight w:val="206"/>
        </w:trPr>
        <w:tc>
          <w:tcPr>
            <w:tcW w:w="633" w:type="pct"/>
            <w:tcBorders>
              <w:top w:val="single" w:sz="6" w:space="0" w:color="auto"/>
              <w:left w:val="single" w:sz="6" w:space="0" w:color="auto"/>
              <w:bottom w:val="single" w:sz="6" w:space="0" w:color="auto"/>
              <w:right w:val="single" w:sz="6" w:space="0" w:color="auto"/>
            </w:tcBorders>
          </w:tcPr>
          <w:p w:rsidR="00C83747" w:rsidRPr="00BE3A2E" w:rsidRDefault="00C83747" w:rsidP="00996851">
            <w:pPr>
              <w:pStyle w:val="Text"/>
              <w:spacing w:before="120" w:after="0"/>
              <w:jc w:val="left"/>
              <w:rPr>
                <w:rFonts w:ascii="Calibri" w:hAnsi="Calibri" w:cs="Calibri"/>
                <w:sz w:val="20"/>
                <w:szCs w:val="20"/>
              </w:rPr>
            </w:pPr>
            <w:r w:rsidRPr="00BE3A2E">
              <w:rPr>
                <w:rFonts w:ascii="Calibri" w:hAnsi="Calibri" w:cs="Calibri"/>
                <w:sz w:val="20"/>
                <w:szCs w:val="20"/>
              </w:rPr>
              <w:t>1.0</w:t>
            </w:r>
          </w:p>
        </w:tc>
        <w:tc>
          <w:tcPr>
            <w:tcW w:w="763" w:type="pct"/>
            <w:tcBorders>
              <w:top w:val="single" w:sz="6" w:space="0" w:color="auto"/>
              <w:left w:val="single" w:sz="6" w:space="0" w:color="auto"/>
              <w:bottom w:val="single" w:sz="6" w:space="0" w:color="auto"/>
              <w:right w:val="single" w:sz="6" w:space="0" w:color="auto"/>
            </w:tcBorders>
          </w:tcPr>
          <w:p w:rsidR="00C83747" w:rsidRPr="00BE3A2E" w:rsidRDefault="00BF7CAB" w:rsidP="00996851">
            <w:pPr>
              <w:pStyle w:val="Text"/>
              <w:spacing w:before="120" w:after="0"/>
              <w:jc w:val="left"/>
              <w:rPr>
                <w:rFonts w:ascii="Calibri" w:hAnsi="Calibri" w:cs="Calibri"/>
                <w:sz w:val="20"/>
                <w:szCs w:val="20"/>
              </w:rPr>
            </w:pPr>
            <w:r>
              <w:rPr>
                <w:rFonts w:ascii="Calibri" w:hAnsi="Calibri" w:cs="Calibri"/>
                <w:sz w:val="20"/>
                <w:szCs w:val="20"/>
              </w:rPr>
              <w:t xml:space="preserve">October </w:t>
            </w:r>
            <w:r w:rsidR="00C83747" w:rsidRPr="00BE3A2E">
              <w:rPr>
                <w:rFonts w:ascii="Calibri" w:hAnsi="Calibri" w:cs="Calibri"/>
                <w:sz w:val="20"/>
                <w:szCs w:val="20"/>
              </w:rPr>
              <w:t>2015</w:t>
            </w:r>
          </w:p>
        </w:tc>
        <w:tc>
          <w:tcPr>
            <w:tcW w:w="739" w:type="pct"/>
            <w:tcBorders>
              <w:top w:val="single" w:sz="6" w:space="0" w:color="auto"/>
              <w:left w:val="single" w:sz="6" w:space="0" w:color="auto"/>
              <w:bottom w:val="single" w:sz="6" w:space="0" w:color="auto"/>
              <w:right w:val="single" w:sz="6" w:space="0" w:color="auto"/>
            </w:tcBorders>
          </w:tcPr>
          <w:p w:rsidR="00C83747" w:rsidRPr="00BE3A2E" w:rsidRDefault="00BF7CAB" w:rsidP="00996851">
            <w:pPr>
              <w:pStyle w:val="Text"/>
              <w:spacing w:before="120" w:after="0"/>
              <w:jc w:val="left"/>
              <w:rPr>
                <w:rFonts w:ascii="Calibri" w:hAnsi="Calibri" w:cs="Calibri"/>
                <w:sz w:val="20"/>
                <w:szCs w:val="20"/>
              </w:rPr>
            </w:pPr>
            <w:r w:rsidRPr="00BE3A2E">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C83747" w:rsidRPr="00BE3A2E" w:rsidRDefault="00BF7CAB" w:rsidP="00996851">
            <w:pPr>
              <w:pStyle w:val="Text"/>
              <w:spacing w:before="120" w:after="0"/>
              <w:jc w:val="left"/>
              <w:rPr>
                <w:rFonts w:ascii="Calibri" w:hAnsi="Calibri" w:cs="Calibri"/>
                <w:sz w:val="20"/>
                <w:szCs w:val="20"/>
              </w:rPr>
            </w:pPr>
            <w:r w:rsidRPr="00BE3A2E">
              <w:rPr>
                <w:rFonts w:ascii="Calibri" w:hAnsi="Calibri" w:cs="Calibri"/>
                <w:sz w:val="20"/>
                <w:szCs w:val="20"/>
              </w:rPr>
              <w:t>Chief Risk Officer</w:t>
            </w:r>
          </w:p>
        </w:tc>
        <w:tc>
          <w:tcPr>
            <w:tcW w:w="1824" w:type="pct"/>
            <w:tcBorders>
              <w:top w:val="single" w:sz="6" w:space="0" w:color="auto"/>
              <w:left w:val="single" w:sz="6" w:space="0" w:color="auto"/>
              <w:bottom w:val="single" w:sz="6" w:space="0" w:color="auto"/>
              <w:right w:val="single" w:sz="6" w:space="0" w:color="auto"/>
            </w:tcBorders>
          </w:tcPr>
          <w:p w:rsidR="00C83747" w:rsidRPr="00BE3A2E" w:rsidRDefault="00BF7CAB" w:rsidP="00996851">
            <w:pPr>
              <w:pStyle w:val="Text"/>
              <w:spacing w:before="120" w:after="0"/>
              <w:jc w:val="left"/>
              <w:rPr>
                <w:rFonts w:ascii="Calibri" w:hAnsi="Calibri" w:cs="Calibri"/>
                <w:sz w:val="20"/>
                <w:szCs w:val="20"/>
              </w:rPr>
            </w:pPr>
            <w:r w:rsidRPr="00BE3A2E">
              <w:rPr>
                <w:rFonts w:ascii="Calibri" w:hAnsi="Calibri" w:cs="Calibri"/>
                <w:sz w:val="20"/>
                <w:szCs w:val="20"/>
              </w:rPr>
              <w:t>First monitoring, reporting and escalation procedure.</w:t>
            </w:r>
          </w:p>
        </w:tc>
      </w:tr>
      <w:tr w:rsidR="00574F22" w:rsidRPr="00BF7CAB" w:rsidTr="00996851">
        <w:trPr>
          <w:trHeight w:val="206"/>
        </w:trPr>
        <w:tc>
          <w:tcPr>
            <w:tcW w:w="633" w:type="pct"/>
            <w:tcBorders>
              <w:top w:val="single" w:sz="6" w:space="0" w:color="auto"/>
              <w:left w:val="single" w:sz="6" w:space="0" w:color="auto"/>
              <w:bottom w:val="single" w:sz="6" w:space="0" w:color="auto"/>
              <w:right w:val="single" w:sz="6" w:space="0" w:color="auto"/>
            </w:tcBorders>
          </w:tcPr>
          <w:p w:rsidR="00574F22" w:rsidRPr="00BE3A2E" w:rsidRDefault="009F1F0E" w:rsidP="00996851">
            <w:pPr>
              <w:pStyle w:val="Text"/>
              <w:spacing w:before="120" w:after="0"/>
              <w:jc w:val="left"/>
              <w:rPr>
                <w:rFonts w:ascii="Calibri" w:hAnsi="Calibri" w:cs="Calibri"/>
                <w:sz w:val="20"/>
                <w:szCs w:val="20"/>
              </w:rPr>
            </w:pPr>
            <w:ins w:id="436" w:author="Parrish, Rut" w:date="2016-06-08T16:35:00Z">
              <w:r>
                <w:rPr>
                  <w:rFonts w:ascii="Calibri" w:hAnsi="Calibri" w:cs="Calibri"/>
                  <w:sz w:val="20"/>
                  <w:szCs w:val="20"/>
                </w:rPr>
                <w:t>2.0</w:t>
              </w:r>
            </w:ins>
            <w:del w:id="437" w:author="Parrish, Rut" w:date="2016-06-08T16:35:00Z">
              <w:r w:rsidR="00574F22" w:rsidDel="009F1F0E">
                <w:rPr>
                  <w:rFonts w:ascii="Calibri" w:hAnsi="Calibri" w:cs="Calibri"/>
                  <w:sz w:val="20"/>
                  <w:szCs w:val="20"/>
                </w:rPr>
                <w:delText>1.1</w:delText>
              </w:r>
            </w:del>
          </w:p>
        </w:tc>
        <w:tc>
          <w:tcPr>
            <w:tcW w:w="763" w:type="pct"/>
            <w:tcBorders>
              <w:top w:val="single" w:sz="6" w:space="0" w:color="auto"/>
              <w:left w:val="single" w:sz="6" w:space="0" w:color="auto"/>
              <w:bottom w:val="single" w:sz="6" w:space="0" w:color="auto"/>
              <w:right w:val="single" w:sz="6" w:space="0" w:color="auto"/>
            </w:tcBorders>
          </w:tcPr>
          <w:p w:rsidR="00574F22" w:rsidRDefault="00574F22" w:rsidP="00996851">
            <w:pPr>
              <w:pStyle w:val="Text"/>
              <w:spacing w:before="120" w:after="0"/>
              <w:jc w:val="left"/>
              <w:rPr>
                <w:rFonts w:ascii="Calibri" w:hAnsi="Calibri" w:cs="Calibri"/>
                <w:sz w:val="20"/>
                <w:szCs w:val="20"/>
              </w:rPr>
            </w:pPr>
            <w:r>
              <w:rPr>
                <w:rFonts w:ascii="Calibri" w:hAnsi="Calibri" w:cs="Calibri"/>
                <w:sz w:val="20"/>
                <w:szCs w:val="20"/>
              </w:rPr>
              <w:t>June 2016</w:t>
            </w:r>
          </w:p>
        </w:tc>
        <w:tc>
          <w:tcPr>
            <w:tcW w:w="739" w:type="pct"/>
            <w:tcBorders>
              <w:top w:val="single" w:sz="6" w:space="0" w:color="auto"/>
              <w:left w:val="single" w:sz="6" w:space="0" w:color="auto"/>
              <w:bottom w:val="single" w:sz="6" w:space="0" w:color="auto"/>
              <w:right w:val="single" w:sz="6" w:space="0" w:color="auto"/>
            </w:tcBorders>
          </w:tcPr>
          <w:p w:rsidR="00574F22" w:rsidRPr="00BE3A2E" w:rsidRDefault="00574F22" w:rsidP="00996851">
            <w:pPr>
              <w:pStyle w:val="Text"/>
              <w:spacing w:before="120" w:after="0"/>
              <w:jc w:val="left"/>
              <w:rPr>
                <w:rFonts w:ascii="Calibri" w:hAnsi="Calibri" w:cs="Calibri"/>
                <w:sz w:val="20"/>
                <w:szCs w:val="20"/>
              </w:rPr>
            </w:pPr>
            <w:r>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574F22" w:rsidRPr="00BE3A2E" w:rsidRDefault="00574F22" w:rsidP="00996851">
            <w:pPr>
              <w:pStyle w:val="Text"/>
              <w:spacing w:before="120" w:after="0"/>
              <w:jc w:val="left"/>
              <w:rPr>
                <w:rFonts w:ascii="Calibri" w:hAnsi="Calibri" w:cs="Calibri"/>
                <w:sz w:val="20"/>
                <w:szCs w:val="20"/>
              </w:rPr>
            </w:pPr>
            <w:r>
              <w:rPr>
                <w:rFonts w:ascii="Calibri" w:hAnsi="Calibri" w:cs="Calibri"/>
                <w:sz w:val="20"/>
                <w:szCs w:val="20"/>
              </w:rPr>
              <w:t>Chief Risk Officer</w:t>
            </w:r>
          </w:p>
        </w:tc>
        <w:tc>
          <w:tcPr>
            <w:tcW w:w="1824" w:type="pct"/>
            <w:tcBorders>
              <w:top w:val="single" w:sz="6" w:space="0" w:color="auto"/>
              <w:left w:val="single" w:sz="6" w:space="0" w:color="auto"/>
              <w:bottom w:val="single" w:sz="6" w:space="0" w:color="auto"/>
              <w:right w:val="single" w:sz="6" w:space="0" w:color="auto"/>
            </w:tcBorders>
          </w:tcPr>
          <w:p w:rsidR="00574F22" w:rsidRPr="00BE3A2E" w:rsidRDefault="00574F22" w:rsidP="00996851">
            <w:pPr>
              <w:pStyle w:val="Text"/>
              <w:spacing w:before="120" w:after="0"/>
              <w:jc w:val="left"/>
              <w:rPr>
                <w:rFonts w:ascii="Calibri" w:hAnsi="Calibri" w:cs="Calibri"/>
                <w:sz w:val="20"/>
                <w:szCs w:val="20"/>
              </w:rPr>
            </w:pPr>
            <w:r>
              <w:rPr>
                <w:rFonts w:ascii="Calibri" w:hAnsi="Calibri" w:cs="Calibri"/>
                <w:sz w:val="20"/>
                <w:szCs w:val="20"/>
              </w:rPr>
              <w:t xml:space="preserve">2016 Annual </w:t>
            </w:r>
            <w:r w:rsidR="002223BA">
              <w:rPr>
                <w:rFonts w:ascii="Calibri" w:hAnsi="Calibri" w:cs="Calibri"/>
                <w:sz w:val="20"/>
                <w:szCs w:val="20"/>
              </w:rPr>
              <w:t>Revision</w:t>
            </w:r>
          </w:p>
        </w:tc>
      </w:tr>
    </w:tbl>
    <w:p w:rsidR="00C83747" w:rsidRPr="005B79A5" w:rsidRDefault="00C83747" w:rsidP="00C83747">
      <w:pPr>
        <w:pStyle w:val="Normal1"/>
        <w:jc w:val="both"/>
      </w:pPr>
      <w:bookmarkStart w:id="438" w:name="_GoBack"/>
      <w:bookmarkEnd w:id="438"/>
    </w:p>
    <w:p w:rsidR="00C83747" w:rsidRPr="00996851" w:rsidRDefault="00C83747" w:rsidP="00996851">
      <w:pPr>
        <w:pStyle w:val="SANUS2"/>
        <w:numPr>
          <w:ilvl w:val="1"/>
          <w:numId w:val="3"/>
        </w:numPr>
      </w:pPr>
      <w:bookmarkStart w:id="439" w:name="_Toc373835345"/>
      <w:bookmarkStart w:id="440" w:name="_Toc424570376"/>
      <w:bookmarkStart w:id="441" w:name="_Toc452639846"/>
      <w:r w:rsidRPr="00996851">
        <w:t>Sign-Off</w:t>
      </w:r>
      <w:bookmarkEnd w:id="439"/>
      <w:bookmarkEnd w:id="440"/>
      <w:bookmarkEnd w:id="441"/>
    </w:p>
    <w:tbl>
      <w:tblPr>
        <w:tblW w:w="50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58"/>
        <w:gridCol w:w="3115"/>
        <w:gridCol w:w="2466"/>
      </w:tblGrid>
      <w:tr w:rsidR="00C83747" w:rsidRPr="005B79A5" w:rsidTr="00996851">
        <w:trPr>
          <w:trHeight w:val="561"/>
        </w:trPr>
        <w:tc>
          <w:tcPr>
            <w:tcW w:w="2135" w:type="pct"/>
            <w:tcBorders>
              <w:top w:val="single" w:sz="6" w:space="0" w:color="auto"/>
              <w:left w:val="single" w:sz="6" w:space="0" w:color="auto"/>
              <w:bottom w:val="single" w:sz="6" w:space="0" w:color="auto"/>
              <w:right w:val="single" w:sz="6" w:space="0" w:color="auto"/>
            </w:tcBorders>
            <w:shd w:val="clear" w:color="auto" w:fill="FF0000"/>
            <w:vAlign w:val="center"/>
          </w:tcPr>
          <w:p w:rsidR="00C83747" w:rsidRPr="005B79A5" w:rsidRDefault="00C83747" w:rsidP="00996851">
            <w:pPr>
              <w:pStyle w:val="Text"/>
              <w:spacing w:before="120" w:after="0"/>
              <w:jc w:val="left"/>
              <w:rPr>
                <w:rFonts w:ascii="Calibri" w:hAnsi="Calibri" w:cs="Calibri"/>
                <w:b/>
                <w:bCs/>
                <w:color w:val="FFFFFF"/>
              </w:rPr>
            </w:pPr>
            <w:r w:rsidRPr="005B79A5">
              <w:rPr>
                <w:rFonts w:ascii="Calibri" w:hAnsi="Calibri" w:cs="Calibri"/>
                <w:b/>
                <w:bCs/>
                <w:color w:val="FFFFFF"/>
              </w:rPr>
              <w:t>Approving Body</w:t>
            </w:r>
          </w:p>
        </w:tc>
        <w:tc>
          <w:tcPr>
            <w:tcW w:w="1599" w:type="pct"/>
            <w:tcBorders>
              <w:top w:val="single" w:sz="6" w:space="0" w:color="auto"/>
              <w:left w:val="single" w:sz="6" w:space="0" w:color="auto"/>
              <w:bottom w:val="single" w:sz="6" w:space="0" w:color="auto"/>
              <w:right w:val="single" w:sz="6" w:space="0" w:color="auto"/>
            </w:tcBorders>
            <w:shd w:val="clear" w:color="auto" w:fill="FF0000"/>
            <w:vAlign w:val="center"/>
          </w:tcPr>
          <w:p w:rsidR="00C83747" w:rsidRPr="005B79A5" w:rsidRDefault="00C83747" w:rsidP="00996851">
            <w:pPr>
              <w:pStyle w:val="Text"/>
              <w:spacing w:before="120" w:after="0"/>
              <w:jc w:val="left"/>
              <w:rPr>
                <w:rFonts w:ascii="Calibri" w:hAnsi="Calibri" w:cs="Calibri"/>
                <w:b/>
                <w:bCs/>
                <w:color w:val="FFFFFF"/>
              </w:rPr>
            </w:pPr>
            <w:r w:rsidRPr="005B79A5">
              <w:rPr>
                <w:rFonts w:ascii="Calibri" w:hAnsi="Calibri" w:cs="Calibri"/>
                <w:b/>
                <w:bCs/>
                <w:color w:val="FFFFFF"/>
              </w:rPr>
              <w:t>Governance</w:t>
            </w:r>
            <w:r w:rsidR="00C26AD2">
              <w:rPr>
                <w:rFonts w:ascii="Calibri" w:hAnsi="Calibri" w:cs="Calibri"/>
                <w:b/>
                <w:bCs/>
                <w:color w:val="FFFFFF"/>
              </w:rPr>
              <w:t xml:space="preserve"> </w:t>
            </w:r>
            <w:r w:rsidRPr="005B79A5">
              <w:rPr>
                <w:rFonts w:ascii="Calibri" w:hAnsi="Calibri" w:cs="Calibri"/>
                <w:b/>
                <w:bCs/>
                <w:color w:val="FFFFFF"/>
              </w:rPr>
              <w:t xml:space="preserve">Committee Approval or Endorsement </w:t>
            </w:r>
          </w:p>
        </w:tc>
        <w:tc>
          <w:tcPr>
            <w:tcW w:w="1266" w:type="pct"/>
            <w:tcBorders>
              <w:top w:val="single" w:sz="6" w:space="0" w:color="auto"/>
              <w:left w:val="single" w:sz="6" w:space="0" w:color="auto"/>
              <w:bottom w:val="single" w:sz="6" w:space="0" w:color="auto"/>
              <w:right w:val="single" w:sz="6" w:space="0" w:color="auto"/>
            </w:tcBorders>
            <w:shd w:val="clear" w:color="auto" w:fill="FF0000"/>
            <w:vAlign w:val="center"/>
          </w:tcPr>
          <w:p w:rsidR="00C83747" w:rsidRPr="005B79A5" w:rsidRDefault="00C83747" w:rsidP="00996851">
            <w:pPr>
              <w:pStyle w:val="Text"/>
              <w:spacing w:before="120" w:after="0"/>
              <w:jc w:val="left"/>
              <w:rPr>
                <w:rFonts w:ascii="Calibri" w:hAnsi="Calibri" w:cs="Calibri"/>
                <w:b/>
                <w:bCs/>
                <w:color w:val="FFFFFF"/>
              </w:rPr>
            </w:pPr>
            <w:r w:rsidRPr="005B79A5">
              <w:rPr>
                <w:rFonts w:ascii="Calibri" w:hAnsi="Calibri" w:cs="Calibri"/>
                <w:b/>
                <w:bCs/>
                <w:color w:val="FFFFFF"/>
              </w:rPr>
              <w:t>Final Approval Date</w:t>
            </w:r>
          </w:p>
        </w:tc>
      </w:tr>
      <w:tr w:rsidR="00C83747" w:rsidRPr="005B79A5" w:rsidTr="00996851">
        <w:trPr>
          <w:trHeight w:val="300"/>
        </w:trPr>
        <w:tc>
          <w:tcPr>
            <w:tcW w:w="2135" w:type="pct"/>
            <w:tcBorders>
              <w:top w:val="single" w:sz="6" w:space="0" w:color="auto"/>
              <w:left w:val="single" w:sz="6" w:space="0" w:color="auto"/>
              <w:bottom w:val="single" w:sz="6" w:space="0" w:color="auto"/>
              <w:right w:val="single" w:sz="6" w:space="0" w:color="auto"/>
            </w:tcBorders>
          </w:tcPr>
          <w:p w:rsidR="00C83747" w:rsidRPr="005B79A5" w:rsidRDefault="00BF7CAB" w:rsidP="005F50B8">
            <w:pPr>
              <w:pStyle w:val="Text"/>
              <w:spacing w:before="120" w:after="0"/>
              <w:rPr>
                <w:rFonts w:ascii="Calibri" w:hAnsi="Calibri" w:cs="Calibri"/>
                <w:b/>
                <w:color w:val="FF0000"/>
              </w:rPr>
            </w:pPr>
            <w:r w:rsidRPr="00BE3A2E">
              <w:rPr>
                <w:rFonts w:ascii="Calibri" w:hAnsi="Calibri" w:cs="Calibri"/>
                <w:sz w:val="20"/>
                <w:szCs w:val="20"/>
              </w:rPr>
              <w:t>Executive Risk Management Committee</w:t>
            </w:r>
          </w:p>
        </w:tc>
        <w:tc>
          <w:tcPr>
            <w:tcW w:w="1599" w:type="pct"/>
            <w:tcBorders>
              <w:top w:val="single" w:sz="6" w:space="0" w:color="auto"/>
              <w:left w:val="single" w:sz="6" w:space="0" w:color="auto"/>
              <w:bottom w:val="single" w:sz="6" w:space="0" w:color="auto"/>
              <w:right w:val="single" w:sz="6" w:space="0" w:color="auto"/>
            </w:tcBorders>
          </w:tcPr>
          <w:p w:rsidR="00C83747" w:rsidRPr="00BE3A2E" w:rsidRDefault="00BF7CAB" w:rsidP="005F50B8">
            <w:pPr>
              <w:pStyle w:val="Text"/>
              <w:spacing w:before="120" w:after="0"/>
              <w:rPr>
                <w:rFonts w:ascii="Calibri" w:hAnsi="Calibri" w:cs="Calibri"/>
                <w:sz w:val="20"/>
                <w:szCs w:val="20"/>
              </w:rPr>
            </w:pPr>
            <w:r w:rsidRPr="00BE3A2E">
              <w:rPr>
                <w:rFonts w:ascii="Calibri" w:hAnsi="Calibri" w:cs="Calibri"/>
                <w:sz w:val="20"/>
                <w:szCs w:val="20"/>
              </w:rPr>
              <w:t>Risk Appetite Team</w:t>
            </w:r>
          </w:p>
        </w:tc>
        <w:tc>
          <w:tcPr>
            <w:tcW w:w="1266" w:type="pct"/>
            <w:tcBorders>
              <w:top w:val="single" w:sz="6" w:space="0" w:color="auto"/>
              <w:left w:val="single" w:sz="6" w:space="0" w:color="auto"/>
              <w:bottom w:val="single" w:sz="6" w:space="0" w:color="auto"/>
              <w:right w:val="single" w:sz="6" w:space="0" w:color="auto"/>
            </w:tcBorders>
          </w:tcPr>
          <w:p w:rsidR="00C83747" w:rsidRPr="00BE3A2E" w:rsidRDefault="00613A78" w:rsidP="00DA2A26">
            <w:pPr>
              <w:pStyle w:val="Text"/>
              <w:spacing w:before="120" w:after="0"/>
              <w:rPr>
                <w:rFonts w:ascii="Calibri" w:hAnsi="Calibri" w:cs="Calibri"/>
                <w:sz w:val="20"/>
                <w:szCs w:val="20"/>
              </w:rPr>
            </w:pPr>
            <w:r>
              <w:rPr>
                <w:rFonts w:ascii="Calibri" w:hAnsi="Calibri" w:cs="Calibri"/>
                <w:sz w:val="20"/>
                <w:szCs w:val="20"/>
              </w:rPr>
              <w:t>November</w:t>
            </w:r>
            <w:r w:rsidR="00097D56">
              <w:rPr>
                <w:rFonts w:ascii="Calibri" w:hAnsi="Calibri" w:cs="Calibri"/>
                <w:sz w:val="20"/>
                <w:szCs w:val="20"/>
              </w:rPr>
              <w:t xml:space="preserve"> 17,</w:t>
            </w:r>
            <w:r w:rsidR="00BF7CAB">
              <w:rPr>
                <w:rFonts w:ascii="Calibri" w:hAnsi="Calibri" w:cs="Calibri"/>
                <w:sz w:val="20"/>
                <w:szCs w:val="20"/>
              </w:rPr>
              <w:t xml:space="preserve"> </w:t>
            </w:r>
            <w:r w:rsidR="00BF7CAB" w:rsidRPr="00BE3A2E">
              <w:rPr>
                <w:rFonts w:ascii="Calibri" w:hAnsi="Calibri" w:cs="Calibri"/>
                <w:sz w:val="20"/>
                <w:szCs w:val="20"/>
              </w:rPr>
              <w:t xml:space="preserve">2015 </w:t>
            </w:r>
          </w:p>
        </w:tc>
      </w:tr>
      <w:tr w:rsidR="00574F22" w:rsidRPr="005B79A5" w:rsidTr="00996851">
        <w:trPr>
          <w:trHeight w:val="300"/>
        </w:trPr>
        <w:tc>
          <w:tcPr>
            <w:tcW w:w="2135" w:type="pct"/>
            <w:tcBorders>
              <w:top w:val="single" w:sz="6" w:space="0" w:color="auto"/>
              <w:left w:val="single" w:sz="6" w:space="0" w:color="auto"/>
              <w:bottom w:val="single" w:sz="6" w:space="0" w:color="auto"/>
              <w:right w:val="single" w:sz="6" w:space="0" w:color="auto"/>
            </w:tcBorders>
          </w:tcPr>
          <w:p w:rsidR="00574F22" w:rsidRPr="00BE3A2E" w:rsidRDefault="00574F22" w:rsidP="005F50B8">
            <w:pPr>
              <w:pStyle w:val="Text"/>
              <w:spacing w:before="120" w:after="0"/>
              <w:rPr>
                <w:rFonts w:ascii="Calibri" w:hAnsi="Calibri" w:cs="Calibri"/>
                <w:sz w:val="20"/>
                <w:szCs w:val="20"/>
              </w:rPr>
            </w:pPr>
            <w:r>
              <w:rPr>
                <w:rFonts w:ascii="Calibri" w:hAnsi="Calibri" w:cs="Calibri"/>
                <w:sz w:val="20"/>
                <w:szCs w:val="20"/>
              </w:rPr>
              <w:t>Executive Risk Management Committee</w:t>
            </w:r>
          </w:p>
        </w:tc>
        <w:tc>
          <w:tcPr>
            <w:tcW w:w="1599" w:type="pct"/>
            <w:tcBorders>
              <w:top w:val="single" w:sz="6" w:space="0" w:color="auto"/>
              <w:left w:val="single" w:sz="6" w:space="0" w:color="auto"/>
              <w:bottom w:val="single" w:sz="6" w:space="0" w:color="auto"/>
              <w:right w:val="single" w:sz="6" w:space="0" w:color="auto"/>
            </w:tcBorders>
          </w:tcPr>
          <w:p w:rsidR="00574F22" w:rsidRPr="00BE3A2E" w:rsidRDefault="00574F22" w:rsidP="005F50B8">
            <w:pPr>
              <w:pStyle w:val="Text"/>
              <w:spacing w:before="120" w:after="0"/>
              <w:rPr>
                <w:rFonts w:ascii="Calibri" w:hAnsi="Calibri" w:cs="Calibri"/>
                <w:sz w:val="20"/>
                <w:szCs w:val="20"/>
              </w:rPr>
            </w:pPr>
            <w:r>
              <w:rPr>
                <w:rFonts w:ascii="Calibri" w:hAnsi="Calibri" w:cs="Calibri"/>
                <w:sz w:val="20"/>
                <w:szCs w:val="20"/>
              </w:rPr>
              <w:t>Risk Appetite Team</w:t>
            </w:r>
          </w:p>
        </w:tc>
        <w:tc>
          <w:tcPr>
            <w:tcW w:w="1266" w:type="pct"/>
            <w:tcBorders>
              <w:top w:val="single" w:sz="6" w:space="0" w:color="auto"/>
              <w:left w:val="single" w:sz="6" w:space="0" w:color="auto"/>
              <w:bottom w:val="single" w:sz="6" w:space="0" w:color="auto"/>
              <w:right w:val="single" w:sz="6" w:space="0" w:color="auto"/>
            </w:tcBorders>
          </w:tcPr>
          <w:p w:rsidR="00574F22" w:rsidRDefault="00574F22" w:rsidP="00DA2A26">
            <w:pPr>
              <w:pStyle w:val="Text"/>
              <w:spacing w:before="120" w:after="0"/>
              <w:rPr>
                <w:rFonts w:ascii="Calibri" w:hAnsi="Calibri" w:cs="Calibri"/>
                <w:sz w:val="20"/>
                <w:szCs w:val="20"/>
              </w:rPr>
            </w:pPr>
            <w:r>
              <w:rPr>
                <w:rFonts w:ascii="Calibri" w:hAnsi="Calibri" w:cs="Calibri"/>
                <w:sz w:val="20"/>
                <w:szCs w:val="20"/>
              </w:rPr>
              <w:t>TBD</w:t>
            </w:r>
          </w:p>
        </w:tc>
      </w:tr>
    </w:tbl>
    <w:p w:rsidR="009830D5" w:rsidRPr="005B79A5" w:rsidRDefault="009830D5">
      <w:pPr>
        <w:spacing w:before="120" w:after="120"/>
        <w:outlineLvl w:val="1"/>
      </w:pPr>
    </w:p>
    <w:sectPr w:rsidR="009830D5" w:rsidRPr="005B79A5" w:rsidSect="00DC4369">
      <w:headerReference w:type="even" r:id="rId16"/>
      <w:headerReference w:type="default" r:id="rId17"/>
      <w:footerReference w:type="default" r:id="rId18"/>
      <w:headerReference w:type="first" r:id="rId19"/>
      <w:pgSz w:w="12240" w:h="15840" w:code="1"/>
      <w:pgMar w:top="1980" w:right="1440" w:bottom="126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51C" w:rsidRDefault="0090151C" w:rsidP="00DE14CE">
      <w:pPr>
        <w:spacing w:after="0" w:line="240" w:lineRule="auto"/>
      </w:pPr>
      <w:r>
        <w:separator/>
      </w:r>
    </w:p>
  </w:endnote>
  <w:endnote w:type="continuationSeparator" w:id="0">
    <w:p w:rsidR="0090151C" w:rsidRDefault="0090151C" w:rsidP="00DE14CE">
      <w:pPr>
        <w:spacing w:after="0" w:line="240" w:lineRule="auto"/>
      </w:pPr>
      <w:r>
        <w:continuationSeparator/>
      </w:r>
    </w:p>
  </w:endnote>
  <w:endnote w:type="continuationNotice" w:id="1">
    <w:p w:rsidR="0090151C" w:rsidRDefault="009015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1C" w:rsidRDefault="0090151C" w:rsidP="00DE14CE">
    <w:pPr>
      <w:pStyle w:val="Footer"/>
      <w:jc w:val="right"/>
    </w:pPr>
    <w:r w:rsidRPr="001F6494">
      <w:rPr>
        <w:rFonts w:cs="Calibri"/>
        <w:sz w:val="18"/>
        <w:szCs w:val="18"/>
      </w:rPr>
      <w:t>|</w:t>
    </w:r>
    <w:r w:rsidRPr="00061C13">
      <w:rPr>
        <w:rFonts w:cs="Calibri"/>
        <w:sz w:val="18"/>
        <w:szCs w:val="18"/>
      </w:rPr>
      <w:t xml:space="preserve"> 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2</w:t>
    </w:r>
    <w:r>
      <w:rPr>
        <w:rFonts w:cs="Calibr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079187"/>
      <w:docPartObj>
        <w:docPartGallery w:val="Page Numbers (Bottom of Page)"/>
        <w:docPartUnique/>
      </w:docPartObj>
    </w:sdtPr>
    <w:sdtContent>
      <w:sdt>
        <w:sdtPr>
          <w:id w:val="860082579"/>
          <w:docPartObj>
            <w:docPartGallery w:val="Page Numbers (Top of Page)"/>
            <w:docPartUnique/>
          </w:docPartObj>
        </w:sdtPr>
        <w:sdtContent>
          <w:p w:rsidR="0090151C" w:rsidRDefault="009015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1F0E">
              <w:rPr>
                <w:b/>
                <w:bCs/>
                <w:noProof/>
              </w:rPr>
              <w:t>- 15 -</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1F0E">
              <w:rPr>
                <w:b/>
                <w:bCs/>
                <w:noProof/>
              </w:rPr>
              <w:t>15</w:t>
            </w:r>
            <w:r>
              <w:rPr>
                <w:b/>
                <w:bCs/>
                <w:sz w:val="24"/>
                <w:szCs w:val="24"/>
              </w:rPr>
              <w:fldChar w:fldCharType="end"/>
            </w:r>
          </w:p>
        </w:sdtContent>
      </w:sdt>
    </w:sdtContent>
  </w:sdt>
  <w:p w:rsidR="0090151C" w:rsidRPr="00262AD0" w:rsidRDefault="0090151C" w:rsidP="00262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51C" w:rsidRDefault="0090151C" w:rsidP="00DE14CE">
      <w:pPr>
        <w:spacing w:after="0" w:line="240" w:lineRule="auto"/>
      </w:pPr>
      <w:r>
        <w:separator/>
      </w:r>
    </w:p>
  </w:footnote>
  <w:footnote w:type="continuationSeparator" w:id="0">
    <w:p w:rsidR="0090151C" w:rsidRDefault="0090151C" w:rsidP="00DE14CE">
      <w:pPr>
        <w:spacing w:after="0" w:line="240" w:lineRule="auto"/>
      </w:pPr>
      <w:r>
        <w:continuationSeparator/>
      </w:r>
    </w:p>
  </w:footnote>
  <w:footnote w:type="continuationNotice" w:id="1">
    <w:p w:rsidR="0090151C" w:rsidRDefault="0090151C">
      <w:pPr>
        <w:spacing w:after="0" w:line="240" w:lineRule="auto"/>
      </w:pPr>
    </w:p>
  </w:footnote>
  <w:footnote w:id="2">
    <w:p w:rsidR="0090151C" w:rsidRPr="0029652A" w:rsidRDefault="0090151C">
      <w:pPr>
        <w:pStyle w:val="FootnoteText"/>
      </w:pPr>
      <w:r>
        <w:rPr>
          <w:rStyle w:val="FootnoteReference"/>
        </w:rPr>
        <w:footnoteRef/>
      </w:r>
      <w:r>
        <w:t xml:space="preserve"> </w:t>
      </w:r>
      <w:r>
        <w:rPr>
          <w:sz w:val="22"/>
          <w:szCs w:val="22"/>
        </w:rPr>
        <w:t>The SHUSA Risk Appetite Metrics Glossary includes the frequency of reporting for each metric, the ownership of the metric, metric source and the method of calculation.</w:t>
      </w:r>
    </w:p>
  </w:footnote>
  <w:footnote w:id="3">
    <w:p w:rsidR="0090151C" w:rsidRPr="00DD4372" w:rsidRDefault="0090151C" w:rsidP="00996851">
      <w:pPr>
        <w:pStyle w:val="FootnoteText"/>
        <w:jc w:val="both"/>
        <w:rPr>
          <w:lang w:val="en-AU"/>
        </w:rPr>
      </w:pPr>
      <w:r>
        <w:rPr>
          <w:rStyle w:val="FootnoteReference"/>
        </w:rPr>
        <w:footnoteRef/>
      </w:r>
      <w:r>
        <w:t xml:space="preserve"> </w:t>
      </w:r>
      <w:r w:rsidRPr="00CC3C29">
        <w:rPr>
          <w:sz w:val="22"/>
          <w:szCs w:val="22"/>
        </w:rPr>
        <w:t xml:space="preserve">Metrics based on the results of the </w:t>
      </w:r>
      <w:r w:rsidRPr="00DD4372">
        <w:rPr>
          <w:sz w:val="22"/>
          <w:szCs w:val="22"/>
        </w:rPr>
        <w:t>Comprehensive Capital Analysis and Review</w:t>
      </w:r>
      <w:r w:rsidRPr="00CC3C29">
        <w:rPr>
          <w:sz w:val="22"/>
          <w:szCs w:val="22"/>
        </w:rPr>
        <w:t xml:space="preserve"> (“CCAR”) </w:t>
      </w:r>
      <w:r>
        <w:rPr>
          <w:sz w:val="22"/>
          <w:szCs w:val="22"/>
        </w:rPr>
        <w:t xml:space="preserve">such as, </w:t>
      </w:r>
      <w:r w:rsidRPr="00CC3C29">
        <w:rPr>
          <w:sz w:val="22"/>
          <w:szCs w:val="22"/>
        </w:rPr>
        <w:t xml:space="preserve">for example, CCAR loss budgets, and PPNR impairment, are </w:t>
      </w:r>
      <w:r>
        <w:rPr>
          <w:sz w:val="22"/>
          <w:szCs w:val="22"/>
        </w:rPr>
        <w:t xml:space="preserve">calculated annually to coincide with the </w:t>
      </w:r>
      <w:r w:rsidRPr="00CC3C29">
        <w:rPr>
          <w:sz w:val="22"/>
          <w:szCs w:val="22"/>
        </w:rPr>
        <w:t>CCAR cycle</w:t>
      </w:r>
      <w:r>
        <w:rPr>
          <w:sz w:val="22"/>
          <w:szCs w:val="22"/>
        </w:rPr>
        <w:t>. Furthermore, these metrics are used to derive values for business as usual metrics (e.g., net charge-off rates) that are tracked with a monthly or quarterly frequency.</w:t>
      </w:r>
    </w:p>
    <w:p w:rsidR="0090151C" w:rsidRPr="00F9663D" w:rsidRDefault="0090151C">
      <w:pPr>
        <w:pStyle w:val="FootnoteText"/>
        <w:rPr>
          <w:lang w:val="en-AU"/>
        </w:rPr>
      </w:pPr>
    </w:p>
  </w:footnote>
  <w:footnote w:id="4">
    <w:p w:rsidR="0090151C" w:rsidRPr="004B411F" w:rsidRDefault="0090151C" w:rsidP="00490BBE">
      <w:pPr>
        <w:pStyle w:val="FootnoteText"/>
        <w:rPr>
          <w:sz w:val="22"/>
          <w:szCs w:val="22"/>
        </w:rPr>
      </w:pPr>
      <w:r>
        <w:rPr>
          <w:rStyle w:val="FootnoteReference"/>
        </w:rPr>
        <w:footnoteRef/>
      </w:r>
      <w:r>
        <w:t xml:space="preserve"> </w:t>
      </w:r>
      <w:r w:rsidRPr="004B411F">
        <w:rPr>
          <w:sz w:val="22"/>
          <w:szCs w:val="22"/>
        </w:rPr>
        <w:t xml:space="preserve">The reporting to Santander S.A. is described in the “Group Risk Appetite Metrics Collection and Reporting Process” </w:t>
      </w:r>
    </w:p>
  </w:footnote>
  <w:footnote w:id="5">
    <w:p w:rsidR="0090151C" w:rsidRPr="00E04BAA" w:rsidRDefault="0090151C" w:rsidP="00996851">
      <w:pPr>
        <w:pStyle w:val="Normal1"/>
        <w:jc w:val="both"/>
      </w:pPr>
      <w:r>
        <w:rPr>
          <w:rStyle w:val="FootnoteReference"/>
        </w:rPr>
        <w:footnoteRef/>
      </w:r>
      <w:r>
        <w:t xml:space="preserve"> </w:t>
      </w:r>
      <w:r w:rsidRPr="00E04BAA">
        <w:t xml:space="preserve">For those metrics where there is a defined relationship between the metric and a business line (e.g., the SBNA Retail portfolio, SHUSA consolidated liquidity metrics), identified metric owners are the heads of the business line. Where a metric applies across multiple business lines, metric ownership is assigned to business line leadership at either SHUSA or </w:t>
      </w:r>
      <w:r>
        <w:t xml:space="preserve">at </w:t>
      </w:r>
      <w:r w:rsidRPr="00E04BAA">
        <w:t xml:space="preserve">the </w:t>
      </w:r>
      <w:r>
        <w:t xml:space="preserve">Entity. </w:t>
      </w:r>
      <w:r w:rsidRPr="00E04BAA">
        <w:t>Where there is no clear metric owner in the business line, the SHUSA CRO has the authority to select an owner or request that the risk ty</w:t>
      </w:r>
      <w:r>
        <w:t>pe head fill role requirements.</w:t>
      </w:r>
    </w:p>
    <w:p w:rsidR="0090151C" w:rsidRDefault="0090151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43" w:type="dxa"/>
      </w:tblCellMar>
      <w:tblLook w:val="01E0" w:firstRow="1" w:lastRow="1" w:firstColumn="1" w:lastColumn="1" w:noHBand="0" w:noVBand="0"/>
    </w:tblPr>
    <w:tblGrid>
      <w:gridCol w:w="1396"/>
      <w:gridCol w:w="218"/>
      <w:gridCol w:w="6036"/>
      <w:gridCol w:w="1170"/>
      <w:gridCol w:w="583"/>
    </w:tblGrid>
    <w:tr w:rsidR="0090151C" w:rsidRPr="002806B9" w:rsidTr="00F32452">
      <w:trPr>
        <w:trHeight w:val="454"/>
      </w:trPr>
      <w:tc>
        <w:tcPr>
          <w:tcW w:w="858" w:type="pct"/>
          <w:gridSpan w:val="2"/>
        </w:tcPr>
        <w:p w:rsidR="0090151C" w:rsidRPr="002806B9" w:rsidRDefault="0090151C" w:rsidP="00F32452">
          <w:pPr>
            <w:spacing w:after="120" w:line="240" w:lineRule="auto"/>
            <w:rPr>
              <w:sz w:val="15"/>
              <w:szCs w:val="24"/>
              <w:lang w:val="es-ES_tradnl"/>
            </w:rPr>
          </w:pPr>
          <w:r>
            <w:rPr>
              <w:noProof/>
              <w:sz w:val="15"/>
              <w:szCs w:val="24"/>
            </w:rPr>
            <w:drawing>
              <wp:inline distT="0" distB="0" distL="0" distR="0" wp14:anchorId="6F8CBD52" wp14:editId="0547DB8B">
                <wp:extent cx="997585" cy="34417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4142" w:type="pct"/>
          <w:gridSpan w:val="3"/>
        </w:tcPr>
        <w:p w:rsidR="0090151C" w:rsidRPr="002806B9" w:rsidRDefault="0090151C" w:rsidP="00E00B14">
          <w:pPr>
            <w:spacing w:after="120" w:line="240" w:lineRule="auto"/>
            <w:jc w:val="right"/>
            <w:rPr>
              <w:sz w:val="14"/>
              <w:szCs w:val="14"/>
            </w:rPr>
          </w:pPr>
          <w:bookmarkStart w:id="0" w:name="OLE_LINK7"/>
          <w:bookmarkStart w:id="1" w:name="OLE_LINK8"/>
          <w:r w:rsidRPr="002806B9">
            <w:rPr>
              <w:sz w:val="32"/>
              <w:szCs w:val="36"/>
            </w:rPr>
            <w:t>S</w:t>
          </w:r>
          <w:r>
            <w:rPr>
              <w:sz w:val="32"/>
              <w:szCs w:val="36"/>
            </w:rPr>
            <w:t>H</w:t>
          </w:r>
          <w:r w:rsidRPr="002806B9">
            <w:rPr>
              <w:sz w:val="32"/>
              <w:szCs w:val="36"/>
            </w:rPr>
            <w:t>US</w:t>
          </w:r>
          <w:r>
            <w:rPr>
              <w:sz w:val="32"/>
              <w:szCs w:val="36"/>
            </w:rPr>
            <w:t>A</w:t>
          </w:r>
          <w:r w:rsidRPr="002806B9">
            <w:rPr>
              <w:sz w:val="32"/>
              <w:szCs w:val="36"/>
            </w:rPr>
            <w:t xml:space="preserve"> Enterprise</w:t>
          </w:r>
          <w:r>
            <w:rPr>
              <w:sz w:val="32"/>
              <w:szCs w:val="36"/>
            </w:rPr>
            <w:t xml:space="preserve"> Risk</w:t>
          </w:r>
          <w:r w:rsidRPr="002806B9">
            <w:rPr>
              <w:sz w:val="32"/>
              <w:szCs w:val="36"/>
            </w:rPr>
            <w:t xml:space="preserve"> </w:t>
          </w:r>
          <w:r>
            <w:rPr>
              <w:sz w:val="32"/>
              <w:szCs w:val="36"/>
            </w:rPr>
            <w:t>Appetite</w:t>
          </w:r>
          <w:r w:rsidRPr="002806B9">
            <w:rPr>
              <w:sz w:val="32"/>
              <w:szCs w:val="36"/>
            </w:rPr>
            <w:t xml:space="preserve"> Framework</w:t>
          </w:r>
          <w:bookmarkEnd w:id="0"/>
          <w:bookmarkEnd w:id="1"/>
        </w:p>
      </w:tc>
    </w:tr>
    <w:tr w:rsidR="0090151C" w:rsidRPr="002806B9" w:rsidTr="00F32452">
      <w:trPr>
        <w:trHeight w:val="144"/>
      </w:trPr>
      <w:tc>
        <w:tcPr>
          <w:tcW w:w="5000" w:type="pct"/>
          <w:gridSpan w:val="5"/>
          <w:shd w:val="clear" w:color="auto" w:fill="FF0000"/>
          <w:noWrap/>
          <w:tcMar>
            <w:left w:w="85" w:type="dxa"/>
          </w:tcMar>
          <w:vAlign w:val="center"/>
        </w:tcPr>
        <w:p w:rsidR="0090151C" w:rsidRPr="002806B9" w:rsidRDefault="0090151C" w:rsidP="00F32452">
          <w:pPr>
            <w:spacing w:after="0" w:line="240" w:lineRule="auto"/>
            <w:ind w:right="153"/>
            <w:jc w:val="right"/>
            <w:rPr>
              <w:b/>
              <w:sz w:val="8"/>
              <w:szCs w:val="8"/>
            </w:rPr>
          </w:pPr>
        </w:p>
      </w:tc>
    </w:tr>
    <w:tr w:rsidR="0090151C" w:rsidRPr="002806B9" w:rsidTr="00F32452">
      <w:trPr>
        <w:trHeight w:val="89"/>
      </w:trPr>
      <w:tc>
        <w:tcPr>
          <w:tcW w:w="742" w:type="pct"/>
          <w:vAlign w:val="bottom"/>
        </w:tcPr>
        <w:p w:rsidR="0090151C" w:rsidRPr="00016EC7" w:rsidRDefault="0090151C" w:rsidP="00B01455">
          <w:pPr>
            <w:pStyle w:val="Formatofecha"/>
            <w:spacing w:after="0" w:line="240" w:lineRule="auto"/>
            <w:rPr>
              <w:lang w:val="en-US"/>
            </w:rPr>
          </w:pPr>
        </w:p>
      </w:tc>
      <w:tc>
        <w:tcPr>
          <w:tcW w:w="3326" w:type="pct"/>
          <w:gridSpan w:val="2"/>
        </w:tcPr>
        <w:p w:rsidR="0090151C" w:rsidRPr="00B964D3" w:rsidRDefault="0090151C" w:rsidP="00B01455">
          <w:pPr>
            <w:pStyle w:val="Formatofecha"/>
            <w:spacing w:after="0" w:line="240" w:lineRule="auto"/>
            <w:rPr>
              <w:lang w:val="en-GB"/>
            </w:rPr>
          </w:pPr>
        </w:p>
      </w:tc>
      <w:tc>
        <w:tcPr>
          <w:tcW w:w="622" w:type="pct"/>
        </w:tcPr>
        <w:p w:rsidR="0090151C" w:rsidRPr="001C67DF" w:rsidRDefault="0090151C" w:rsidP="00F32452">
          <w:pPr>
            <w:pStyle w:val="Formatofecha"/>
            <w:spacing w:after="0" w:line="240" w:lineRule="auto"/>
            <w:jc w:val="right"/>
          </w:pPr>
          <w:r>
            <w:rPr>
              <w:lang w:val="en-US"/>
            </w:rPr>
            <w:t xml:space="preserve"> </w:t>
          </w:r>
          <w:proofErr w:type="spellStart"/>
          <w:r>
            <w:t>Version</w:t>
          </w:r>
          <w:proofErr w:type="spellEnd"/>
          <w:r>
            <w:t xml:space="preserve"> </w:t>
          </w:r>
          <w:proofErr w:type="spellStart"/>
          <w:r>
            <w:t>Number</w:t>
          </w:r>
          <w:proofErr w:type="spellEnd"/>
        </w:p>
      </w:tc>
      <w:tc>
        <w:tcPr>
          <w:tcW w:w="310" w:type="pct"/>
        </w:tcPr>
        <w:p w:rsidR="0090151C" w:rsidRPr="00B01455" w:rsidRDefault="0090151C" w:rsidP="00E00B14">
          <w:pPr>
            <w:pStyle w:val="Formatofecha"/>
            <w:spacing w:after="0" w:line="240" w:lineRule="auto"/>
            <w:jc w:val="right"/>
            <w:rPr>
              <w:lang w:val="en-US"/>
            </w:rPr>
          </w:pPr>
          <w:r w:rsidRPr="00B01455">
            <w:rPr>
              <w:lang w:val="en-US"/>
            </w:rPr>
            <w:t>[  1.</w:t>
          </w:r>
          <w:r>
            <w:rPr>
              <w:lang w:val="en-US"/>
            </w:rPr>
            <w:t>0</w:t>
          </w:r>
          <w:r w:rsidRPr="00B01455">
            <w:rPr>
              <w:lang w:val="en-US"/>
            </w:rPr>
            <w:t xml:space="preserve"> ]</w:t>
          </w:r>
        </w:p>
      </w:tc>
    </w:tr>
  </w:tbl>
  <w:p w:rsidR="0090151C" w:rsidRPr="002432D9" w:rsidRDefault="0090151C">
    <w:pPr>
      <w:pStyle w:val="Header"/>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1C" w:rsidRPr="002432D9" w:rsidRDefault="0090151C" w:rsidP="00B01455">
    <w:pPr>
      <w:pStyle w:val="Header"/>
      <w:rPr>
        <w:sz w:val="10"/>
        <w:szCs w:val="10"/>
      </w:rPr>
    </w:pPr>
  </w:p>
  <w:p w:rsidR="0090151C" w:rsidRDefault="00901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1C" w:rsidRDefault="009015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5000" w:type="pct"/>
      <w:tblLook w:val="04A0" w:firstRow="1" w:lastRow="0" w:firstColumn="1" w:lastColumn="0" w:noHBand="0" w:noVBand="1"/>
    </w:tblPr>
    <w:tblGrid>
      <w:gridCol w:w="3258"/>
      <w:gridCol w:w="6318"/>
    </w:tblGrid>
    <w:tr w:rsidR="0090151C" w:rsidRPr="006845A5" w:rsidTr="004F4089">
      <w:tc>
        <w:tcPr>
          <w:tcW w:w="3258" w:type="dxa"/>
          <w:tcBorders>
            <w:top w:val="nil"/>
            <w:left w:val="nil"/>
            <w:bottom w:val="nil"/>
            <w:right w:val="nil"/>
          </w:tcBorders>
        </w:tcPr>
        <w:p w:rsidR="0090151C" w:rsidRPr="006845A5" w:rsidRDefault="0090151C" w:rsidP="006845A5">
          <w:pPr>
            <w:tabs>
              <w:tab w:val="center" w:pos="4252"/>
              <w:tab w:val="right" w:pos="8504"/>
            </w:tabs>
            <w:spacing w:after="0" w:line="240" w:lineRule="auto"/>
            <w:ind w:right="475"/>
            <w:rPr>
              <w:sz w:val="16"/>
              <w:szCs w:val="16"/>
              <w:lang w:bidi="en-US"/>
            </w:rPr>
          </w:pPr>
          <w:r w:rsidRPr="006845A5">
            <w:rPr>
              <w:noProof/>
              <w:sz w:val="16"/>
              <w:szCs w:val="16"/>
            </w:rPr>
            <w:drawing>
              <wp:inline distT="0" distB="0" distL="0" distR="0" wp14:anchorId="7031A887" wp14:editId="3C1B4951">
                <wp:extent cx="997585" cy="34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6318" w:type="dxa"/>
          <w:tcBorders>
            <w:top w:val="nil"/>
            <w:left w:val="nil"/>
            <w:bottom w:val="nil"/>
            <w:right w:val="nil"/>
          </w:tcBorders>
        </w:tcPr>
        <w:p w:rsidR="0090151C" w:rsidRDefault="0090151C" w:rsidP="004F4089">
          <w:pPr>
            <w:tabs>
              <w:tab w:val="center" w:pos="4252"/>
              <w:tab w:val="right" w:pos="8504"/>
            </w:tabs>
            <w:spacing w:after="0" w:line="240" w:lineRule="auto"/>
            <w:ind w:left="-558" w:right="-90"/>
            <w:jc w:val="right"/>
            <w:rPr>
              <w:sz w:val="28"/>
              <w:szCs w:val="28"/>
              <w:lang w:bidi="en-US"/>
            </w:rPr>
          </w:pPr>
          <w:r w:rsidRPr="00146E47">
            <w:rPr>
              <w:sz w:val="28"/>
              <w:szCs w:val="28"/>
              <w:lang w:bidi="en-US"/>
            </w:rPr>
            <w:t>SHUSA</w:t>
          </w:r>
          <w:r w:rsidRPr="006845A5">
            <w:rPr>
              <w:sz w:val="28"/>
              <w:szCs w:val="28"/>
              <w:lang w:bidi="en-US"/>
            </w:rPr>
            <w:t xml:space="preserve"> Risk Appetite </w:t>
          </w:r>
          <w:r>
            <w:rPr>
              <w:sz w:val="28"/>
              <w:szCs w:val="28"/>
              <w:lang w:bidi="en-US"/>
            </w:rPr>
            <w:t>M</w:t>
          </w:r>
          <w:r w:rsidRPr="00146E47">
            <w:rPr>
              <w:sz w:val="28"/>
              <w:szCs w:val="28"/>
              <w:lang w:bidi="en-US"/>
            </w:rPr>
            <w:t>etrics</w:t>
          </w:r>
          <w:r>
            <w:rPr>
              <w:sz w:val="28"/>
              <w:szCs w:val="28"/>
              <w:lang w:bidi="en-US"/>
            </w:rPr>
            <w:t>:</w:t>
          </w:r>
          <w:r w:rsidRPr="00146E47">
            <w:rPr>
              <w:sz w:val="28"/>
              <w:szCs w:val="28"/>
              <w:lang w:bidi="en-US"/>
            </w:rPr>
            <w:t xml:space="preserve"> monitoring</w:t>
          </w:r>
          <w:r>
            <w:rPr>
              <w:sz w:val="28"/>
              <w:szCs w:val="28"/>
              <w:lang w:bidi="en-US"/>
            </w:rPr>
            <w:t>,</w:t>
          </w:r>
          <w:r w:rsidRPr="00146E47">
            <w:rPr>
              <w:sz w:val="28"/>
              <w:szCs w:val="28"/>
              <w:lang w:bidi="en-US"/>
            </w:rPr>
            <w:t xml:space="preserve"> reporting</w:t>
          </w:r>
          <w:r>
            <w:rPr>
              <w:sz w:val="28"/>
              <w:szCs w:val="28"/>
              <w:lang w:bidi="en-US"/>
            </w:rPr>
            <w:t>,</w:t>
          </w:r>
          <w:r w:rsidRPr="00146E47">
            <w:rPr>
              <w:sz w:val="28"/>
              <w:szCs w:val="28"/>
              <w:lang w:bidi="en-US"/>
            </w:rPr>
            <w:t xml:space="preserve"> </w:t>
          </w:r>
        </w:p>
        <w:p w:rsidR="0090151C" w:rsidRPr="006845A5" w:rsidRDefault="0090151C" w:rsidP="004F4089">
          <w:pPr>
            <w:tabs>
              <w:tab w:val="center" w:pos="4252"/>
              <w:tab w:val="right" w:pos="8504"/>
            </w:tabs>
            <w:spacing w:after="0" w:line="240" w:lineRule="auto"/>
            <w:ind w:left="-558" w:right="-90"/>
            <w:jc w:val="right"/>
            <w:rPr>
              <w:sz w:val="28"/>
              <w:szCs w:val="28"/>
              <w:lang w:bidi="en-US"/>
            </w:rPr>
          </w:pPr>
          <w:r w:rsidRPr="00146E47">
            <w:rPr>
              <w:sz w:val="28"/>
              <w:szCs w:val="28"/>
              <w:lang w:bidi="en-US"/>
            </w:rPr>
            <w:t>breach escalation and remediation procedure</w:t>
          </w:r>
        </w:p>
      </w:tc>
    </w:tr>
  </w:tbl>
  <w:tbl>
    <w:tblPr>
      <w:tblStyle w:val="TableGrid4"/>
      <w:tblW w:w="5000" w:type="pct"/>
      <w:tblLook w:val="04A0" w:firstRow="1" w:lastRow="0" w:firstColumn="1" w:lastColumn="0" w:noHBand="0" w:noVBand="1"/>
    </w:tblPr>
    <w:tblGrid>
      <w:gridCol w:w="3258"/>
      <w:gridCol w:w="6318"/>
    </w:tblGrid>
    <w:tr w:rsidR="0090151C" w:rsidRPr="00F46295" w:rsidTr="004F4089">
      <w:tc>
        <w:tcPr>
          <w:tcW w:w="3258" w:type="dxa"/>
          <w:tcBorders>
            <w:top w:val="nil"/>
            <w:left w:val="nil"/>
            <w:bottom w:val="nil"/>
            <w:right w:val="nil"/>
          </w:tcBorders>
        </w:tcPr>
        <w:p w:rsidR="0090151C" w:rsidRPr="00F46295" w:rsidRDefault="0090151C" w:rsidP="006845A5">
          <w:pPr>
            <w:pStyle w:val="Header"/>
            <w:ind w:right="475"/>
            <w:rPr>
              <w:sz w:val="16"/>
              <w:szCs w:val="16"/>
            </w:rPr>
          </w:pPr>
        </w:p>
      </w:tc>
      <w:tc>
        <w:tcPr>
          <w:tcW w:w="6318" w:type="dxa"/>
          <w:tcBorders>
            <w:top w:val="nil"/>
            <w:left w:val="nil"/>
            <w:bottom w:val="nil"/>
            <w:right w:val="nil"/>
          </w:tcBorders>
        </w:tcPr>
        <w:p w:rsidR="0090151C" w:rsidRPr="00F46295" w:rsidRDefault="0090151C" w:rsidP="006845A5">
          <w:pPr>
            <w:pStyle w:val="Header"/>
            <w:ind w:right="-90"/>
            <w:jc w:val="right"/>
            <w:rPr>
              <w:sz w:val="16"/>
              <w:szCs w:val="16"/>
            </w:rPr>
          </w:pPr>
        </w:p>
      </w:tc>
    </w:tr>
  </w:tbl>
  <w:tbl>
    <w:tblPr>
      <w:tblW w:w="4955" w:type="pct"/>
      <w:tblInd w:w="85" w:type="dxa"/>
      <w:tblCellMar>
        <w:left w:w="0" w:type="dxa"/>
        <w:right w:w="43" w:type="dxa"/>
      </w:tblCellMar>
      <w:tblLook w:val="01E0" w:firstRow="1" w:lastRow="1" w:firstColumn="1" w:lastColumn="1" w:noHBand="0" w:noVBand="0"/>
    </w:tblPr>
    <w:tblGrid>
      <w:gridCol w:w="1395"/>
      <w:gridCol w:w="6255"/>
      <w:gridCol w:w="1170"/>
      <w:gridCol w:w="583"/>
    </w:tblGrid>
    <w:tr w:rsidR="0090151C" w:rsidRPr="002806B9" w:rsidTr="001569A7">
      <w:trPr>
        <w:trHeight w:val="144"/>
      </w:trPr>
      <w:tc>
        <w:tcPr>
          <w:tcW w:w="5000" w:type="pct"/>
          <w:gridSpan w:val="4"/>
          <w:shd w:val="clear" w:color="auto" w:fill="FF0000"/>
          <w:noWrap/>
          <w:tcMar>
            <w:left w:w="85" w:type="dxa"/>
          </w:tcMar>
          <w:vAlign w:val="center"/>
        </w:tcPr>
        <w:p w:rsidR="0090151C" w:rsidRPr="002806B9" w:rsidRDefault="0090151C" w:rsidP="00891DF2">
          <w:pPr>
            <w:spacing w:after="0" w:line="240" w:lineRule="auto"/>
            <w:ind w:right="153"/>
            <w:jc w:val="right"/>
            <w:rPr>
              <w:b/>
              <w:sz w:val="8"/>
              <w:szCs w:val="8"/>
            </w:rPr>
          </w:pPr>
        </w:p>
      </w:tc>
    </w:tr>
    <w:tr w:rsidR="0090151C" w:rsidRPr="008A0699" w:rsidTr="001569A7">
      <w:trPr>
        <w:trHeight w:val="89"/>
      </w:trPr>
      <w:tc>
        <w:tcPr>
          <w:tcW w:w="742" w:type="pct"/>
          <w:vAlign w:val="bottom"/>
        </w:tcPr>
        <w:p w:rsidR="0090151C" w:rsidRPr="008A0699" w:rsidRDefault="0090151C" w:rsidP="001569A7">
          <w:pPr>
            <w:pStyle w:val="Formatofecha"/>
            <w:spacing w:after="0" w:line="240" w:lineRule="auto"/>
            <w:rPr>
              <w:lang w:val="en-US"/>
            </w:rPr>
          </w:pPr>
          <w:r w:rsidRPr="008A0699">
            <w:rPr>
              <w:lang w:val="en-US"/>
            </w:rPr>
            <w:t>Approved by ERMC</w:t>
          </w:r>
        </w:p>
      </w:tc>
      <w:tc>
        <w:tcPr>
          <w:tcW w:w="3326" w:type="pct"/>
        </w:tcPr>
        <w:p w:rsidR="0090151C" w:rsidRPr="008A0699" w:rsidRDefault="0090151C" w:rsidP="002223BA">
          <w:pPr>
            <w:pStyle w:val="Formatofecha"/>
            <w:spacing w:after="0" w:line="240" w:lineRule="auto"/>
            <w:rPr>
              <w:lang w:val="en-US"/>
            </w:rPr>
          </w:pPr>
          <w:r>
            <w:rPr>
              <w:lang w:val="en-US"/>
            </w:rPr>
            <w:t xml:space="preserve">  June</w:t>
          </w:r>
          <w:r w:rsidRPr="008A0699">
            <w:rPr>
              <w:lang w:val="en-US"/>
            </w:rPr>
            <w:t>, 201</w:t>
          </w:r>
          <w:r>
            <w:rPr>
              <w:lang w:val="en-US"/>
            </w:rPr>
            <w:t>6</w:t>
          </w:r>
        </w:p>
      </w:tc>
      <w:tc>
        <w:tcPr>
          <w:tcW w:w="622" w:type="pct"/>
        </w:tcPr>
        <w:p w:rsidR="0090151C" w:rsidRPr="008A0699" w:rsidRDefault="0090151C" w:rsidP="00891DF2">
          <w:pPr>
            <w:pStyle w:val="Formatofecha"/>
            <w:spacing w:after="0" w:line="240" w:lineRule="auto"/>
            <w:jc w:val="right"/>
            <w:rPr>
              <w:lang w:val="en-US"/>
            </w:rPr>
          </w:pPr>
          <w:r w:rsidRPr="008A0699">
            <w:rPr>
              <w:lang w:val="en-US"/>
            </w:rPr>
            <w:t xml:space="preserve"> Version Number</w:t>
          </w:r>
        </w:p>
      </w:tc>
      <w:tc>
        <w:tcPr>
          <w:tcW w:w="310" w:type="pct"/>
        </w:tcPr>
        <w:p w:rsidR="0090151C" w:rsidRPr="008A0699" w:rsidRDefault="009F1F0E" w:rsidP="002223BA">
          <w:pPr>
            <w:pStyle w:val="Formatofecha"/>
            <w:spacing w:after="0" w:line="240" w:lineRule="auto"/>
            <w:jc w:val="right"/>
            <w:rPr>
              <w:lang w:val="en-US"/>
            </w:rPr>
          </w:pPr>
          <w:ins w:id="442" w:author="Parrish, Rut" w:date="2016-06-08T16:35:00Z">
            <w:r>
              <w:rPr>
                <w:lang w:val="en-US"/>
              </w:rPr>
              <w:t>2.0</w:t>
            </w:r>
          </w:ins>
          <w:del w:id="443" w:author="Parrish, Rut" w:date="2016-06-08T16:35:00Z">
            <w:r w:rsidR="0090151C" w:rsidRPr="008A0699" w:rsidDel="009F1F0E">
              <w:rPr>
                <w:lang w:val="en-US"/>
              </w:rPr>
              <w:delText>1.</w:delText>
            </w:r>
            <w:r w:rsidR="0090151C" w:rsidDel="009F1F0E">
              <w:rPr>
                <w:lang w:val="en-US"/>
              </w:rPr>
              <w:delText>1</w:delText>
            </w:r>
          </w:del>
        </w:p>
      </w:tc>
    </w:tr>
  </w:tbl>
  <w:p w:rsidR="0090151C" w:rsidRPr="008A0699" w:rsidRDefault="0090151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1C" w:rsidRDefault="00901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6CC"/>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
    <w:nsid w:val="0A5B7B30"/>
    <w:multiLevelType w:val="hybridMultilevel"/>
    <w:tmpl w:val="1DC8EBA8"/>
    <w:lvl w:ilvl="0" w:tplc="1F78BF9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5E32D8"/>
    <w:multiLevelType w:val="hybridMultilevel"/>
    <w:tmpl w:val="526A1DD0"/>
    <w:lvl w:ilvl="0" w:tplc="22FEC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F2E45"/>
    <w:multiLevelType w:val="hybridMultilevel"/>
    <w:tmpl w:val="0BD4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B25CC"/>
    <w:multiLevelType w:val="hybridMultilevel"/>
    <w:tmpl w:val="A260CA0C"/>
    <w:lvl w:ilvl="0" w:tplc="437C8138">
      <w:numFmt w:val="bullet"/>
      <w:lvlText w:val="-"/>
      <w:lvlJc w:val="left"/>
      <w:pPr>
        <w:ind w:left="810" w:hanging="360"/>
      </w:pPr>
      <w:rPr>
        <w:rFonts w:ascii="Calibri" w:eastAsia="Calibri"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6B25A43"/>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6">
    <w:nsid w:val="1A7062D3"/>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7">
    <w:nsid w:val="236104FD"/>
    <w:multiLevelType w:val="hybridMultilevel"/>
    <w:tmpl w:val="252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966F9"/>
    <w:multiLevelType w:val="hybridMultilevel"/>
    <w:tmpl w:val="94A8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C1135"/>
    <w:multiLevelType w:val="hybridMultilevel"/>
    <w:tmpl w:val="85AA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B2808"/>
    <w:multiLevelType w:val="hybridMultilevel"/>
    <w:tmpl w:val="43D4A7BE"/>
    <w:lvl w:ilvl="0" w:tplc="DC04064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875A1"/>
    <w:multiLevelType w:val="hybridMultilevel"/>
    <w:tmpl w:val="AF02882A"/>
    <w:lvl w:ilvl="0" w:tplc="249E39A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5D4048"/>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3">
    <w:nsid w:val="307B2A6C"/>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4">
    <w:nsid w:val="349B6BE6"/>
    <w:multiLevelType w:val="hybridMultilevel"/>
    <w:tmpl w:val="5244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2802AC"/>
    <w:multiLevelType w:val="hybridMultilevel"/>
    <w:tmpl w:val="208AC3A2"/>
    <w:lvl w:ilvl="0" w:tplc="A6849CE0">
      <w:numFmt w:val="bullet"/>
      <w:lvlText w:val="-"/>
      <w:lvlJc w:val="left"/>
      <w:pPr>
        <w:ind w:left="720" w:hanging="360"/>
      </w:pPr>
      <w:rPr>
        <w:rFonts w:ascii="Calibri" w:eastAsia="Calibri"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51A8B"/>
    <w:multiLevelType w:val="hybridMultilevel"/>
    <w:tmpl w:val="E2902F50"/>
    <w:lvl w:ilvl="0" w:tplc="154ED79A">
      <w:numFmt w:val="bullet"/>
      <w:lvlText w:val="-"/>
      <w:lvlJc w:val="left"/>
      <w:pPr>
        <w:ind w:left="450" w:hanging="360"/>
      </w:pPr>
      <w:rPr>
        <w:rFonts w:ascii="Calibri" w:eastAsia="Calibri" w:hAnsi="Calibri"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4421600B"/>
    <w:multiLevelType w:val="hybridMultilevel"/>
    <w:tmpl w:val="A69E91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45F41A8"/>
    <w:multiLevelType w:val="hybridMultilevel"/>
    <w:tmpl w:val="C024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F3B37"/>
    <w:multiLevelType w:val="multilevel"/>
    <w:tmpl w:val="18C6EAFE"/>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BB5269F"/>
    <w:multiLevelType w:val="hybridMultilevel"/>
    <w:tmpl w:val="526A1DD0"/>
    <w:lvl w:ilvl="0" w:tplc="22FEC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939D0"/>
    <w:multiLevelType w:val="hybridMultilevel"/>
    <w:tmpl w:val="3834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495AD9"/>
    <w:multiLevelType w:val="hybridMultilevel"/>
    <w:tmpl w:val="4BB0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671FE"/>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24">
    <w:nsid w:val="54C26EBB"/>
    <w:multiLevelType w:val="hybridMultilevel"/>
    <w:tmpl w:val="FDC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3707E"/>
    <w:multiLevelType w:val="hybridMultilevel"/>
    <w:tmpl w:val="7326E388"/>
    <w:lvl w:ilvl="0" w:tplc="140A4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0C218F"/>
    <w:multiLevelType w:val="hybridMultilevel"/>
    <w:tmpl w:val="AB6A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46238"/>
    <w:multiLevelType w:val="hybridMultilevel"/>
    <w:tmpl w:val="A4C0CBF8"/>
    <w:lvl w:ilvl="0" w:tplc="78B4FC72">
      <w:start w:val="1"/>
      <w:numFmt w:val="bullet"/>
      <w:lvlText w:val="•"/>
      <w:lvlJc w:val="left"/>
      <w:pPr>
        <w:tabs>
          <w:tab w:val="num" w:pos="720"/>
        </w:tabs>
        <w:ind w:left="720" w:hanging="360"/>
      </w:pPr>
      <w:rPr>
        <w:rFonts w:ascii="Arial" w:hAnsi="Arial" w:hint="default"/>
      </w:rPr>
    </w:lvl>
    <w:lvl w:ilvl="1" w:tplc="463CD7AA">
      <w:start w:val="1198"/>
      <w:numFmt w:val="bullet"/>
      <w:lvlText w:val="•"/>
      <w:lvlJc w:val="left"/>
      <w:pPr>
        <w:tabs>
          <w:tab w:val="num" w:pos="1440"/>
        </w:tabs>
        <w:ind w:left="1440" w:hanging="360"/>
      </w:pPr>
      <w:rPr>
        <w:rFonts w:ascii="Arial" w:hAnsi="Arial" w:hint="default"/>
      </w:rPr>
    </w:lvl>
    <w:lvl w:ilvl="2" w:tplc="1F1831E6" w:tentative="1">
      <w:start w:val="1"/>
      <w:numFmt w:val="bullet"/>
      <w:lvlText w:val="•"/>
      <w:lvlJc w:val="left"/>
      <w:pPr>
        <w:tabs>
          <w:tab w:val="num" w:pos="2160"/>
        </w:tabs>
        <w:ind w:left="2160" w:hanging="360"/>
      </w:pPr>
      <w:rPr>
        <w:rFonts w:ascii="Arial" w:hAnsi="Arial" w:hint="default"/>
      </w:rPr>
    </w:lvl>
    <w:lvl w:ilvl="3" w:tplc="BAB073A6" w:tentative="1">
      <w:start w:val="1"/>
      <w:numFmt w:val="bullet"/>
      <w:lvlText w:val="•"/>
      <w:lvlJc w:val="left"/>
      <w:pPr>
        <w:tabs>
          <w:tab w:val="num" w:pos="2880"/>
        </w:tabs>
        <w:ind w:left="2880" w:hanging="360"/>
      </w:pPr>
      <w:rPr>
        <w:rFonts w:ascii="Arial" w:hAnsi="Arial" w:hint="default"/>
      </w:rPr>
    </w:lvl>
    <w:lvl w:ilvl="4" w:tplc="2C5EA0C4" w:tentative="1">
      <w:start w:val="1"/>
      <w:numFmt w:val="bullet"/>
      <w:lvlText w:val="•"/>
      <w:lvlJc w:val="left"/>
      <w:pPr>
        <w:tabs>
          <w:tab w:val="num" w:pos="3600"/>
        </w:tabs>
        <w:ind w:left="3600" w:hanging="360"/>
      </w:pPr>
      <w:rPr>
        <w:rFonts w:ascii="Arial" w:hAnsi="Arial" w:hint="default"/>
      </w:rPr>
    </w:lvl>
    <w:lvl w:ilvl="5" w:tplc="0A9C58C2" w:tentative="1">
      <w:start w:val="1"/>
      <w:numFmt w:val="bullet"/>
      <w:lvlText w:val="•"/>
      <w:lvlJc w:val="left"/>
      <w:pPr>
        <w:tabs>
          <w:tab w:val="num" w:pos="4320"/>
        </w:tabs>
        <w:ind w:left="4320" w:hanging="360"/>
      </w:pPr>
      <w:rPr>
        <w:rFonts w:ascii="Arial" w:hAnsi="Arial" w:hint="default"/>
      </w:rPr>
    </w:lvl>
    <w:lvl w:ilvl="6" w:tplc="708E9216" w:tentative="1">
      <w:start w:val="1"/>
      <w:numFmt w:val="bullet"/>
      <w:lvlText w:val="•"/>
      <w:lvlJc w:val="left"/>
      <w:pPr>
        <w:tabs>
          <w:tab w:val="num" w:pos="5040"/>
        </w:tabs>
        <w:ind w:left="5040" w:hanging="360"/>
      </w:pPr>
      <w:rPr>
        <w:rFonts w:ascii="Arial" w:hAnsi="Arial" w:hint="default"/>
      </w:rPr>
    </w:lvl>
    <w:lvl w:ilvl="7" w:tplc="BD58814E" w:tentative="1">
      <w:start w:val="1"/>
      <w:numFmt w:val="bullet"/>
      <w:lvlText w:val="•"/>
      <w:lvlJc w:val="left"/>
      <w:pPr>
        <w:tabs>
          <w:tab w:val="num" w:pos="5760"/>
        </w:tabs>
        <w:ind w:left="5760" w:hanging="360"/>
      </w:pPr>
      <w:rPr>
        <w:rFonts w:ascii="Arial" w:hAnsi="Arial" w:hint="default"/>
      </w:rPr>
    </w:lvl>
    <w:lvl w:ilvl="8" w:tplc="FC7A7028" w:tentative="1">
      <w:start w:val="1"/>
      <w:numFmt w:val="bullet"/>
      <w:lvlText w:val="•"/>
      <w:lvlJc w:val="left"/>
      <w:pPr>
        <w:tabs>
          <w:tab w:val="num" w:pos="6480"/>
        </w:tabs>
        <w:ind w:left="6480" w:hanging="360"/>
      </w:pPr>
      <w:rPr>
        <w:rFonts w:ascii="Arial" w:hAnsi="Arial" w:hint="default"/>
      </w:rPr>
    </w:lvl>
  </w:abstractNum>
  <w:abstractNum w:abstractNumId="28">
    <w:nsid w:val="5FE10C06"/>
    <w:multiLevelType w:val="hybridMultilevel"/>
    <w:tmpl w:val="E738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62AF5"/>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30">
    <w:nsid w:val="62895B14"/>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31">
    <w:nsid w:val="628B3453"/>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32">
    <w:nsid w:val="649F7386"/>
    <w:multiLevelType w:val="hybridMultilevel"/>
    <w:tmpl w:val="8FFC613C"/>
    <w:lvl w:ilvl="0" w:tplc="FFFFFFFF">
      <w:numFmt w:val="decimal"/>
      <w:pStyle w:val="SuperBullet"/>
      <w:lvlText w:val=""/>
      <w:lvlJc w:val="left"/>
    </w:lvl>
    <w:lvl w:ilvl="1" w:tplc="FFFFFFFF">
      <w:numFmt w:val="decimal"/>
      <w:pStyle w:val="Bulletted1"/>
      <w:lvlText w:val=""/>
      <w:lvlJc w:val="left"/>
    </w:lvl>
    <w:lvl w:ilvl="2" w:tplc="4156CF3A">
      <w:numFmt w:val="decimal"/>
      <w:pStyle w:val="Bulletted2"/>
      <w:lvlText w:val=""/>
      <w:lvlJc w:val="left"/>
    </w:lvl>
    <w:lvl w:ilvl="3" w:tplc="FFFFFFFF">
      <w:numFmt w:val="decimal"/>
      <w:pStyle w:val="Bulleted3"/>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56472EA"/>
    <w:multiLevelType w:val="multilevel"/>
    <w:tmpl w:val="18C6EAFE"/>
    <w:styleLink w:val="Notes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6BE5729B"/>
    <w:multiLevelType w:val="hybridMultilevel"/>
    <w:tmpl w:val="088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016D10"/>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36">
    <w:nsid w:val="752149DE"/>
    <w:multiLevelType w:val="hybridMultilevel"/>
    <w:tmpl w:val="3C70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7F4886"/>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38">
    <w:nsid w:val="7DD237B6"/>
    <w:multiLevelType w:val="hybridMultilevel"/>
    <w:tmpl w:val="16A2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3"/>
  </w:num>
  <w:num w:numId="3">
    <w:abstractNumId w:val="29"/>
  </w:num>
  <w:num w:numId="4">
    <w:abstractNumId w:val="32"/>
  </w:num>
  <w:num w:numId="5">
    <w:abstractNumId w:val="27"/>
  </w:num>
  <w:num w:numId="6">
    <w:abstractNumId w:val="8"/>
  </w:num>
  <w:num w:numId="7">
    <w:abstractNumId w:val="22"/>
  </w:num>
  <w:num w:numId="8">
    <w:abstractNumId w:val="24"/>
  </w:num>
  <w:num w:numId="9">
    <w:abstractNumId w:val="38"/>
  </w:num>
  <w:num w:numId="10">
    <w:abstractNumId w:val="31"/>
  </w:num>
  <w:num w:numId="11">
    <w:abstractNumId w:val="10"/>
  </w:num>
  <w:num w:numId="12">
    <w:abstractNumId w:val="34"/>
  </w:num>
  <w:num w:numId="13">
    <w:abstractNumId w:val="11"/>
  </w:num>
  <w:num w:numId="14">
    <w:abstractNumId w:val="30"/>
  </w:num>
  <w:num w:numId="15">
    <w:abstractNumId w:val="0"/>
  </w:num>
  <w:num w:numId="16">
    <w:abstractNumId w:val="2"/>
  </w:num>
  <w:num w:numId="17">
    <w:abstractNumId w:val="25"/>
  </w:num>
  <w:num w:numId="18">
    <w:abstractNumId w:val="20"/>
  </w:num>
  <w:num w:numId="19">
    <w:abstractNumId w:val="17"/>
  </w:num>
  <w:num w:numId="20">
    <w:abstractNumId w:val="4"/>
  </w:num>
  <w:num w:numId="21">
    <w:abstractNumId w:val="16"/>
  </w:num>
  <w:num w:numId="22">
    <w:abstractNumId w:val="15"/>
  </w:num>
  <w:num w:numId="23">
    <w:abstractNumId w:val="36"/>
  </w:num>
  <w:num w:numId="24">
    <w:abstractNumId w:val="18"/>
  </w:num>
  <w:num w:numId="25">
    <w:abstractNumId w:val="3"/>
  </w:num>
  <w:num w:numId="26">
    <w:abstractNumId w:val="23"/>
  </w:num>
  <w:num w:numId="27">
    <w:abstractNumId w:val="13"/>
  </w:num>
  <w:num w:numId="28">
    <w:abstractNumId w:val="12"/>
  </w:num>
  <w:num w:numId="29">
    <w:abstractNumId w:val="21"/>
  </w:num>
  <w:num w:numId="30">
    <w:abstractNumId w:val="26"/>
  </w:num>
  <w:num w:numId="31">
    <w:abstractNumId w:val="14"/>
  </w:num>
  <w:num w:numId="32">
    <w:abstractNumId w:val="9"/>
  </w:num>
  <w:num w:numId="33">
    <w:abstractNumId w:val="37"/>
  </w:num>
  <w:num w:numId="34">
    <w:abstractNumId w:val="35"/>
  </w:num>
  <w:num w:numId="35">
    <w:abstractNumId w:val="1"/>
  </w:num>
  <w:num w:numId="36">
    <w:abstractNumId w:val="28"/>
  </w:num>
  <w:num w:numId="37">
    <w:abstractNumId w:val="5"/>
  </w:num>
  <w:num w:numId="38">
    <w:abstractNumId w:val="7"/>
  </w:num>
  <w:num w:numId="3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494"/>
    <w:rsid w:val="00000483"/>
    <w:rsid w:val="000007EC"/>
    <w:rsid w:val="0000106A"/>
    <w:rsid w:val="00001146"/>
    <w:rsid w:val="000013D0"/>
    <w:rsid w:val="000014C0"/>
    <w:rsid w:val="00001602"/>
    <w:rsid w:val="000016F7"/>
    <w:rsid w:val="00001954"/>
    <w:rsid w:val="000020CB"/>
    <w:rsid w:val="000023DD"/>
    <w:rsid w:val="0000240C"/>
    <w:rsid w:val="00002760"/>
    <w:rsid w:val="00002CD5"/>
    <w:rsid w:val="00002DF4"/>
    <w:rsid w:val="00003FC5"/>
    <w:rsid w:val="000042D2"/>
    <w:rsid w:val="00004D6E"/>
    <w:rsid w:val="00005561"/>
    <w:rsid w:val="00005E73"/>
    <w:rsid w:val="000064CF"/>
    <w:rsid w:val="0000653B"/>
    <w:rsid w:val="00007A05"/>
    <w:rsid w:val="0001025A"/>
    <w:rsid w:val="00011757"/>
    <w:rsid w:val="00011760"/>
    <w:rsid w:val="000118E7"/>
    <w:rsid w:val="00011D81"/>
    <w:rsid w:val="00012B3A"/>
    <w:rsid w:val="000135E3"/>
    <w:rsid w:val="00013B29"/>
    <w:rsid w:val="0001412C"/>
    <w:rsid w:val="00014873"/>
    <w:rsid w:val="00014B99"/>
    <w:rsid w:val="00014C9B"/>
    <w:rsid w:val="0001525F"/>
    <w:rsid w:val="000154EB"/>
    <w:rsid w:val="000159B6"/>
    <w:rsid w:val="00015D0E"/>
    <w:rsid w:val="000162C8"/>
    <w:rsid w:val="00016983"/>
    <w:rsid w:val="00016A69"/>
    <w:rsid w:val="00016B92"/>
    <w:rsid w:val="00016EC7"/>
    <w:rsid w:val="00017674"/>
    <w:rsid w:val="000178DA"/>
    <w:rsid w:val="00020122"/>
    <w:rsid w:val="000204E5"/>
    <w:rsid w:val="00020A12"/>
    <w:rsid w:val="00021143"/>
    <w:rsid w:val="00021B87"/>
    <w:rsid w:val="000221B1"/>
    <w:rsid w:val="00022DA5"/>
    <w:rsid w:val="00023499"/>
    <w:rsid w:val="00023515"/>
    <w:rsid w:val="00023B2C"/>
    <w:rsid w:val="00026DC6"/>
    <w:rsid w:val="000276F3"/>
    <w:rsid w:val="000278C2"/>
    <w:rsid w:val="00027F24"/>
    <w:rsid w:val="0003092C"/>
    <w:rsid w:val="00030D21"/>
    <w:rsid w:val="00030DC0"/>
    <w:rsid w:val="0003108C"/>
    <w:rsid w:val="00031902"/>
    <w:rsid w:val="00031E29"/>
    <w:rsid w:val="00031E87"/>
    <w:rsid w:val="00032C4B"/>
    <w:rsid w:val="00033D8C"/>
    <w:rsid w:val="0003423F"/>
    <w:rsid w:val="0003430E"/>
    <w:rsid w:val="00034794"/>
    <w:rsid w:val="00034927"/>
    <w:rsid w:val="00034960"/>
    <w:rsid w:val="00035187"/>
    <w:rsid w:val="00035881"/>
    <w:rsid w:val="00035FEB"/>
    <w:rsid w:val="00036D51"/>
    <w:rsid w:val="000370DF"/>
    <w:rsid w:val="00037AA3"/>
    <w:rsid w:val="00037CBD"/>
    <w:rsid w:val="00037F18"/>
    <w:rsid w:val="00037F8A"/>
    <w:rsid w:val="000406A6"/>
    <w:rsid w:val="00041D7A"/>
    <w:rsid w:val="00041DE3"/>
    <w:rsid w:val="00041F19"/>
    <w:rsid w:val="00042045"/>
    <w:rsid w:val="00042469"/>
    <w:rsid w:val="00043286"/>
    <w:rsid w:val="0004343E"/>
    <w:rsid w:val="000434EB"/>
    <w:rsid w:val="00043791"/>
    <w:rsid w:val="00043B43"/>
    <w:rsid w:val="00044257"/>
    <w:rsid w:val="00044676"/>
    <w:rsid w:val="00044873"/>
    <w:rsid w:val="00044A52"/>
    <w:rsid w:val="00044BE1"/>
    <w:rsid w:val="00045578"/>
    <w:rsid w:val="000461AF"/>
    <w:rsid w:val="000471BA"/>
    <w:rsid w:val="000476D2"/>
    <w:rsid w:val="000478F1"/>
    <w:rsid w:val="00047AA0"/>
    <w:rsid w:val="00047D67"/>
    <w:rsid w:val="000502C4"/>
    <w:rsid w:val="000503E2"/>
    <w:rsid w:val="000509A6"/>
    <w:rsid w:val="00050C21"/>
    <w:rsid w:val="000510F0"/>
    <w:rsid w:val="000511D2"/>
    <w:rsid w:val="00051398"/>
    <w:rsid w:val="00051573"/>
    <w:rsid w:val="00051A76"/>
    <w:rsid w:val="00051D20"/>
    <w:rsid w:val="000538FA"/>
    <w:rsid w:val="00053B0D"/>
    <w:rsid w:val="0005473C"/>
    <w:rsid w:val="00054995"/>
    <w:rsid w:val="00054BD2"/>
    <w:rsid w:val="00054C26"/>
    <w:rsid w:val="00054C7B"/>
    <w:rsid w:val="000551C4"/>
    <w:rsid w:val="0005526D"/>
    <w:rsid w:val="00055382"/>
    <w:rsid w:val="000554B5"/>
    <w:rsid w:val="0005575E"/>
    <w:rsid w:val="00055A6E"/>
    <w:rsid w:val="00055CD5"/>
    <w:rsid w:val="00056090"/>
    <w:rsid w:val="00056178"/>
    <w:rsid w:val="000562A0"/>
    <w:rsid w:val="00057671"/>
    <w:rsid w:val="00057842"/>
    <w:rsid w:val="00057CE4"/>
    <w:rsid w:val="00060415"/>
    <w:rsid w:val="00060491"/>
    <w:rsid w:val="00060BFC"/>
    <w:rsid w:val="000610FC"/>
    <w:rsid w:val="000614B3"/>
    <w:rsid w:val="000619E3"/>
    <w:rsid w:val="00061ED1"/>
    <w:rsid w:val="00062078"/>
    <w:rsid w:val="0006239D"/>
    <w:rsid w:val="00062B31"/>
    <w:rsid w:val="000634E6"/>
    <w:rsid w:val="000637CD"/>
    <w:rsid w:val="00063E30"/>
    <w:rsid w:val="00063FD6"/>
    <w:rsid w:val="000641F0"/>
    <w:rsid w:val="0006431B"/>
    <w:rsid w:val="000647DA"/>
    <w:rsid w:val="00064C00"/>
    <w:rsid w:val="00064C70"/>
    <w:rsid w:val="000654BA"/>
    <w:rsid w:val="000655B4"/>
    <w:rsid w:val="00066965"/>
    <w:rsid w:val="000672AF"/>
    <w:rsid w:val="00067692"/>
    <w:rsid w:val="00067698"/>
    <w:rsid w:val="0006787F"/>
    <w:rsid w:val="00067935"/>
    <w:rsid w:val="00067B23"/>
    <w:rsid w:val="00067C5A"/>
    <w:rsid w:val="000700DF"/>
    <w:rsid w:val="00070380"/>
    <w:rsid w:val="0007055E"/>
    <w:rsid w:val="00070A4B"/>
    <w:rsid w:val="00070D74"/>
    <w:rsid w:val="00070F6C"/>
    <w:rsid w:val="0007112B"/>
    <w:rsid w:val="00071803"/>
    <w:rsid w:val="00071A78"/>
    <w:rsid w:val="00072A96"/>
    <w:rsid w:val="00072D05"/>
    <w:rsid w:val="0007300E"/>
    <w:rsid w:val="00073350"/>
    <w:rsid w:val="00073B28"/>
    <w:rsid w:val="00074D7E"/>
    <w:rsid w:val="00076571"/>
    <w:rsid w:val="000776F3"/>
    <w:rsid w:val="00077799"/>
    <w:rsid w:val="00077877"/>
    <w:rsid w:val="00077AE7"/>
    <w:rsid w:val="00077EF6"/>
    <w:rsid w:val="00080151"/>
    <w:rsid w:val="0008210C"/>
    <w:rsid w:val="00082EA1"/>
    <w:rsid w:val="00082FDC"/>
    <w:rsid w:val="00083114"/>
    <w:rsid w:val="00083654"/>
    <w:rsid w:val="00084601"/>
    <w:rsid w:val="0008468D"/>
    <w:rsid w:val="0008496A"/>
    <w:rsid w:val="0008505C"/>
    <w:rsid w:val="00085469"/>
    <w:rsid w:val="000858A5"/>
    <w:rsid w:val="000858B3"/>
    <w:rsid w:val="000858DA"/>
    <w:rsid w:val="00086A91"/>
    <w:rsid w:val="00086B20"/>
    <w:rsid w:val="00086B69"/>
    <w:rsid w:val="00086C0C"/>
    <w:rsid w:val="00090A82"/>
    <w:rsid w:val="0009174A"/>
    <w:rsid w:val="0009249A"/>
    <w:rsid w:val="00092B44"/>
    <w:rsid w:val="00093C31"/>
    <w:rsid w:val="00094EB2"/>
    <w:rsid w:val="00095546"/>
    <w:rsid w:val="00095D58"/>
    <w:rsid w:val="00095D91"/>
    <w:rsid w:val="000963C2"/>
    <w:rsid w:val="00097624"/>
    <w:rsid w:val="0009768B"/>
    <w:rsid w:val="000977FD"/>
    <w:rsid w:val="00097D56"/>
    <w:rsid w:val="000A0498"/>
    <w:rsid w:val="000A0764"/>
    <w:rsid w:val="000A0F12"/>
    <w:rsid w:val="000A12F4"/>
    <w:rsid w:val="000A199B"/>
    <w:rsid w:val="000A20B1"/>
    <w:rsid w:val="000A2F84"/>
    <w:rsid w:val="000A3248"/>
    <w:rsid w:val="000A3394"/>
    <w:rsid w:val="000A3423"/>
    <w:rsid w:val="000A5789"/>
    <w:rsid w:val="000A70FD"/>
    <w:rsid w:val="000A7505"/>
    <w:rsid w:val="000A7CB6"/>
    <w:rsid w:val="000B0039"/>
    <w:rsid w:val="000B0537"/>
    <w:rsid w:val="000B05AA"/>
    <w:rsid w:val="000B0875"/>
    <w:rsid w:val="000B1089"/>
    <w:rsid w:val="000B1B8D"/>
    <w:rsid w:val="000B1DAD"/>
    <w:rsid w:val="000B2026"/>
    <w:rsid w:val="000B23DA"/>
    <w:rsid w:val="000B3242"/>
    <w:rsid w:val="000B340C"/>
    <w:rsid w:val="000B3516"/>
    <w:rsid w:val="000B3A0A"/>
    <w:rsid w:val="000B3D30"/>
    <w:rsid w:val="000B3D6E"/>
    <w:rsid w:val="000B3DC8"/>
    <w:rsid w:val="000B3F5D"/>
    <w:rsid w:val="000B468F"/>
    <w:rsid w:val="000B4798"/>
    <w:rsid w:val="000B4CD6"/>
    <w:rsid w:val="000B4D29"/>
    <w:rsid w:val="000B51C5"/>
    <w:rsid w:val="000B5594"/>
    <w:rsid w:val="000B6E09"/>
    <w:rsid w:val="000B6E59"/>
    <w:rsid w:val="000B6E7C"/>
    <w:rsid w:val="000B7042"/>
    <w:rsid w:val="000B7391"/>
    <w:rsid w:val="000B7C45"/>
    <w:rsid w:val="000C0237"/>
    <w:rsid w:val="000C06D5"/>
    <w:rsid w:val="000C0736"/>
    <w:rsid w:val="000C0BA7"/>
    <w:rsid w:val="000C15CA"/>
    <w:rsid w:val="000C1DBC"/>
    <w:rsid w:val="000C223F"/>
    <w:rsid w:val="000C23BC"/>
    <w:rsid w:val="000C2451"/>
    <w:rsid w:val="000C25D3"/>
    <w:rsid w:val="000C2A08"/>
    <w:rsid w:val="000C330C"/>
    <w:rsid w:val="000C368B"/>
    <w:rsid w:val="000C38F2"/>
    <w:rsid w:val="000C3AF4"/>
    <w:rsid w:val="000C3BFA"/>
    <w:rsid w:val="000C3D72"/>
    <w:rsid w:val="000C419A"/>
    <w:rsid w:val="000C56ED"/>
    <w:rsid w:val="000C599E"/>
    <w:rsid w:val="000C5F3B"/>
    <w:rsid w:val="000C6062"/>
    <w:rsid w:val="000C6B22"/>
    <w:rsid w:val="000C703E"/>
    <w:rsid w:val="000C78E1"/>
    <w:rsid w:val="000D0162"/>
    <w:rsid w:val="000D0542"/>
    <w:rsid w:val="000D089A"/>
    <w:rsid w:val="000D1760"/>
    <w:rsid w:val="000D19A9"/>
    <w:rsid w:val="000D207A"/>
    <w:rsid w:val="000D25AA"/>
    <w:rsid w:val="000D3788"/>
    <w:rsid w:val="000D3C68"/>
    <w:rsid w:val="000D43FB"/>
    <w:rsid w:val="000D4D34"/>
    <w:rsid w:val="000D5090"/>
    <w:rsid w:val="000D5276"/>
    <w:rsid w:val="000D5F3F"/>
    <w:rsid w:val="000D7575"/>
    <w:rsid w:val="000D7640"/>
    <w:rsid w:val="000E0664"/>
    <w:rsid w:val="000E0A27"/>
    <w:rsid w:val="000E15BF"/>
    <w:rsid w:val="000E174B"/>
    <w:rsid w:val="000E1B5D"/>
    <w:rsid w:val="000E3050"/>
    <w:rsid w:val="000E3722"/>
    <w:rsid w:val="000E4153"/>
    <w:rsid w:val="000E45FC"/>
    <w:rsid w:val="000E4AB5"/>
    <w:rsid w:val="000E4B6D"/>
    <w:rsid w:val="000E4CB8"/>
    <w:rsid w:val="000E4ED9"/>
    <w:rsid w:val="000E50A9"/>
    <w:rsid w:val="000E5272"/>
    <w:rsid w:val="000E53E2"/>
    <w:rsid w:val="000E565D"/>
    <w:rsid w:val="000E58A9"/>
    <w:rsid w:val="000E7C0F"/>
    <w:rsid w:val="000E7D5E"/>
    <w:rsid w:val="000E7FE8"/>
    <w:rsid w:val="000F01DE"/>
    <w:rsid w:val="000F1A8B"/>
    <w:rsid w:val="000F1AC8"/>
    <w:rsid w:val="000F2029"/>
    <w:rsid w:val="000F2123"/>
    <w:rsid w:val="000F2B53"/>
    <w:rsid w:val="000F3216"/>
    <w:rsid w:val="000F323D"/>
    <w:rsid w:val="000F466A"/>
    <w:rsid w:val="000F47CB"/>
    <w:rsid w:val="000F4858"/>
    <w:rsid w:val="000F4DC2"/>
    <w:rsid w:val="000F52FA"/>
    <w:rsid w:val="000F5427"/>
    <w:rsid w:val="000F557B"/>
    <w:rsid w:val="000F5746"/>
    <w:rsid w:val="000F581E"/>
    <w:rsid w:val="000F588F"/>
    <w:rsid w:val="000F5D8A"/>
    <w:rsid w:val="000F5DF6"/>
    <w:rsid w:val="000F5F4D"/>
    <w:rsid w:val="000F603D"/>
    <w:rsid w:val="000F6A8C"/>
    <w:rsid w:val="000F6E24"/>
    <w:rsid w:val="000F7D1A"/>
    <w:rsid w:val="00100204"/>
    <w:rsid w:val="00100266"/>
    <w:rsid w:val="00100C64"/>
    <w:rsid w:val="001013BA"/>
    <w:rsid w:val="00101482"/>
    <w:rsid w:val="00101AAB"/>
    <w:rsid w:val="00101BE0"/>
    <w:rsid w:val="00101C0D"/>
    <w:rsid w:val="00101E2A"/>
    <w:rsid w:val="00102B64"/>
    <w:rsid w:val="00102CB6"/>
    <w:rsid w:val="00103960"/>
    <w:rsid w:val="001039A0"/>
    <w:rsid w:val="00103BB0"/>
    <w:rsid w:val="001044CD"/>
    <w:rsid w:val="001047A4"/>
    <w:rsid w:val="001047E9"/>
    <w:rsid w:val="00104950"/>
    <w:rsid w:val="0010516B"/>
    <w:rsid w:val="00105273"/>
    <w:rsid w:val="001059DA"/>
    <w:rsid w:val="00106648"/>
    <w:rsid w:val="00107005"/>
    <w:rsid w:val="001070A7"/>
    <w:rsid w:val="0010747C"/>
    <w:rsid w:val="00107C9A"/>
    <w:rsid w:val="0011096E"/>
    <w:rsid w:val="00110EDA"/>
    <w:rsid w:val="0011136D"/>
    <w:rsid w:val="00111A44"/>
    <w:rsid w:val="00111BCA"/>
    <w:rsid w:val="00111C67"/>
    <w:rsid w:val="001120A9"/>
    <w:rsid w:val="00112655"/>
    <w:rsid w:val="001129FF"/>
    <w:rsid w:val="00112AB2"/>
    <w:rsid w:val="00112F1E"/>
    <w:rsid w:val="001131D6"/>
    <w:rsid w:val="00113654"/>
    <w:rsid w:val="00113F6F"/>
    <w:rsid w:val="0011415A"/>
    <w:rsid w:val="00114E97"/>
    <w:rsid w:val="0011505B"/>
    <w:rsid w:val="001151AD"/>
    <w:rsid w:val="0011523C"/>
    <w:rsid w:val="00115356"/>
    <w:rsid w:val="001156D9"/>
    <w:rsid w:val="001157EE"/>
    <w:rsid w:val="00115B66"/>
    <w:rsid w:val="00115C1D"/>
    <w:rsid w:val="001163F4"/>
    <w:rsid w:val="0011677C"/>
    <w:rsid w:val="00116846"/>
    <w:rsid w:val="00116A6B"/>
    <w:rsid w:val="00117BEC"/>
    <w:rsid w:val="00117C3E"/>
    <w:rsid w:val="00117F68"/>
    <w:rsid w:val="0012127F"/>
    <w:rsid w:val="00121A34"/>
    <w:rsid w:val="00121E29"/>
    <w:rsid w:val="00121FB5"/>
    <w:rsid w:val="00121FD6"/>
    <w:rsid w:val="001223B2"/>
    <w:rsid w:val="00122D54"/>
    <w:rsid w:val="00123466"/>
    <w:rsid w:val="00123FB3"/>
    <w:rsid w:val="00124050"/>
    <w:rsid w:val="00125176"/>
    <w:rsid w:val="001251AB"/>
    <w:rsid w:val="00125581"/>
    <w:rsid w:val="00125C44"/>
    <w:rsid w:val="00125E0A"/>
    <w:rsid w:val="00125E61"/>
    <w:rsid w:val="00125E78"/>
    <w:rsid w:val="00126169"/>
    <w:rsid w:val="0012642B"/>
    <w:rsid w:val="001269B9"/>
    <w:rsid w:val="00127334"/>
    <w:rsid w:val="001275E7"/>
    <w:rsid w:val="0012760C"/>
    <w:rsid w:val="001276AA"/>
    <w:rsid w:val="00127EA8"/>
    <w:rsid w:val="00127F43"/>
    <w:rsid w:val="0013012F"/>
    <w:rsid w:val="001302C2"/>
    <w:rsid w:val="001305FB"/>
    <w:rsid w:val="00130BBD"/>
    <w:rsid w:val="00131166"/>
    <w:rsid w:val="001311FF"/>
    <w:rsid w:val="001314C7"/>
    <w:rsid w:val="0013169B"/>
    <w:rsid w:val="00131C0B"/>
    <w:rsid w:val="00131C9D"/>
    <w:rsid w:val="0013267B"/>
    <w:rsid w:val="00132BDF"/>
    <w:rsid w:val="00132F2E"/>
    <w:rsid w:val="00133570"/>
    <w:rsid w:val="001338FC"/>
    <w:rsid w:val="00134245"/>
    <w:rsid w:val="00134D80"/>
    <w:rsid w:val="001352A0"/>
    <w:rsid w:val="001376C8"/>
    <w:rsid w:val="0013793A"/>
    <w:rsid w:val="00137AB6"/>
    <w:rsid w:val="00140237"/>
    <w:rsid w:val="00140DFB"/>
    <w:rsid w:val="00141669"/>
    <w:rsid w:val="00141720"/>
    <w:rsid w:val="00141A87"/>
    <w:rsid w:val="00141B21"/>
    <w:rsid w:val="00142100"/>
    <w:rsid w:val="0014222A"/>
    <w:rsid w:val="0014239F"/>
    <w:rsid w:val="0014277C"/>
    <w:rsid w:val="001428E8"/>
    <w:rsid w:val="00142A62"/>
    <w:rsid w:val="0014315B"/>
    <w:rsid w:val="0014330A"/>
    <w:rsid w:val="001436F9"/>
    <w:rsid w:val="00143F96"/>
    <w:rsid w:val="00144847"/>
    <w:rsid w:val="00145516"/>
    <w:rsid w:val="001456DA"/>
    <w:rsid w:val="00145847"/>
    <w:rsid w:val="00146245"/>
    <w:rsid w:val="00146DF2"/>
    <w:rsid w:val="00146E47"/>
    <w:rsid w:val="00146F96"/>
    <w:rsid w:val="00147808"/>
    <w:rsid w:val="00147FFC"/>
    <w:rsid w:val="00150036"/>
    <w:rsid w:val="00150129"/>
    <w:rsid w:val="00150570"/>
    <w:rsid w:val="001506A0"/>
    <w:rsid w:val="0015103B"/>
    <w:rsid w:val="00151066"/>
    <w:rsid w:val="00151AD1"/>
    <w:rsid w:val="00151AEB"/>
    <w:rsid w:val="00152022"/>
    <w:rsid w:val="0015217C"/>
    <w:rsid w:val="00152632"/>
    <w:rsid w:val="00152797"/>
    <w:rsid w:val="001527AC"/>
    <w:rsid w:val="00152905"/>
    <w:rsid w:val="001538E8"/>
    <w:rsid w:val="00153E11"/>
    <w:rsid w:val="00154866"/>
    <w:rsid w:val="00154D91"/>
    <w:rsid w:val="001561A6"/>
    <w:rsid w:val="001561FF"/>
    <w:rsid w:val="001565CC"/>
    <w:rsid w:val="001569A7"/>
    <w:rsid w:val="00157994"/>
    <w:rsid w:val="00160077"/>
    <w:rsid w:val="0016009E"/>
    <w:rsid w:val="00160A52"/>
    <w:rsid w:val="00160B17"/>
    <w:rsid w:val="00160C9B"/>
    <w:rsid w:val="001612BA"/>
    <w:rsid w:val="00161550"/>
    <w:rsid w:val="00161584"/>
    <w:rsid w:val="0016185E"/>
    <w:rsid w:val="00162BF7"/>
    <w:rsid w:val="00162D11"/>
    <w:rsid w:val="00162DE3"/>
    <w:rsid w:val="0016324D"/>
    <w:rsid w:val="0016380B"/>
    <w:rsid w:val="00163E95"/>
    <w:rsid w:val="001640CA"/>
    <w:rsid w:val="00164308"/>
    <w:rsid w:val="001656A5"/>
    <w:rsid w:val="00165867"/>
    <w:rsid w:val="00165BC7"/>
    <w:rsid w:val="00165C69"/>
    <w:rsid w:val="00166694"/>
    <w:rsid w:val="00166711"/>
    <w:rsid w:val="00166F3B"/>
    <w:rsid w:val="0017031D"/>
    <w:rsid w:val="0017191F"/>
    <w:rsid w:val="00172250"/>
    <w:rsid w:val="00172379"/>
    <w:rsid w:val="001725B7"/>
    <w:rsid w:val="00172869"/>
    <w:rsid w:val="00172F40"/>
    <w:rsid w:val="00172FF2"/>
    <w:rsid w:val="00173297"/>
    <w:rsid w:val="00173889"/>
    <w:rsid w:val="0017397E"/>
    <w:rsid w:val="00173E7E"/>
    <w:rsid w:val="00175163"/>
    <w:rsid w:val="001753E4"/>
    <w:rsid w:val="00175920"/>
    <w:rsid w:val="00176A4B"/>
    <w:rsid w:val="0017714C"/>
    <w:rsid w:val="00177FE7"/>
    <w:rsid w:val="001802E6"/>
    <w:rsid w:val="00180767"/>
    <w:rsid w:val="00180873"/>
    <w:rsid w:val="00181862"/>
    <w:rsid w:val="001819B7"/>
    <w:rsid w:val="00181B3D"/>
    <w:rsid w:val="00181FC4"/>
    <w:rsid w:val="0018278A"/>
    <w:rsid w:val="00182B6C"/>
    <w:rsid w:val="00183061"/>
    <w:rsid w:val="00183AE8"/>
    <w:rsid w:val="00183C09"/>
    <w:rsid w:val="00183C62"/>
    <w:rsid w:val="00185456"/>
    <w:rsid w:val="00185B68"/>
    <w:rsid w:val="00186199"/>
    <w:rsid w:val="0018656D"/>
    <w:rsid w:val="00190B64"/>
    <w:rsid w:val="00190BC0"/>
    <w:rsid w:val="00190F8F"/>
    <w:rsid w:val="00192156"/>
    <w:rsid w:val="001923E1"/>
    <w:rsid w:val="00192834"/>
    <w:rsid w:val="00192A20"/>
    <w:rsid w:val="00192B44"/>
    <w:rsid w:val="00193401"/>
    <w:rsid w:val="00193CCC"/>
    <w:rsid w:val="00193E80"/>
    <w:rsid w:val="00193E96"/>
    <w:rsid w:val="00194158"/>
    <w:rsid w:val="0019436D"/>
    <w:rsid w:val="00195795"/>
    <w:rsid w:val="001958DD"/>
    <w:rsid w:val="0019643A"/>
    <w:rsid w:val="00196E17"/>
    <w:rsid w:val="00197D02"/>
    <w:rsid w:val="001A019D"/>
    <w:rsid w:val="001A02FD"/>
    <w:rsid w:val="001A068E"/>
    <w:rsid w:val="001A0818"/>
    <w:rsid w:val="001A09E1"/>
    <w:rsid w:val="001A0E8E"/>
    <w:rsid w:val="001A1095"/>
    <w:rsid w:val="001A17EE"/>
    <w:rsid w:val="001A3098"/>
    <w:rsid w:val="001A31FB"/>
    <w:rsid w:val="001A378D"/>
    <w:rsid w:val="001A3F0B"/>
    <w:rsid w:val="001A4152"/>
    <w:rsid w:val="001A4681"/>
    <w:rsid w:val="001A593E"/>
    <w:rsid w:val="001A5AFB"/>
    <w:rsid w:val="001A60A7"/>
    <w:rsid w:val="001A6759"/>
    <w:rsid w:val="001A7057"/>
    <w:rsid w:val="001A7BF5"/>
    <w:rsid w:val="001B02B4"/>
    <w:rsid w:val="001B04D8"/>
    <w:rsid w:val="001B0A41"/>
    <w:rsid w:val="001B1FD7"/>
    <w:rsid w:val="001B25E6"/>
    <w:rsid w:val="001B344B"/>
    <w:rsid w:val="001B4792"/>
    <w:rsid w:val="001B47BF"/>
    <w:rsid w:val="001B496F"/>
    <w:rsid w:val="001B4A4B"/>
    <w:rsid w:val="001B53FF"/>
    <w:rsid w:val="001B5F10"/>
    <w:rsid w:val="001B64A5"/>
    <w:rsid w:val="001B69AE"/>
    <w:rsid w:val="001B6E50"/>
    <w:rsid w:val="001B6F5B"/>
    <w:rsid w:val="001B775D"/>
    <w:rsid w:val="001B7E7C"/>
    <w:rsid w:val="001C11BF"/>
    <w:rsid w:val="001C149E"/>
    <w:rsid w:val="001C179B"/>
    <w:rsid w:val="001C1A1B"/>
    <w:rsid w:val="001C1CDE"/>
    <w:rsid w:val="001C4509"/>
    <w:rsid w:val="001C4597"/>
    <w:rsid w:val="001C4D88"/>
    <w:rsid w:val="001C574A"/>
    <w:rsid w:val="001C57A3"/>
    <w:rsid w:val="001C5970"/>
    <w:rsid w:val="001C5A0D"/>
    <w:rsid w:val="001C5E17"/>
    <w:rsid w:val="001C7578"/>
    <w:rsid w:val="001D04FF"/>
    <w:rsid w:val="001D091A"/>
    <w:rsid w:val="001D0AF6"/>
    <w:rsid w:val="001D0F1C"/>
    <w:rsid w:val="001D12C7"/>
    <w:rsid w:val="001D16BB"/>
    <w:rsid w:val="001D1953"/>
    <w:rsid w:val="001D1A69"/>
    <w:rsid w:val="001D1B4E"/>
    <w:rsid w:val="001D1D5E"/>
    <w:rsid w:val="001D1DEF"/>
    <w:rsid w:val="001D28A8"/>
    <w:rsid w:val="001D3036"/>
    <w:rsid w:val="001D3278"/>
    <w:rsid w:val="001D39D9"/>
    <w:rsid w:val="001D3FBA"/>
    <w:rsid w:val="001D53E1"/>
    <w:rsid w:val="001D5824"/>
    <w:rsid w:val="001D5965"/>
    <w:rsid w:val="001D5D46"/>
    <w:rsid w:val="001D61A2"/>
    <w:rsid w:val="001D6F54"/>
    <w:rsid w:val="001D751C"/>
    <w:rsid w:val="001D7A14"/>
    <w:rsid w:val="001E003F"/>
    <w:rsid w:val="001E042C"/>
    <w:rsid w:val="001E0C01"/>
    <w:rsid w:val="001E0F04"/>
    <w:rsid w:val="001E2007"/>
    <w:rsid w:val="001E2D69"/>
    <w:rsid w:val="001E37C7"/>
    <w:rsid w:val="001E3BE7"/>
    <w:rsid w:val="001E41BF"/>
    <w:rsid w:val="001E462A"/>
    <w:rsid w:val="001E47F4"/>
    <w:rsid w:val="001E5266"/>
    <w:rsid w:val="001E55DA"/>
    <w:rsid w:val="001E5693"/>
    <w:rsid w:val="001E5DEE"/>
    <w:rsid w:val="001E6A57"/>
    <w:rsid w:val="001E6E23"/>
    <w:rsid w:val="001E7089"/>
    <w:rsid w:val="001E7F45"/>
    <w:rsid w:val="001F09EF"/>
    <w:rsid w:val="001F0A18"/>
    <w:rsid w:val="001F0BEC"/>
    <w:rsid w:val="001F1029"/>
    <w:rsid w:val="001F1199"/>
    <w:rsid w:val="001F192F"/>
    <w:rsid w:val="001F2B7F"/>
    <w:rsid w:val="001F33F2"/>
    <w:rsid w:val="001F371C"/>
    <w:rsid w:val="001F3EF6"/>
    <w:rsid w:val="001F3F90"/>
    <w:rsid w:val="001F44C8"/>
    <w:rsid w:val="001F4F70"/>
    <w:rsid w:val="001F4FC8"/>
    <w:rsid w:val="001F4FD6"/>
    <w:rsid w:val="001F5179"/>
    <w:rsid w:val="001F6D30"/>
    <w:rsid w:val="001F6D77"/>
    <w:rsid w:val="001F76FA"/>
    <w:rsid w:val="001F789F"/>
    <w:rsid w:val="001F7D3A"/>
    <w:rsid w:val="002004F2"/>
    <w:rsid w:val="0020089F"/>
    <w:rsid w:val="00201B87"/>
    <w:rsid w:val="002028A5"/>
    <w:rsid w:val="00202C24"/>
    <w:rsid w:val="00203623"/>
    <w:rsid w:val="002038C5"/>
    <w:rsid w:val="00204CB5"/>
    <w:rsid w:val="00204D17"/>
    <w:rsid w:val="002052CB"/>
    <w:rsid w:val="002054EA"/>
    <w:rsid w:val="00205710"/>
    <w:rsid w:val="00206D93"/>
    <w:rsid w:val="00207C83"/>
    <w:rsid w:val="00210430"/>
    <w:rsid w:val="00210A51"/>
    <w:rsid w:val="002111BC"/>
    <w:rsid w:val="002116FD"/>
    <w:rsid w:val="00211A6C"/>
    <w:rsid w:val="00211BA0"/>
    <w:rsid w:val="0021296C"/>
    <w:rsid w:val="00212DCF"/>
    <w:rsid w:val="00212EA9"/>
    <w:rsid w:val="00212EB4"/>
    <w:rsid w:val="0021316D"/>
    <w:rsid w:val="00213C47"/>
    <w:rsid w:val="00214417"/>
    <w:rsid w:val="002154BE"/>
    <w:rsid w:val="00216714"/>
    <w:rsid w:val="00216F0A"/>
    <w:rsid w:val="002209A5"/>
    <w:rsid w:val="00220F6E"/>
    <w:rsid w:val="00220F97"/>
    <w:rsid w:val="00221104"/>
    <w:rsid w:val="00221706"/>
    <w:rsid w:val="00221865"/>
    <w:rsid w:val="00221FBA"/>
    <w:rsid w:val="0022205A"/>
    <w:rsid w:val="0022239A"/>
    <w:rsid w:val="002223BA"/>
    <w:rsid w:val="00222544"/>
    <w:rsid w:val="00222E50"/>
    <w:rsid w:val="00223B2D"/>
    <w:rsid w:val="002247B7"/>
    <w:rsid w:val="00224EEA"/>
    <w:rsid w:val="002250AB"/>
    <w:rsid w:val="00225263"/>
    <w:rsid w:val="00225A44"/>
    <w:rsid w:val="00227642"/>
    <w:rsid w:val="002303D0"/>
    <w:rsid w:val="00231B7E"/>
    <w:rsid w:val="00231BF1"/>
    <w:rsid w:val="00231DE5"/>
    <w:rsid w:val="00232000"/>
    <w:rsid w:val="00232052"/>
    <w:rsid w:val="00232716"/>
    <w:rsid w:val="00232E34"/>
    <w:rsid w:val="002337C4"/>
    <w:rsid w:val="00233986"/>
    <w:rsid w:val="00233CB8"/>
    <w:rsid w:val="002343A2"/>
    <w:rsid w:val="002343B6"/>
    <w:rsid w:val="00234B5C"/>
    <w:rsid w:val="0023535D"/>
    <w:rsid w:val="00235B90"/>
    <w:rsid w:val="0023723C"/>
    <w:rsid w:val="0024063B"/>
    <w:rsid w:val="00241220"/>
    <w:rsid w:val="002419F8"/>
    <w:rsid w:val="00241B59"/>
    <w:rsid w:val="00241B6C"/>
    <w:rsid w:val="00241C90"/>
    <w:rsid w:val="00242369"/>
    <w:rsid w:val="0024259D"/>
    <w:rsid w:val="002425AE"/>
    <w:rsid w:val="002429FA"/>
    <w:rsid w:val="00242CFF"/>
    <w:rsid w:val="00243211"/>
    <w:rsid w:val="002432D9"/>
    <w:rsid w:val="002432DB"/>
    <w:rsid w:val="002433F1"/>
    <w:rsid w:val="00243414"/>
    <w:rsid w:val="00243F26"/>
    <w:rsid w:val="00244037"/>
    <w:rsid w:val="00244530"/>
    <w:rsid w:val="002448CC"/>
    <w:rsid w:val="00244963"/>
    <w:rsid w:val="00244A35"/>
    <w:rsid w:val="00244CF9"/>
    <w:rsid w:val="002451E4"/>
    <w:rsid w:val="0024527D"/>
    <w:rsid w:val="00245B1B"/>
    <w:rsid w:val="00245C1F"/>
    <w:rsid w:val="00245C6B"/>
    <w:rsid w:val="00245F13"/>
    <w:rsid w:val="00246074"/>
    <w:rsid w:val="0024625E"/>
    <w:rsid w:val="00246818"/>
    <w:rsid w:val="0024749B"/>
    <w:rsid w:val="00247EA4"/>
    <w:rsid w:val="00250B26"/>
    <w:rsid w:val="00250C99"/>
    <w:rsid w:val="002516BB"/>
    <w:rsid w:val="00251AAC"/>
    <w:rsid w:val="00251D9F"/>
    <w:rsid w:val="0025267C"/>
    <w:rsid w:val="0025282C"/>
    <w:rsid w:val="00252B4F"/>
    <w:rsid w:val="002535FF"/>
    <w:rsid w:val="00253CBC"/>
    <w:rsid w:val="002541A7"/>
    <w:rsid w:val="002548E3"/>
    <w:rsid w:val="0025493A"/>
    <w:rsid w:val="0025499F"/>
    <w:rsid w:val="002549AE"/>
    <w:rsid w:val="00255473"/>
    <w:rsid w:val="0025561C"/>
    <w:rsid w:val="00255828"/>
    <w:rsid w:val="002559B9"/>
    <w:rsid w:val="00255C00"/>
    <w:rsid w:val="00255DBB"/>
    <w:rsid w:val="00256362"/>
    <w:rsid w:val="002563E3"/>
    <w:rsid w:val="00256C2E"/>
    <w:rsid w:val="00256D49"/>
    <w:rsid w:val="002571FD"/>
    <w:rsid w:val="00257278"/>
    <w:rsid w:val="00257819"/>
    <w:rsid w:val="00257A63"/>
    <w:rsid w:val="00257CA9"/>
    <w:rsid w:val="00257E28"/>
    <w:rsid w:val="00257FE6"/>
    <w:rsid w:val="002611D6"/>
    <w:rsid w:val="00261863"/>
    <w:rsid w:val="00261D63"/>
    <w:rsid w:val="00262804"/>
    <w:rsid w:val="00262AD0"/>
    <w:rsid w:val="002635F7"/>
    <w:rsid w:val="00263861"/>
    <w:rsid w:val="0026401D"/>
    <w:rsid w:val="0026407F"/>
    <w:rsid w:val="002641DF"/>
    <w:rsid w:val="00264C37"/>
    <w:rsid w:val="00265016"/>
    <w:rsid w:val="00265410"/>
    <w:rsid w:val="00265564"/>
    <w:rsid w:val="00265BCB"/>
    <w:rsid w:val="00265E3E"/>
    <w:rsid w:val="0026635D"/>
    <w:rsid w:val="00266F72"/>
    <w:rsid w:val="00267D0C"/>
    <w:rsid w:val="00270376"/>
    <w:rsid w:val="00270583"/>
    <w:rsid w:val="00270691"/>
    <w:rsid w:val="00270A3D"/>
    <w:rsid w:val="00270B6A"/>
    <w:rsid w:val="0027103E"/>
    <w:rsid w:val="00271061"/>
    <w:rsid w:val="00271EA9"/>
    <w:rsid w:val="00272C93"/>
    <w:rsid w:val="00272FE0"/>
    <w:rsid w:val="002732AC"/>
    <w:rsid w:val="00273D7C"/>
    <w:rsid w:val="002740D9"/>
    <w:rsid w:val="0027430F"/>
    <w:rsid w:val="0027510E"/>
    <w:rsid w:val="00275506"/>
    <w:rsid w:val="00275A0F"/>
    <w:rsid w:val="00275B8E"/>
    <w:rsid w:val="0027637F"/>
    <w:rsid w:val="00276760"/>
    <w:rsid w:val="002767AC"/>
    <w:rsid w:val="002768CA"/>
    <w:rsid w:val="002776DC"/>
    <w:rsid w:val="00277999"/>
    <w:rsid w:val="00280091"/>
    <w:rsid w:val="002808EA"/>
    <w:rsid w:val="00280967"/>
    <w:rsid w:val="00280E8E"/>
    <w:rsid w:val="002815D0"/>
    <w:rsid w:val="00281CEB"/>
    <w:rsid w:val="00282C8B"/>
    <w:rsid w:val="00282CBC"/>
    <w:rsid w:val="00282F87"/>
    <w:rsid w:val="00283072"/>
    <w:rsid w:val="002831AD"/>
    <w:rsid w:val="00284008"/>
    <w:rsid w:val="0028510C"/>
    <w:rsid w:val="0028529B"/>
    <w:rsid w:val="00285B91"/>
    <w:rsid w:val="0028637F"/>
    <w:rsid w:val="00286B9A"/>
    <w:rsid w:val="00286F30"/>
    <w:rsid w:val="00291805"/>
    <w:rsid w:val="0029195A"/>
    <w:rsid w:val="00292162"/>
    <w:rsid w:val="00292414"/>
    <w:rsid w:val="00292907"/>
    <w:rsid w:val="00292A8D"/>
    <w:rsid w:val="00292D1F"/>
    <w:rsid w:val="00292EF0"/>
    <w:rsid w:val="002932A7"/>
    <w:rsid w:val="002941CC"/>
    <w:rsid w:val="0029434E"/>
    <w:rsid w:val="0029467D"/>
    <w:rsid w:val="00294D94"/>
    <w:rsid w:val="00294FCC"/>
    <w:rsid w:val="00296207"/>
    <w:rsid w:val="0029652A"/>
    <w:rsid w:val="00296726"/>
    <w:rsid w:val="00296C61"/>
    <w:rsid w:val="00296E64"/>
    <w:rsid w:val="002970D7"/>
    <w:rsid w:val="002A0862"/>
    <w:rsid w:val="002A0D1F"/>
    <w:rsid w:val="002A0DE1"/>
    <w:rsid w:val="002A15F8"/>
    <w:rsid w:val="002A172A"/>
    <w:rsid w:val="002A19F2"/>
    <w:rsid w:val="002A2A7C"/>
    <w:rsid w:val="002A2ABE"/>
    <w:rsid w:val="002A367F"/>
    <w:rsid w:val="002A36A0"/>
    <w:rsid w:val="002A38BF"/>
    <w:rsid w:val="002A44C4"/>
    <w:rsid w:val="002A45C1"/>
    <w:rsid w:val="002A45E5"/>
    <w:rsid w:val="002A4842"/>
    <w:rsid w:val="002A4C11"/>
    <w:rsid w:val="002A579E"/>
    <w:rsid w:val="002A5BEE"/>
    <w:rsid w:val="002A665B"/>
    <w:rsid w:val="002A68C7"/>
    <w:rsid w:val="002A6A82"/>
    <w:rsid w:val="002A6CBD"/>
    <w:rsid w:val="002A6F61"/>
    <w:rsid w:val="002A7165"/>
    <w:rsid w:val="002A7C44"/>
    <w:rsid w:val="002A7CCA"/>
    <w:rsid w:val="002B0906"/>
    <w:rsid w:val="002B0D5D"/>
    <w:rsid w:val="002B106C"/>
    <w:rsid w:val="002B1084"/>
    <w:rsid w:val="002B1309"/>
    <w:rsid w:val="002B19E6"/>
    <w:rsid w:val="002B1BDB"/>
    <w:rsid w:val="002B37AD"/>
    <w:rsid w:val="002B3D6E"/>
    <w:rsid w:val="002B45EB"/>
    <w:rsid w:val="002B4D58"/>
    <w:rsid w:val="002B522D"/>
    <w:rsid w:val="002B5419"/>
    <w:rsid w:val="002B58B5"/>
    <w:rsid w:val="002B59DB"/>
    <w:rsid w:val="002B5BA4"/>
    <w:rsid w:val="002B5F5D"/>
    <w:rsid w:val="002B61FA"/>
    <w:rsid w:val="002B641E"/>
    <w:rsid w:val="002B68E8"/>
    <w:rsid w:val="002B6BEE"/>
    <w:rsid w:val="002B70A0"/>
    <w:rsid w:val="002B798C"/>
    <w:rsid w:val="002B7ED8"/>
    <w:rsid w:val="002C0043"/>
    <w:rsid w:val="002C0E06"/>
    <w:rsid w:val="002C0EBB"/>
    <w:rsid w:val="002C10E6"/>
    <w:rsid w:val="002C1D44"/>
    <w:rsid w:val="002C29BE"/>
    <w:rsid w:val="002C39A4"/>
    <w:rsid w:val="002C3A4E"/>
    <w:rsid w:val="002C3A53"/>
    <w:rsid w:val="002C3AD3"/>
    <w:rsid w:val="002C3B4D"/>
    <w:rsid w:val="002C3B4E"/>
    <w:rsid w:val="002C4219"/>
    <w:rsid w:val="002C487A"/>
    <w:rsid w:val="002C5B5A"/>
    <w:rsid w:val="002C5C1A"/>
    <w:rsid w:val="002C5DE2"/>
    <w:rsid w:val="002C6221"/>
    <w:rsid w:val="002C7784"/>
    <w:rsid w:val="002D00A6"/>
    <w:rsid w:val="002D06F5"/>
    <w:rsid w:val="002D075A"/>
    <w:rsid w:val="002D08AC"/>
    <w:rsid w:val="002D0D4C"/>
    <w:rsid w:val="002D14C5"/>
    <w:rsid w:val="002D15E0"/>
    <w:rsid w:val="002D15EE"/>
    <w:rsid w:val="002D1726"/>
    <w:rsid w:val="002D1EEB"/>
    <w:rsid w:val="002D3733"/>
    <w:rsid w:val="002D4797"/>
    <w:rsid w:val="002D6178"/>
    <w:rsid w:val="002D6426"/>
    <w:rsid w:val="002D6608"/>
    <w:rsid w:val="002D6629"/>
    <w:rsid w:val="002D7070"/>
    <w:rsid w:val="002D79F0"/>
    <w:rsid w:val="002D7DE1"/>
    <w:rsid w:val="002D7E0F"/>
    <w:rsid w:val="002D7F2D"/>
    <w:rsid w:val="002E0026"/>
    <w:rsid w:val="002E009F"/>
    <w:rsid w:val="002E02CE"/>
    <w:rsid w:val="002E05DD"/>
    <w:rsid w:val="002E0A12"/>
    <w:rsid w:val="002E0CBC"/>
    <w:rsid w:val="002E0E10"/>
    <w:rsid w:val="002E1FB1"/>
    <w:rsid w:val="002E2CB4"/>
    <w:rsid w:val="002E2E21"/>
    <w:rsid w:val="002E304F"/>
    <w:rsid w:val="002E37E5"/>
    <w:rsid w:val="002E3AD8"/>
    <w:rsid w:val="002E4308"/>
    <w:rsid w:val="002E47C0"/>
    <w:rsid w:val="002E4B42"/>
    <w:rsid w:val="002E4D02"/>
    <w:rsid w:val="002E4F97"/>
    <w:rsid w:val="002E5815"/>
    <w:rsid w:val="002E5FCB"/>
    <w:rsid w:val="002E60B7"/>
    <w:rsid w:val="002E6640"/>
    <w:rsid w:val="002E68D1"/>
    <w:rsid w:val="002E7001"/>
    <w:rsid w:val="002E7163"/>
    <w:rsid w:val="002E7634"/>
    <w:rsid w:val="002E7948"/>
    <w:rsid w:val="002E7BAC"/>
    <w:rsid w:val="002E7E4A"/>
    <w:rsid w:val="002F0410"/>
    <w:rsid w:val="002F0747"/>
    <w:rsid w:val="002F1172"/>
    <w:rsid w:val="002F1854"/>
    <w:rsid w:val="002F196B"/>
    <w:rsid w:val="002F1A81"/>
    <w:rsid w:val="002F28F8"/>
    <w:rsid w:val="002F296D"/>
    <w:rsid w:val="002F2CF6"/>
    <w:rsid w:val="002F37FE"/>
    <w:rsid w:val="002F3B03"/>
    <w:rsid w:val="002F3DD5"/>
    <w:rsid w:val="002F4203"/>
    <w:rsid w:val="002F445A"/>
    <w:rsid w:val="002F4460"/>
    <w:rsid w:val="002F460E"/>
    <w:rsid w:val="002F597A"/>
    <w:rsid w:val="002F6365"/>
    <w:rsid w:val="002F656B"/>
    <w:rsid w:val="002F6804"/>
    <w:rsid w:val="002F69CB"/>
    <w:rsid w:val="002F6A9B"/>
    <w:rsid w:val="002F7102"/>
    <w:rsid w:val="002F73C6"/>
    <w:rsid w:val="002F73D3"/>
    <w:rsid w:val="002F7472"/>
    <w:rsid w:val="002F7ABF"/>
    <w:rsid w:val="002F7D9F"/>
    <w:rsid w:val="002F7EA8"/>
    <w:rsid w:val="003000EB"/>
    <w:rsid w:val="0030040F"/>
    <w:rsid w:val="003009C5"/>
    <w:rsid w:val="00301A75"/>
    <w:rsid w:val="00302571"/>
    <w:rsid w:val="00302718"/>
    <w:rsid w:val="0030284E"/>
    <w:rsid w:val="00302E05"/>
    <w:rsid w:val="00302E4E"/>
    <w:rsid w:val="00303533"/>
    <w:rsid w:val="00304633"/>
    <w:rsid w:val="003049A5"/>
    <w:rsid w:val="00304CC4"/>
    <w:rsid w:val="00305C4C"/>
    <w:rsid w:val="00306259"/>
    <w:rsid w:val="00306298"/>
    <w:rsid w:val="0030632D"/>
    <w:rsid w:val="00306C2B"/>
    <w:rsid w:val="003073DC"/>
    <w:rsid w:val="00307492"/>
    <w:rsid w:val="0030758A"/>
    <w:rsid w:val="003078D4"/>
    <w:rsid w:val="00307968"/>
    <w:rsid w:val="00307AB0"/>
    <w:rsid w:val="00307BEE"/>
    <w:rsid w:val="00310610"/>
    <w:rsid w:val="00310C61"/>
    <w:rsid w:val="0031129D"/>
    <w:rsid w:val="00311BAE"/>
    <w:rsid w:val="00311D8F"/>
    <w:rsid w:val="00311DA5"/>
    <w:rsid w:val="00311E64"/>
    <w:rsid w:val="00313812"/>
    <w:rsid w:val="00313A82"/>
    <w:rsid w:val="003145EE"/>
    <w:rsid w:val="00315B6E"/>
    <w:rsid w:val="00316512"/>
    <w:rsid w:val="003169D0"/>
    <w:rsid w:val="00316BBF"/>
    <w:rsid w:val="00316E64"/>
    <w:rsid w:val="00316F4B"/>
    <w:rsid w:val="003176A3"/>
    <w:rsid w:val="00317E1C"/>
    <w:rsid w:val="00317EA5"/>
    <w:rsid w:val="003202BB"/>
    <w:rsid w:val="0032035C"/>
    <w:rsid w:val="003204C0"/>
    <w:rsid w:val="00320519"/>
    <w:rsid w:val="00320614"/>
    <w:rsid w:val="00320DE5"/>
    <w:rsid w:val="003212DF"/>
    <w:rsid w:val="0032130C"/>
    <w:rsid w:val="00321586"/>
    <w:rsid w:val="00321813"/>
    <w:rsid w:val="00321849"/>
    <w:rsid w:val="00322046"/>
    <w:rsid w:val="00322968"/>
    <w:rsid w:val="00322CA4"/>
    <w:rsid w:val="00322EB2"/>
    <w:rsid w:val="00323AB8"/>
    <w:rsid w:val="00323BAE"/>
    <w:rsid w:val="00323DC0"/>
    <w:rsid w:val="00324C19"/>
    <w:rsid w:val="00324CDD"/>
    <w:rsid w:val="00324E87"/>
    <w:rsid w:val="00326640"/>
    <w:rsid w:val="0032697F"/>
    <w:rsid w:val="00327860"/>
    <w:rsid w:val="00327F25"/>
    <w:rsid w:val="0033023C"/>
    <w:rsid w:val="003304FD"/>
    <w:rsid w:val="0033066F"/>
    <w:rsid w:val="00330AE0"/>
    <w:rsid w:val="00330F9B"/>
    <w:rsid w:val="00331211"/>
    <w:rsid w:val="00331585"/>
    <w:rsid w:val="00331B50"/>
    <w:rsid w:val="0033211E"/>
    <w:rsid w:val="003326B6"/>
    <w:rsid w:val="0033344F"/>
    <w:rsid w:val="0033355A"/>
    <w:rsid w:val="003337B0"/>
    <w:rsid w:val="00333A3C"/>
    <w:rsid w:val="00333A90"/>
    <w:rsid w:val="00333C6F"/>
    <w:rsid w:val="00334481"/>
    <w:rsid w:val="003345E6"/>
    <w:rsid w:val="00334657"/>
    <w:rsid w:val="00334B5E"/>
    <w:rsid w:val="00334C4B"/>
    <w:rsid w:val="00334D8E"/>
    <w:rsid w:val="00334E4A"/>
    <w:rsid w:val="0033504F"/>
    <w:rsid w:val="00335059"/>
    <w:rsid w:val="0033564D"/>
    <w:rsid w:val="003356DF"/>
    <w:rsid w:val="00335D9A"/>
    <w:rsid w:val="00335F42"/>
    <w:rsid w:val="00335F7F"/>
    <w:rsid w:val="003363A9"/>
    <w:rsid w:val="003370B9"/>
    <w:rsid w:val="00337806"/>
    <w:rsid w:val="00337D73"/>
    <w:rsid w:val="00340EA5"/>
    <w:rsid w:val="00341FB4"/>
    <w:rsid w:val="00342080"/>
    <w:rsid w:val="003420F9"/>
    <w:rsid w:val="0034228E"/>
    <w:rsid w:val="003423C5"/>
    <w:rsid w:val="00343A76"/>
    <w:rsid w:val="00343ADF"/>
    <w:rsid w:val="00343B9F"/>
    <w:rsid w:val="00343C55"/>
    <w:rsid w:val="00343EAC"/>
    <w:rsid w:val="00344B36"/>
    <w:rsid w:val="003456CC"/>
    <w:rsid w:val="003459C8"/>
    <w:rsid w:val="00345E33"/>
    <w:rsid w:val="003464AE"/>
    <w:rsid w:val="003468FE"/>
    <w:rsid w:val="003469B6"/>
    <w:rsid w:val="003469F0"/>
    <w:rsid w:val="00346A96"/>
    <w:rsid w:val="00346E9F"/>
    <w:rsid w:val="00346FC0"/>
    <w:rsid w:val="00347754"/>
    <w:rsid w:val="00347827"/>
    <w:rsid w:val="00350278"/>
    <w:rsid w:val="003503E5"/>
    <w:rsid w:val="00351185"/>
    <w:rsid w:val="0035118A"/>
    <w:rsid w:val="00351401"/>
    <w:rsid w:val="00351BFD"/>
    <w:rsid w:val="00351C00"/>
    <w:rsid w:val="00351C38"/>
    <w:rsid w:val="0035265C"/>
    <w:rsid w:val="00352C11"/>
    <w:rsid w:val="00352C59"/>
    <w:rsid w:val="00352E49"/>
    <w:rsid w:val="00352FD4"/>
    <w:rsid w:val="00353041"/>
    <w:rsid w:val="00354382"/>
    <w:rsid w:val="003548D1"/>
    <w:rsid w:val="00354D37"/>
    <w:rsid w:val="0035501D"/>
    <w:rsid w:val="003555E6"/>
    <w:rsid w:val="00355E64"/>
    <w:rsid w:val="00357D3E"/>
    <w:rsid w:val="00357DCB"/>
    <w:rsid w:val="00357E28"/>
    <w:rsid w:val="003602BF"/>
    <w:rsid w:val="00360333"/>
    <w:rsid w:val="00360343"/>
    <w:rsid w:val="00360614"/>
    <w:rsid w:val="00361558"/>
    <w:rsid w:val="003619B6"/>
    <w:rsid w:val="00361A81"/>
    <w:rsid w:val="00361CFE"/>
    <w:rsid w:val="00361E7D"/>
    <w:rsid w:val="00362E09"/>
    <w:rsid w:val="00363A39"/>
    <w:rsid w:val="00363AA7"/>
    <w:rsid w:val="00363FD7"/>
    <w:rsid w:val="0036440E"/>
    <w:rsid w:val="0036441F"/>
    <w:rsid w:val="00365967"/>
    <w:rsid w:val="00365DA9"/>
    <w:rsid w:val="00365F4C"/>
    <w:rsid w:val="00366392"/>
    <w:rsid w:val="00366B91"/>
    <w:rsid w:val="00366BE1"/>
    <w:rsid w:val="00366C4E"/>
    <w:rsid w:val="00367747"/>
    <w:rsid w:val="00367CE0"/>
    <w:rsid w:val="00370242"/>
    <w:rsid w:val="00370BD5"/>
    <w:rsid w:val="00370C4C"/>
    <w:rsid w:val="003712E8"/>
    <w:rsid w:val="003716A9"/>
    <w:rsid w:val="003716F3"/>
    <w:rsid w:val="003723E2"/>
    <w:rsid w:val="0037248A"/>
    <w:rsid w:val="00372B5E"/>
    <w:rsid w:val="00372F58"/>
    <w:rsid w:val="00373492"/>
    <w:rsid w:val="00373695"/>
    <w:rsid w:val="00373782"/>
    <w:rsid w:val="0037387E"/>
    <w:rsid w:val="00373976"/>
    <w:rsid w:val="00373AB6"/>
    <w:rsid w:val="00374691"/>
    <w:rsid w:val="00374777"/>
    <w:rsid w:val="003747FB"/>
    <w:rsid w:val="00374F20"/>
    <w:rsid w:val="003758C0"/>
    <w:rsid w:val="00375974"/>
    <w:rsid w:val="003772DF"/>
    <w:rsid w:val="0037766C"/>
    <w:rsid w:val="00377B38"/>
    <w:rsid w:val="0038003F"/>
    <w:rsid w:val="0038026A"/>
    <w:rsid w:val="00380E36"/>
    <w:rsid w:val="003813F5"/>
    <w:rsid w:val="00381B43"/>
    <w:rsid w:val="00381C1F"/>
    <w:rsid w:val="0038291F"/>
    <w:rsid w:val="00382D0A"/>
    <w:rsid w:val="0038305B"/>
    <w:rsid w:val="00383261"/>
    <w:rsid w:val="0038375F"/>
    <w:rsid w:val="00383BED"/>
    <w:rsid w:val="003846A6"/>
    <w:rsid w:val="00384B17"/>
    <w:rsid w:val="00384CB5"/>
    <w:rsid w:val="00385560"/>
    <w:rsid w:val="00385C77"/>
    <w:rsid w:val="00386A67"/>
    <w:rsid w:val="00386B54"/>
    <w:rsid w:val="00386C42"/>
    <w:rsid w:val="00386CE3"/>
    <w:rsid w:val="00387353"/>
    <w:rsid w:val="00387588"/>
    <w:rsid w:val="00387C5B"/>
    <w:rsid w:val="00387E16"/>
    <w:rsid w:val="00390229"/>
    <w:rsid w:val="00390345"/>
    <w:rsid w:val="0039120F"/>
    <w:rsid w:val="00391C8A"/>
    <w:rsid w:val="00391D23"/>
    <w:rsid w:val="003920C1"/>
    <w:rsid w:val="00392D2E"/>
    <w:rsid w:val="00393179"/>
    <w:rsid w:val="003935DC"/>
    <w:rsid w:val="0039377F"/>
    <w:rsid w:val="003938D9"/>
    <w:rsid w:val="00393C64"/>
    <w:rsid w:val="003945DB"/>
    <w:rsid w:val="00394754"/>
    <w:rsid w:val="0039481F"/>
    <w:rsid w:val="00394A55"/>
    <w:rsid w:val="00395035"/>
    <w:rsid w:val="0039570F"/>
    <w:rsid w:val="00395E19"/>
    <w:rsid w:val="00395F7D"/>
    <w:rsid w:val="0039673E"/>
    <w:rsid w:val="00396A07"/>
    <w:rsid w:val="00396ED0"/>
    <w:rsid w:val="00397692"/>
    <w:rsid w:val="00397A23"/>
    <w:rsid w:val="00397F51"/>
    <w:rsid w:val="003A034F"/>
    <w:rsid w:val="003A06A2"/>
    <w:rsid w:val="003A0884"/>
    <w:rsid w:val="003A08BB"/>
    <w:rsid w:val="003A0FF3"/>
    <w:rsid w:val="003A1990"/>
    <w:rsid w:val="003A1AE2"/>
    <w:rsid w:val="003A1C43"/>
    <w:rsid w:val="003A1E60"/>
    <w:rsid w:val="003A20B8"/>
    <w:rsid w:val="003A2BD9"/>
    <w:rsid w:val="003A2C0E"/>
    <w:rsid w:val="003A3656"/>
    <w:rsid w:val="003A3B86"/>
    <w:rsid w:val="003A3CE0"/>
    <w:rsid w:val="003A3D09"/>
    <w:rsid w:val="003A3EE6"/>
    <w:rsid w:val="003A41D1"/>
    <w:rsid w:val="003A4C51"/>
    <w:rsid w:val="003A4DF1"/>
    <w:rsid w:val="003A526E"/>
    <w:rsid w:val="003A53E5"/>
    <w:rsid w:val="003A547F"/>
    <w:rsid w:val="003A5C86"/>
    <w:rsid w:val="003A61EE"/>
    <w:rsid w:val="003A62E8"/>
    <w:rsid w:val="003A6AB1"/>
    <w:rsid w:val="003A6DC5"/>
    <w:rsid w:val="003A7641"/>
    <w:rsid w:val="003A7DA8"/>
    <w:rsid w:val="003B003E"/>
    <w:rsid w:val="003B0D32"/>
    <w:rsid w:val="003B0E8D"/>
    <w:rsid w:val="003B1054"/>
    <w:rsid w:val="003B1AC4"/>
    <w:rsid w:val="003B1C71"/>
    <w:rsid w:val="003B206B"/>
    <w:rsid w:val="003B23FF"/>
    <w:rsid w:val="003B2534"/>
    <w:rsid w:val="003B4DB7"/>
    <w:rsid w:val="003B4E74"/>
    <w:rsid w:val="003B547E"/>
    <w:rsid w:val="003B5483"/>
    <w:rsid w:val="003B5591"/>
    <w:rsid w:val="003B574A"/>
    <w:rsid w:val="003B57B6"/>
    <w:rsid w:val="003B5ECD"/>
    <w:rsid w:val="003B6426"/>
    <w:rsid w:val="003B64E7"/>
    <w:rsid w:val="003B6597"/>
    <w:rsid w:val="003B6A32"/>
    <w:rsid w:val="003B6ED9"/>
    <w:rsid w:val="003B6FFC"/>
    <w:rsid w:val="003B72F5"/>
    <w:rsid w:val="003B73D5"/>
    <w:rsid w:val="003B7B4B"/>
    <w:rsid w:val="003B7D41"/>
    <w:rsid w:val="003C0047"/>
    <w:rsid w:val="003C0681"/>
    <w:rsid w:val="003C0C53"/>
    <w:rsid w:val="003C0EAF"/>
    <w:rsid w:val="003C18B9"/>
    <w:rsid w:val="003C1A70"/>
    <w:rsid w:val="003C1FC6"/>
    <w:rsid w:val="003C2CCA"/>
    <w:rsid w:val="003C378D"/>
    <w:rsid w:val="003C37E6"/>
    <w:rsid w:val="003C51C0"/>
    <w:rsid w:val="003C5697"/>
    <w:rsid w:val="003C6096"/>
    <w:rsid w:val="003C6429"/>
    <w:rsid w:val="003C6F26"/>
    <w:rsid w:val="003C6FFB"/>
    <w:rsid w:val="003C74AF"/>
    <w:rsid w:val="003D02BE"/>
    <w:rsid w:val="003D08B7"/>
    <w:rsid w:val="003D257B"/>
    <w:rsid w:val="003D2ABC"/>
    <w:rsid w:val="003D3C93"/>
    <w:rsid w:val="003D3DD1"/>
    <w:rsid w:val="003D4DC9"/>
    <w:rsid w:val="003D5867"/>
    <w:rsid w:val="003D5A29"/>
    <w:rsid w:val="003D61A8"/>
    <w:rsid w:val="003D626D"/>
    <w:rsid w:val="003D6584"/>
    <w:rsid w:val="003D6D4B"/>
    <w:rsid w:val="003D72BD"/>
    <w:rsid w:val="003D72FF"/>
    <w:rsid w:val="003D75B8"/>
    <w:rsid w:val="003E128F"/>
    <w:rsid w:val="003E20CE"/>
    <w:rsid w:val="003E20DC"/>
    <w:rsid w:val="003E2836"/>
    <w:rsid w:val="003E2B4D"/>
    <w:rsid w:val="003E3618"/>
    <w:rsid w:val="003E43B4"/>
    <w:rsid w:val="003E456B"/>
    <w:rsid w:val="003E48A7"/>
    <w:rsid w:val="003E492D"/>
    <w:rsid w:val="003E4D97"/>
    <w:rsid w:val="003E4F17"/>
    <w:rsid w:val="003E4F91"/>
    <w:rsid w:val="003E5432"/>
    <w:rsid w:val="003E5F96"/>
    <w:rsid w:val="003E636E"/>
    <w:rsid w:val="003E66A8"/>
    <w:rsid w:val="003E6746"/>
    <w:rsid w:val="003E67CD"/>
    <w:rsid w:val="003E684C"/>
    <w:rsid w:val="003E6EFB"/>
    <w:rsid w:val="003E715A"/>
    <w:rsid w:val="003E7BD6"/>
    <w:rsid w:val="003E7E80"/>
    <w:rsid w:val="003F0720"/>
    <w:rsid w:val="003F107A"/>
    <w:rsid w:val="003F2A1F"/>
    <w:rsid w:val="003F2C7D"/>
    <w:rsid w:val="003F3236"/>
    <w:rsid w:val="003F3836"/>
    <w:rsid w:val="003F40C4"/>
    <w:rsid w:val="003F4147"/>
    <w:rsid w:val="003F4641"/>
    <w:rsid w:val="003F4B7A"/>
    <w:rsid w:val="003F505A"/>
    <w:rsid w:val="003F61D3"/>
    <w:rsid w:val="003F62EB"/>
    <w:rsid w:val="003F6904"/>
    <w:rsid w:val="003F737A"/>
    <w:rsid w:val="003F73BC"/>
    <w:rsid w:val="003F7463"/>
    <w:rsid w:val="003F7516"/>
    <w:rsid w:val="003F76FE"/>
    <w:rsid w:val="003F7DB0"/>
    <w:rsid w:val="00400546"/>
    <w:rsid w:val="00400E32"/>
    <w:rsid w:val="00401329"/>
    <w:rsid w:val="004014CB"/>
    <w:rsid w:val="0040152F"/>
    <w:rsid w:val="004015E2"/>
    <w:rsid w:val="00401CF6"/>
    <w:rsid w:val="00402D81"/>
    <w:rsid w:val="00404581"/>
    <w:rsid w:val="00404619"/>
    <w:rsid w:val="004047AB"/>
    <w:rsid w:val="0040552A"/>
    <w:rsid w:val="00405D26"/>
    <w:rsid w:val="0040640E"/>
    <w:rsid w:val="004066F4"/>
    <w:rsid w:val="0040677C"/>
    <w:rsid w:val="00406AF9"/>
    <w:rsid w:val="00406FCD"/>
    <w:rsid w:val="004071C7"/>
    <w:rsid w:val="004071DE"/>
    <w:rsid w:val="00407877"/>
    <w:rsid w:val="004078AE"/>
    <w:rsid w:val="00411F54"/>
    <w:rsid w:val="00412AB4"/>
    <w:rsid w:val="00412D9A"/>
    <w:rsid w:val="00412F1C"/>
    <w:rsid w:val="00413646"/>
    <w:rsid w:val="00413FC3"/>
    <w:rsid w:val="004140F3"/>
    <w:rsid w:val="00414E32"/>
    <w:rsid w:val="004168FD"/>
    <w:rsid w:val="00416D85"/>
    <w:rsid w:val="00417044"/>
    <w:rsid w:val="004178CB"/>
    <w:rsid w:val="00417F18"/>
    <w:rsid w:val="004207B4"/>
    <w:rsid w:val="00420A1B"/>
    <w:rsid w:val="00421074"/>
    <w:rsid w:val="00421A16"/>
    <w:rsid w:val="00421BA6"/>
    <w:rsid w:val="00421C8D"/>
    <w:rsid w:val="0042224B"/>
    <w:rsid w:val="0042298C"/>
    <w:rsid w:val="004229B4"/>
    <w:rsid w:val="00423617"/>
    <w:rsid w:val="00424115"/>
    <w:rsid w:val="00424C17"/>
    <w:rsid w:val="00425237"/>
    <w:rsid w:val="0042541A"/>
    <w:rsid w:val="00425459"/>
    <w:rsid w:val="00425A09"/>
    <w:rsid w:val="00425CAA"/>
    <w:rsid w:val="0042601B"/>
    <w:rsid w:val="00426BAE"/>
    <w:rsid w:val="00427BEE"/>
    <w:rsid w:val="00430B91"/>
    <w:rsid w:val="004314DC"/>
    <w:rsid w:val="00431B61"/>
    <w:rsid w:val="00431EA6"/>
    <w:rsid w:val="00432187"/>
    <w:rsid w:val="00432736"/>
    <w:rsid w:val="00432C42"/>
    <w:rsid w:val="004330C1"/>
    <w:rsid w:val="004339FD"/>
    <w:rsid w:val="00433E74"/>
    <w:rsid w:val="00433F76"/>
    <w:rsid w:val="004340F8"/>
    <w:rsid w:val="004344B6"/>
    <w:rsid w:val="00434898"/>
    <w:rsid w:val="0043505B"/>
    <w:rsid w:val="00435ED1"/>
    <w:rsid w:val="00436050"/>
    <w:rsid w:val="00436104"/>
    <w:rsid w:val="00437475"/>
    <w:rsid w:val="00437AD8"/>
    <w:rsid w:val="0044007B"/>
    <w:rsid w:val="00440986"/>
    <w:rsid w:val="00440D74"/>
    <w:rsid w:val="004411C7"/>
    <w:rsid w:val="00441D5C"/>
    <w:rsid w:val="00441DD3"/>
    <w:rsid w:val="004420AA"/>
    <w:rsid w:val="004424C3"/>
    <w:rsid w:val="00444640"/>
    <w:rsid w:val="00444A2F"/>
    <w:rsid w:val="00444D05"/>
    <w:rsid w:val="0044564E"/>
    <w:rsid w:val="004457A7"/>
    <w:rsid w:val="004457D5"/>
    <w:rsid w:val="004458EF"/>
    <w:rsid w:val="00445962"/>
    <w:rsid w:val="004459EC"/>
    <w:rsid w:val="00445EAC"/>
    <w:rsid w:val="00445EEF"/>
    <w:rsid w:val="004462E4"/>
    <w:rsid w:val="0044638A"/>
    <w:rsid w:val="00446DAD"/>
    <w:rsid w:val="00447243"/>
    <w:rsid w:val="00447819"/>
    <w:rsid w:val="0044789A"/>
    <w:rsid w:val="0044797C"/>
    <w:rsid w:val="00447A38"/>
    <w:rsid w:val="00447BD1"/>
    <w:rsid w:val="00447ECA"/>
    <w:rsid w:val="004500EA"/>
    <w:rsid w:val="00450232"/>
    <w:rsid w:val="0045065E"/>
    <w:rsid w:val="00450B94"/>
    <w:rsid w:val="00451F79"/>
    <w:rsid w:val="004526E1"/>
    <w:rsid w:val="004527A1"/>
    <w:rsid w:val="00453B26"/>
    <w:rsid w:val="00453BFE"/>
    <w:rsid w:val="004541A3"/>
    <w:rsid w:val="00455266"/>
    <w:rsid w:val="00456108"/>
    <w:rsid w:val="00456191"/>
    <w:rsid w:val="0045621A"/>
    <w:rsid w:val="004563D3"/>
    <w:rsid w:val="004565DE"/>
    <w:rsid w:val="00456B19"/>
    <w:rsid w:val="0045731D"/>
    <w:rsid w:val="00457676"/>
    <w:rsid w:val="00457BE2"/>
    <w:rsid w:val="00457CBF"/>
    <w:rsid w:val="00457FD8"/>
    <w:rsid w:val="00460307"/>
    <w:rsid w:val="00461422"/>
    <w:rsid w:val="00461DDA"/>
    <w:rsid w:val="00462206"/>
    <w:rsid w:val="004622F4"/>
    <w:rsid w:val="00462359"/>
    <w:rsid w:val="00462502"/>
    <w:rsid w:val="00463387"/>
    <w:rsid w:val="004633EB"/>
    <w:rsid w:val="00464632"/>
    <w:rsid w:val="00464E50"/>
    <w:rsid w:val="00464F29"/>
    <w:rsid w:val="004655E3"/>
    <w:rsid w:val="00466466"/>
    <w:rsid w:val="004665DC"/>
    <w:rsid w:val="00466966"/>
    <w:rsid w:val="00466D03"/>
    <w:rsid w:val="00470408"/>
    <w:rsid w:val="00470CA9"/>
    <w:rsid w:val="0047164C"/>
    <w:rsid w:val="00471A92"/>
    <w:rsid w:val="00471D67"/>
    <w:rsid w:val="00471E52"/>
    <w:rsid w:val="00472266"/>
    <w:rsid w:val="00473163"/>
    <w:rsid w:val="00473B2D"/>
    <w:rsid w:val="00473E4C"/>
    <w:rsid w:val="00473FD6"/>
    <w:rsid w:val="004747FF"/>
    <w:rsid w:val="00474BA9"/>
    <w:rsid w:val="004755F4"/>
    <w:rsid w:val="0047585E"/>
    <w:rsid w:val="00475D0C"/>
    <w:rsid w:val="004760AA"/>
    <w:rsid w:val="00476238"/>
    <w:rsid w:val="00476584"/>
    <w:rsid w:val="00476619"/>
    <w:rsid w:val="00476EB0"/>
    <w:rsid w:val="004770BC"/>
    <w:rsid w:val="004774D4"/>
    <w:rsid w:val="004806AC"/>
    <w:rsid w:val="00480A81"/>
    <w:rsid w:val="00480FF4"/>
    <w:rsid w:val="00481AD6"/>
    <w:rsid w:val="00481B86"/>
    <w:rsid w:val="004821D0"/>
    <w:rsid w:val="00482455"/>
    <w:rsid w:val="0048275F"/>
    <w:rsid w:val="004827AA"/>
    <w:rsid w:val="00482BCF"/>
    <w:rsid w:val="00483775"/>
    <w:rsid w:val="00484B9B"/>
    <w:rsid w:val="00484ED9"/>
    <w:rsid w:val="00484F48"/>
    <w:rsid w:val="00484FA5"/>
    <w:rsid w:val="00485025"/>
    <w:rsid w:val="00485082"/>
    <w:rsid w:val="00485476"/>
    <w:rsid w:val="00486622"/>
    <w:rsid w:val="004879E2"/>
    <w:rsid w:val="00487E2E"/>
    <w:rsid w:val="004903FF"/>
    <w:rsid w:val="0049081D"/>
    <w:rsid w:val="00490BBE"/>
    <w:rsid w:val="0049139B"/>
    <w:rsid w:val="004913E8"/>
    <w:rsid w:val="004915C9"/>
    <w:rsid w:val="00491962"/>
    <w:rsid w:val="00491D88"/>
    <w:rsid w:val="00491F41"/>
    <w:rsid w:val="004924E5"/>
    <w:rsid w:val="00492812"/>
    <w:rsid w:val="0049481C"/>
    <w:rsid w:val="00494F2B"/>
    <w:rsid w:val="0049514B"/>
    <w:rsid w:val="00495190"/>
    <w:rsid w:val="00495745"/>
    <w:rsid w:val="004967BF"/>
    <w:rsid w:val="00496835"/>
    <w:rsid w:val="00497708"/>
    <w:rsid w:val="004978E1"/>
    <w:rsid w:val="00497987"/>
    <w:rsid w:val="004A0006"/>
    <w:rsid w:val="004A077D"/>
    <w:rsid w:val="004A1ECD"/>
    <w:rsid w:val="004A2174"/>
    <w:rsid w:val="004A25DE"/>
    <w:rsid w:val="004A294A"/>
    <w:rsid w:val="004A3F20"/>
    <w:rsid w:val="004A40B3"/>
    <w:rsid w:val="004A4A1F"/>
    <w:rsid w:val="004A4A3C"/>
    <w:rsid w:val="004A4CDF"/>
    <w:rsid w:val="004A55B5"/>
    <w:rsid w:val="004A57D3"/>
    <w:rsid w:val="004A5936"/>
    <w:rsid w:val="004A5CC1"/>
    <w:rsid w:val="004A6075"/>
    <w:rsid w:val="004A714B"/>
    <w:rsid w:val="004A7B13"/>
    <w:rsid w:val="004B0D17"/>
    <w:rsid w:val="004B13BF"/>
    <w:rsid w:val="004B147E"/>
    <w:rsid w:val="004B22E2"/>
    <w:rsid w:val="004B2687"/>
    <w:rsid w:val="004B26EF"/>
    <w:rsid w:val="004B272D"/>
    <w:rsid w:val="004B273E"/>
    <w:rsid w:val="004B379B"/>
    <w:rsid w:val="004B4118"/>
    <w:rsid w:val="004B42DE"/>
    <w:rsid w:val="004B50DC"/>
    <w:rsid w:val="004B5238"/>
    <w:rsid w:val="004B53C3"/>
    <w:rsid w:val="004B589E"/>
    <w:rsid w:val="004B6088"/>
    <w:rsid w:val="004B78B3"/>
    <w:rsid w:val="004C1E3C"/>
    <w:rsid w:val="004C1F4E"/>
    <w:rsid w:val="004C21D1"/>
    <w:rsid w:val="004C26C3"/>
    <w:rsid w:val="004C2E4B"/>
    <w:rsid w:val="004C3312"/>
    <w:rsid w:val="004C3677"/>
    <w:rsid w:val="004C451B"/>
    <w:rsid w:val="004C46B5"/>
    <w:rsid w:val="004C4792"/>
    <w:rsid w:val="004C4A1C"/>
    <w:rsid w:val="004C4EA1"/>
    <w:rsid w:val="004C5885"/>
    <w:rsid w:val="004C5DDC"/>
    <w:rsid w:val="004C6099"/>
    <w:rsid w:val="004C6E40"/>
    <w:rsid w:val="004C7044"/>
    <w:rsid w:val="004C7316"/>
    <w:rsid w:val="004C7B35"/>
    <w:rsid w:val="004D0108"/>
    <w:rsid w:val="004D01B5"/>
    <w:rsid w:val="004D0244"/>
    <w:rsid w:val="004D034B"/>
    <w:rsid w:val="004D03C0"/>
    <w:rsid w:val="004D03CB"/>
    <w:rsid w:val="004D1206"/>
    <w:rsid w:val="004D13F0"/>
    <w:rsid w:val="004D1E8D"/>
    <w:rsid w:val="004D2AC3"/>
    <w:rsid w:val="004D3323"/>
    <w:rsid w:val="004D38F2"/>
    <w:rsid w:val="004D3D08"/>
    <w:rsid w:val="004D4552"/>
    <w:rsid w:val="004D4B99"/>
    <w:rsid w:val="004D4DDE"/>
    <w:rsid w:val="004D5031"/>
    <w:rsid w:val="004D5079"/>
    <w:rsid w:val="004D51DC"/>
    <w:rsid w:val="004D51FA"/>
    <w:rsid w:val="004D5757"/>
    <w:rsid w:val="004D64AD"/>
    <w:rsid w:val="004D68C5"/>
    <w:rsid w:val="004D6C20"/>
    <w:rsid w:val="004D7202"/>
    <w:rsid w:val="004D7382"/>
    <w:rsid w:val="004D75C0"/>
    <w:rsid w:val="004D7931"/>
    <w:rsid w:val="004D7C4A"/>
    <w:rsid w:val="004E01D9"/>
    <w:rsid w:val="004E0648"/>
    <w:rsid w:val="004E09D5"/>
    <w:rsid w:val="004E0F1C"/>
    <w:rsid w:val="004E1422"/>
    <w:rsid w:val="004E1F49"/>
    <w:rsid w:val="004E25F7"/>
    <w:rsid w:val="004E2B12"/>
    <w:rsid w:val="004E2D11"/>
    <w:rsid w:val="004E33A2"/>
    <w:rsid w:val="004E3429"/>
    <w:rsid w:val="004E3C24"/>
    <w:rsid w:val="004E3F3F"/>
    <w:rsid w:val="004E40C3"/>
    <w:rsid w:val="004E426F"/>
    <w:rsid w:val="004E4B76"/>
    <w:rsid w:val="004E4D08"/>
    <w:rsid w:val="004E521C"/>
    <w:rsid w:val="004E57A1"/>
    <w:rsid w:val="004E5C7F"/>
    <w:rsid w:val="004E6138"/>
    <w:rsid w:val="004E6423"/>
    <w:rsid w:val="004E66B9"/>
    <w:rsid w:val="004E71B4"/>
    <w:rsid w:val="004E74AA"/>
    <w:rsid w:val="004F08DF"/>
    <w:rsid w:val="004F0B3F"/>
    <w:rsid w:val="004F0B87"/>
    <w:rsid w:val="004F117E"/>
    <w:rsid w:val="004F1235"/>
    <w:rsid w:val="004F12EA"/>
    <w:rsid w:val="004F1CE2"/>
    <w:rsid w:val="004F1D1A"/>
    <w:rsid w:val="004F1F93"/>
    <w:rsid w:val="004F29AE"/>
    <w:rsid w:val="004F2BB6"/>
    <w:rsid w:val="004F2C06"/>
    <w:rsid w:val="004F2F34"/>
    <w:rsid w:val="004F2F77"/>
    <w:rsid w:val="004F4089"/>
    <w:rsid w:val="004F42C3"/>
    <w:rsid w:val="004F5680"/>
    <w:rsid w:val="004F56D8"/>
    <w:rsid w:val="004F578B"/>
    <w:rsid w:val="004F5ED1"/>
    <w:rsid w:val="004F665D"/>
    <w:rsid w:val="004F6EEA"/>
    <w:rsid w:val="004F750C"/>
    <w:rsid w:val="004F7A34"/>
    <w:rsid w:val="00500181"/>
    <w:rsid w:val="00500469"/>
    <w:rsid w:val="00500F3C"/>
    <w:rsid w:val="005010A6"/>
    <w:rsid w:val="005015F0"/>
    <w:rsid w:val="0050196E"/>
    <w:rsid w:val="00501A44"/>
    <w:rsid w:val="00501F51"/>
    <w:rsid w:val="005025B1"/>
    <w:rsid w:val="00502642"/>
    <w:rsid w:val="00502B5F"/>
    <w:rsid w:val="0050317D"/>
    <w:rsid w:val="005039FC"/>
    <w:rsid w:val="00503F0F"/>
    <w:rsid w:val="00503FD7"/>
    <w:rsid w:val="005065A1"/>
    <w:rsid w:val="0050691B"/>
    <w:rsid w:val="00506CF5"/>
    <w:rsid w:val="00506FDC"/>
    <w:rsid w:val="00507741"/>
    <w:rsid w:val="00507977"/>
    <w:rsid w:val="00507E4F"/>
    <w:rsid w:val="005104EA"/>
    <w:rsid w:val="00510542"/>
    <w:rsid w:val="00510838"/>
    <w:rsid w:val="00511213"/>
    <w:rsid w:val="00511503"/>
    <w:rsid w:val="005115A7"/>
    <w:rsid w:val="00511D71"/>
    <w:rsid w:val="00511FF8"/>
    <w:rsid w:val="0051209A"/>
    <w:rsid w:val="005121ED"/>
    <w:rsid w:val="005129E2"/>
    <w:rsid w:val="005135B0"/>
    <w:rsid w:val="00514075"/>
    <w:rsid w:val="00514232"/>
    <w:rsid w:val="00514391"/>
    <w:rsid w:val="00514BDD"/>
    <w:rsid w:val="005151C9"/>
    <w:rsid w:val="0051542F"/>
    <w:rsid w:val="005156B6"/>
    <w:rsid w:val="005156EE"/>
    <w:rsid w:val="005164DD"/>
    <w:rsid w:val="0051698B"/>
    <w:rsid w:val="00516C44"/>
    <w:rsid w:val="005171AA"/>
    <w:rsid w:val="005173F9"/>
    <w:rsid w:val="00520657"/>
    <w:rsid w:val="005209E6"/>
    <w:rsid w:val="0052123E"/>
    <w:rsid w:val="005213D4"/>
    <w:rsid w:val="0052145A"/>
    <w:rsid w:val="00521AD5"/>
    <w:rsid w:val="00521DBB"/>
    <w:rsid w:val="0052255A"/>
    <w:rsid w:val="00522C18"/>
    <w:rsid w:val="00522EFE"/>
    <w:rsid w:val="00523407"/>
    <w:rsid w:val="00523847"/>
    <w:rsid w:val="00523A35"/>
    <w:rsid w:val="00523CAD"/>
    <w:rsid w:val="00523D4B"/>
    <w:rsid w:val="0052414B"/>
    <w:rsid w:val="00524205"/>
    <w:rsid w:val="0052440B"/>
    <w:rsid w:val="005245F7"/>
    <w:rsid w:val="00524898"/>
    <w:rsid w:val="00524D60"/>
    <w:rsid w:val="00524D96"/>
    <w:rsid w:val="00525EC2"/>
    <w:rsid w:val="00526F34"/>
    <w:rsid w:val="00527241"/>
    <w:rsid w:val="00527932"/>
    <w:rsid w:val="00527936"/>
    <w:rsid w:val="00527D69"/>
    <w:rsid w:val="00527E23"/>
    <w:rsid w:val="00527EF5"/>
    <w:rsid w:val="00530014"/>
    <w:rsid w:val="005302D3"/>
    <w:rsid w:val="00530368"/>
    <w:rsid w:val="0053062F"/>
    <w:rsid w:val="00530868"/>
    <w:rsid w:val="00531B9A"/>
    <w:rsid w:val="00531EE5"/>
    <w:rsid w:val="005321E5"/>
    <w:rsid w:val="00532C7D"/>
    <w:rsid w:val="0053355C"/>
    <w:rsid w:val="005336FA"/>
    <w:rsid w:val="00533927"/>
    <w:rsid w:val="00534047"/>
    <w:rsid w:val="005344A2"/>
    <w:rsid w:val="005367BA"/>
    <w:rsid w:val="0053682E"/>
    <w:rsid w:val="00536D19"/>
    <w:rsid w:val="00540167"/>
    <w:rsid w:val="005407D3"/>
    <w:rsid w:val="005411B8"/>
    <w:rsid w:val="00541360"/>
    <w:rsid w:val="0054150E"/>
    <w:rsid w:val="00541DFD"/>
    <w:rsid w:val="00542346"/>
    <w:rsid w:val="005425C7"/>
    <w:rsid w:val="0054320A"/>
    <w:rsid w:val="005433EF"/>
    <w:rsid w:val="00543E44"/>
    <w:rsid w:val="00543F14"/>
    <w:rsid w:val="00544F08"/>
    <w:rsid w:val="00545592"/>
    <w:rsid w:val="00546079"/>
    <w:rsid w:val="00547655"/>
    <w:rsid w:val="00547D83"/>
    <w:rsid w:val="00550119"/>
    <w:rsid w:val="005506CB"/>
    <w:rsid w:val="005506E9"/>
    <w:rsid w:val="00550714"/>
    <w:rsid w:val="005507D3"/>
    <w:rsid w:val="005509DD"/>
    <w:rsid w:val="00550C6A"/>
    <w:rsid w:val="0055198D"/>
    <w:rsid w:val="00551AE1"/>
    <w:rsid w:val="00551D9D"/>
    <w:rsid w:val="00552113"/>
    <w:rsid w:val="00552C24"/>
    <w:rsid w:val="00553088"/>
    <w:rsid w:val="00553DC1"/>
    <w:rsid w:val="00554798"/>
    <w:rsid w:val="00554D90"/>
    <w:rsid w:val="00554F47"/>
    <w:rsid w:val="00556711"/>
    <w:rsid w:val="00556F28"/>
    <w:rsid w:val="00556FF0"/>
    <w:rsid w:val="0055703C"/>
    <w:rsid w:val="0055715B"/>
    <w:rsid w:val="00557940"/>
    <w:rsid w:val="00557ED3"/>
    <w:rsid w:val="00560453"/>
    <w:rsid w:val="0056092A"/>
    <w:rsid w:val="00560C2B"/>
    <w:rsid w:val="00560FC6"/>
    <w:rsid w:val="005613E2"/>
    <w:rsid w:val="00561BB4"/>
    <w:rsid w:val="00562272"/>
    <w:rsid w:val="00562B55"/>
    <w:rsid w:val="0056309B"/>
    <w:rsid w:val="0056373D"/>
    <w:rsid w:val="00563933"/>
    <w:rsid w:val="00563D17"/>
    <w:rsid w:val="00563F66"/>
    <w:rsid w:val="00564946"/>
    <w:rsid w:val="00565154"/>
    <w:rsid w:val="0056549A"/>
    <w:rsid w:val="00565E38"/>
    <w:rsid w:val="00565E4B"/>
    <w:rsid w:val="0056682A"/>
    <w:rsid w:val="0056682F"/>
    <w:rsid w:val="00566F41"/>
    <w:rsid w:val="005674C0"/>
    <w:rsid w:val="00567C96"/>
    <w:rsid w:val="00570400"/>
    <w:rsid w:val="005706CE"/>
    <w:rsid w:val="00570C7E"/>
    <w:rsid w:val="00570CF9"/>
    <w:rsid w:val="0057128E"/>
    <w:rsid w:val="0057207D"/>
    <w:rsid w:val="0057219E"/>
    <w:rsid w:val="0057263B"/>
    <w:rsid w:val="00572DAE"/>
    <w:rsid w:val="005739AB"/>
    <w:rsid w:val="00573BB6"/>
    <w:rsid w:val="00573CDB"/>
    <w:rsid w:val="00573D1F"/>
    <w:rsid w:val="005742C4"/>
    <w:rsid w:val="005748D5"/>
    <w:rsid w:val="00574F22"/>
    <w:rsid w:val="0057506B"/>
    <w:rsid w:val="00575760"/>
    <w:rsid w:val="005757E3"/>
    <w:rsid w:val="00575AF6"/>
    <w:rsid w:val="00575B53"/>
    <w:rsid w:val="00576493"/>
    <w:rsid w:val="00577869"/>
    <w:rsid w:val="00577889"/>
    <w:rsid w:val="00577D61"/>
    <w:rsid w:val="005801BE"/>
    <w:rsid w:val="0058023C"/>
    <w:rsid w:val="0058038F"/>
    <w:rsid w:val="00580750"/>
    <w:rsid w:val="00580B70"/>
    <w:rsid w:val="00580F31"/>
    <w:rsid w:val="00581679"/>
    <w:rsid w:val="00581C19"/>
    <w:rsid w:val="00581DEE"/>
    <w:rsid w:val="005828F5"/>
    <w:rsid w:val="00582F2C"/>
    <w:rsid w:val="00583313"/>
    <w:rsid w:val="005834C6"/>
    <w:rsid w:val="005834F1"/>
    <w:rsid w:val="00583596"/>
    <w:rsid w:val="005835F5"/>
    <w:rsid w:val="00583A1B"/>
    <w:rsid w:val="00583B0C"/>
    <w:rsid w:val="00583C90"/>
    <w:rsid w:val="005848B8"/>
    <w:rsid w:val="005857AF"/>
    <w:rsid w:val="00585C41"/>
    <w:rsid w:val="0058608F"/>
    <w:rsid w:val="00586ABB"/>
    <w:rsid w:val="00586D97"/>
    <w:rsid w:val="00587BDB"/>
    <w:rsid w:val="00587F57"/>
    <w:rsid w:val="00590562"/>
    <w:rsid w:val="0059088B"/>
    <w:rsid w:val="005909F1"/>
    <w:rsid w:val="00590A56"/>
    <w:rsid w:val="00590AB8"/>
    <w:rsid w:val="00590E92"/>
    <w:rsid w:val="0059193B"/>
    <w:rsid w:val="00591D10"/>
    <w:rsid w:val="005922BF"/>
    <w:rsid w:val="00592673"/>
    <w:rsid w:val="00592E41"/>
    <w:rsid w:val="00592E78"/>
    <w:rsid w:val="00593112"/>
    <w:rsid w:val="00593D8F"/>
    <w:rsid w:val="00593DB0"/>
    <w:rsid w:val="00594AA7"/>
    <w:rsid w:val="0059508E"/>
    <w:rsid w:val="00595108"/>
    <w:rsid w:val="00595CBB"/>
    <w:rsid w:val="0059600E"/>
    <w:rsid w:val="0059634F"/>
    <w:rsid w:val="0059641E"/>
    <w:rsid w:val="00596D50"/>
    <w:rsid w:val="00597203"/>
    <w:rsid w:val="005973C7"/>
    <w:rsid w:val="00597D1F"/>
    <w:rsid w:val="00597D4C"/>
    <w:rsid w:val="005A05FA"/>
    <w:rsid w:val="005A0610"/>
    <w:rsid w:val="005A08D2"/>
    <w:rsid w:val="005A08FB"/>
    <w:rsid w:val="005A0FDC"/>
    <w:rsid w:val="005A1216"/>
    <w:rsid w:val="005A1B33"/>
    <w:rsid w:val="005A24AF"/>
    <w:rsid w:val="005A28F7"/>
    <w:rsid w:val="005A3621"/>
    <w:rsid w:val="005A410A"/>
    <w:rsid w:val="005A42F5"/>
    <w:rsid w:val="005A49B4"/>
    <w:rsid w:val="005A4A5B"/>
    <w:rsid w:val="005A4D8A"/>
    <w:rsid w:val="005A5059"/>
    <w:rsid w:val="005A5203"/>
    <w:rsid w:val="005A5AD2"/>
    <w:rsid w:val="005A5AF6"/>
    <w:rsid w:val="005A5E97"/>
    <w:rsid w:val="005A5F75"/>
    <w:rsid w:val="005A61F5"/>
    <w:rsid w:val="005A636B"/>
    <w:rsid w:val="005A6683"/>
    <w:rsid w:val="005A6C04"/>
    <w:rsid w:val="005B0B10"/>
    <w:rsid w:val="005B1484"/>
    <w:rsid w:val="005B189F"/>
    <w:rsid w:val="005B1E07"/>
    <w:rsid w:val="005B2063"/>
    <w:rsid w:val="005B2612"/>
    <w:rsid w:val="005B31FB"/>
    <w:rsid w:val="005B357D"/>
    <w:rsid w:val="005B41A5"/>
    <w:rsid w:val="005B443D"/>
    <w:rsid w:val="005B4C7E"/>
    <w:rsid w:val="005B4DD5"/>
    <w:rsid w:val="005B6173"/>
    <w:rsid w:val="005B647A"/>
    <w:rsid w:val="005B78D9"/>
    <w:rsid w:val="005B79A5"/>
    <w:rsid w:val="005B7C48"/>
    <w:rsid w:val="005C01EF"/>
    <w:rsid w:val="005C0265"/>
    <w:rsid w:val="005C0ECD"/>
    <w:rsid w:val="005C0F44"/>
    <w:rsid w:val="005C0FAE"/>
    <w:rsid w:val="005C14B0"/>
    <w:rsid w:val="005C15CD"/>
    <w:rsid w:val="005C1849"/>
    <w:rsid w:val="005C18EC"/>
    <w:rsid w:val="005C1ACE"/>
    <w:rsid w:val="005C1FF5"/>
    <w:rsid w:val="005C265F"/>
    <w:rsid w:val="005C276D"/>
    <w:rsid w:val="005C2EBD"/>
    <w:rsid w:val="005C3171"/>
    <w:rsid w:val="005C3602"/>
    <w:rsid w:val="005C39DF"/>
    <w:rsid w:val="005C3D81"/>
    <w:rsid w:val="005C3E68"/>
    <w:rsid w:val="005C409E"/>
    <w:rsid w:val="005C424A"/>
    <w:rsid w:val="005C427D"/>
    <w:rsid w:val="005C4DBE"/>
    <w:rsid w:val="005C532C"/>
    <w:rsid w:val="005C5373"/>
    <w:rsid w:val="005C5870"/>
    <w:rsid w:val="005C59CC"/>
    <w:rsid w:val="005C5D1F"/>
    <w:rsid w:val="005C5F4B"/>
    <w:rsid w:val="005C6099"/>
    <w:rsid w:val="005C62D4"/>
    <w:rsid w:val="005C64E6"/>
    <w:rsid w:val="005C78BF"/>
    <w:rsid w:val="005C7AB2"/>
    <w:rsid w:val="005C7C12"/>
    <w:rsid w:val="005D001B"/>
    <w:rsid w:val="005D0963"/>
    <w:rsid w:val="005D0B68"/>
    <w:rsid w:val="005D0FDF"/>
    <w:rsid w:val="005D1F8B"/>
    <w:rsid w:val="005D2725"/>
    <w:rsid w:val="005D29B2"/>
    <w:rsid w:val="005D4584"/>
    <w:rsid w:val="005D47F4"/>
    <w:rsid w:val="005D4847"/>
    <w:rsid w:val="005D5793"/>
    <w:rsid w:val="005D5E32"/>
    <w:rsid w:val="005D602F"/>
    <w:rsid w:val="005D6388"/>
    <w:rsid w:val="005D648C"/>
    <w:rsid w:val="005D67B7"/>
    <w:rsid w:val="005D6D08"/>
    <w:rsid w:val="005D7CD5"/>
    <w:rsid w:val="005E0C44"/>
    <w:rsid w:val="005E0E20"/>
    <w:rsid w:val="005E0E79"/>
    <w:rsid w:val="005E1AE3"/>
    <w:rsid w:val="005E1D09"/>
    <w:rsid w:val="005E25FD"/>
    <w:rsid w:val="005E2733"/>
    <w:rsid w:val="005E3196"/>
    <w:rsid w:val="005E3A19"/>
    <w:rsid w:val="005E4476"/>
    <w:rsid w:val="005E471B"/>
    <w:rsid w:val="005E4EA1"/>
    <w:rsid w:val="005E530E"/>
    <w:rsid w:val="005E5548"/>
    <w:rsid w:val="005E5EAF"/>
    <w:rsid w:val="005E668B"/>
    <w:rsid w:val="005E66C2"/>
    <w:rsid w:val="005E68B3"/>
    <w:rsid w:val="005E69F8"/>
    <w:rsid w:val="005E7230"/>
    <w:rsid w:val="005E7C64"/>
    <w:rsid w:val="005F05F4"/>
    <w:rsid w:val="005F09D9"/>
    <w:rsid w:val="005F0B2C"/>
    <w:rsid w:val="005F132B"/>
    <w:rsid w:val="005F1604"/>
    <w:rsid w:val="005F1757"/>
    <w:rsid w:val="005F1ABC"/>
    <w:rsid w:val="005F2A90"/>
    <w:rsid w:val="005F2E53"/>
    <w:rsid w:val="005F34FE"/>
    <w:rsid w:val="005F3EFD"/>
    <w:rsid w:val="005F41B8"/>
    <w:rsid w:val="005F43C4"/>
    <w:rsid w:val="005F45C7"/>
    <w:rsid w:val="005F4DF0"/>
    <w:rsid w:val="005F50B8"/>
    <w:rsid w:val="005F50C3"/>
    <w:rsid w:val="005F53D1"/>
    <w:rsid w:val="005F57F8"/>
    <w:rsid w:val="005F5CEA"/>
    <w:rsid w:val="005F6DA1"/>
    <w:rsid w:val="005F79F4"/>
    <w:rsid w:val="005F7BBC"/>
    <w:rsid w:val="00600488"/>
    <w:rsid w:val="00600775"/>
    <w:rsid w:val="006008A6"/>
    <w:rsid w:val="00600A3C"/>
    <w:rsid w:val="00601755"/>
    <w:rsid w:val="00601787"/>
    <w:rsid w:val="00601B06"/>
    <w:rsid w:val="00601CEC"/>
    <w:rsid w:val="006023B4"/>
    <w:rsid w:val="00602471"/>
    <w:rsid w:val="00602642"/>
    <w:rsid w:val="006027F5"/>
    <w:rsid w:val="00602B14"/>
    <w:rsid w:val="00602F49"/>
    <w:rsid w:val="00603188"/>
    <w:rsid w:val="0060345A"/>
    <w:rsid w:val="00603E17"/>
    <w:rsid w:val="0060404D"/>
    <w:rsid w:val="00604F61"/>
    <w:rsid w:val="00604F68"/>
    <w:rsid w:val="0060503C"/>
    <w:rsid w:val="006054FF"/>
    <w:rsid w:val="00606642"/>
    <w:rsid w:val="006066F7"/>
    <w:rsid w:val="00607481"/>
    <w:rsid w:val="00607A6D"/>
    <w:rsid w:val="00607CBF"/>
    <w:rsid w:val="006100C6"/>
    <w:rsid w:val="00610AA6"/>
    <w:rsid w:val="00610C7B"/>
    <w:rsid w:val="00610D36"/>
    <w:rsid w:val="00610EDC"/>
    <w:rsid w:val="00611502"/>
    <w:rsid w:val="006118F4"/>
    <w:rsid w:val="00611A26"/>
    <w:rsid w:val="00611E7A"/>
    <w:rsid w:val="00612C6E"/>
    <w:rsid w:val="00613424"/>
    <w:rsid w:val="00613A78"/>
    <w:rsid w:val="00613A97"/>
    <w:rsid w:val="00615B57"/>
    <w:rsid w:val="0061717A"/>
    <w:rsid w:val="006172A3"/>
    <w:rsid w:val="006178CA"/>
    <w:rsid w:val="00617AF9"/>
    <w:rsid w:val="00620360"/>
    <w:rsid w:val="00621AC8"/>
    <w:rsid w:val="00621F64"/>
    <w:rsid w:val="00622B44"/>
    <w:rsid w:val="00622C7D"/>
    <w:rsid w:val="006230B1"/>
    <w:rsid w:val="00623254"/>
    <w:rsid w:val="00623B9E"/>
    <w:rsid w:val="00624A49"/>
    <w:rsid w:val="00624B50"/>
    <w:rsid w:val="00624E43"/>
    <w:rsid w:val="00624FDE"/>
    <w:rsid w:val="00624FF4"/>
    <w:rsid w:val="006250C1"/>
    <w:rsid w:val="006253F1"/>
    <w:rsid w:val="00625A71"/>
    <w:rsid w:val="00625F96"/>
    <w:rsid w:val="0062652C"/>
    <w:rsid w:val="00626B66"/>
    <w:rsid w:val="00626EB8"/>
    <w:rsid w:val="00627455"/>
    <w:rsid w:val="00627A87"/>
    <w:rsid w:val="00627FD3"/>
    <w:rsid w:val="006301D8"/>
    <w:rsid w:val="00630851"/>
    <w:rsid w:val="0063100E"/>
    <w:rsid w:val="00631FD6"/>
    <w:rsid w:val="00632025"/>
    <w:rsid w:val="0063283F"/>
    <w:rsid w:val="00632BC2"/>
    <w:rsid w:val="00632E6F"/>
    <w:rsid w:val="006332A3"/>
    <w:rsid w:val="00633BE5"/>
    <w:rsid w:val="00633F6B"/>
    <w:rsid w:val="00634C34"/>
    <w:rsid w:val="006357F3"/>
    <w:rsid w:val="00635F84"/>
    <w:rsid w:val="00636A55"/>
    <w:rsid w:val="0063742F"/>
    <w:rsid w:val="006379ED"/>
    <w:rsid w:val="00637D00"/>
    <w:rsid w:val="00637E6C"/>
    <w:rsid w:val="006409DB"/>
    <w:rsid w:val="00640D09"/>
    <w:rsid w:val="00640F16"/>
    <w:rsid w:val="00640FAF"/>
    <w:rsid w:val="0064118D"/>
    <w:rsid w:val="006428E3"/>
    <w:rsid w:val="00642D1A"/>
    <w:rsid w:val="00642DCE"/>
    <w:rsid w:val="00643248"/>
    <w:rsid w:val="0064345C"/>
    <w:rsid w:val="00643784"/>
    <w:rsid w:val="0064402A"/>
    <w:rsid w:val="0064458D"/>
    <w:rsid w:val="00645013"/>
    <w:rsid w:val="006453EA"/>
    <w:rsid w:val="00645A7C"/>
    <w:rsid w:val="006463AC"/>
    <w:rsid w:val="006465E3"/>
    <w:rsid w:val="00646C61"/>
    <w:rsid w:val="00646D6C"/>
    <w:rsid w:val="00647834"/>
    <w:rsid w:val="00647BFF"/>
    <w:rsid w:val="00650546"/>
    <w:rsid w:val="0065105C"/>
    <w:rsid w:val="0065119A"/>
    <w:rsid w:val="006511DC"/>
    <w:rsid w:val="006511E2"/>
    <w:rsid w:val="006514EF"/>
    <w:rsid w:val="00651601"/>
    <w:rsid w:val="00651681"/>
    <w:rsid w:val="006518D1"/>
    <w:rsid w:val="00651F3F"/>
    <w:rsid w:val="00651FF5"/>
    <w:rsid w:val="0065259F"/>
    <w:rsid w:val="006529B9"/>
    <w:rsid w:val="006529E7"/>
    <w:rsid w:val="00652E50"/>
    <w:rsid w:val="00653027"/>
    <w:rsid w:val="006536B7"/>
    <w:rsid w:val="00653D78"/>
    <w:rsid w:val="00654157"/>
    <w:rsid w:val="00654341"/>
    <w:rsid w:val="00655003"/>
    <w:rsid w:val="00655162"/>
    <w:rsid w:val="006556D4"/>
    <w:rsid w:val="00655BB9"/>
    <w:rsid w:val="0065700F"/>
    <w:rsid w:val="0065735C"/>
    <w:rsid w:val="00657675"/>
    <w:rsid w:val="00657719"/>
    <w:rsid w:val="0065791B"/>
    <w:rsid w:val="00657E85"/>
    <w:rsid w:val="00657EE4"/>
    <w:rsid w:val="00657F6D"/>
    <w:rsid w:val="006602AC"/>
    <w:rsid w:val="00660A0E"/>
    <w:rsid w:val="00661777"/>
    <w:rsid w:val="00661AE7"/>
    <w:rsid w:val="00661DB1"/>
    <w:rsid w:val="00662110"/>
    <w:rsid w:val="00662619"/>
    <w:rsid w:val="0066261B"/>
    <w:rsid w:val="00662D8B"/>
    <w:rsid w:val="00663967"/>
    <w:rsid w:val="00663A69"/>
    <w:rsid w:val="00663EDD"/>
    <w:rsid w:val="006640BA"/>
    <w:rsid w:val="006641B8"/>
    <w:rsid w:val="00664518"/>
    <w:rsid w:val="00664C03"/>
    <w:rsid w:val="00664C28"/>
    <w:rsid w:val="0066536C"/>
    <w:rsid w:val="006658DE"/>
    <w:rsid w:val="00666632"/>
    <w:rsid w:val="006666B0"/>
    <w:rsid w:val="00666C43"/>
    <w:rsid w:val="00666D22"/>
    <w:rsid w:val="00666DBB"/>
    <w:rsid w:val="006671A6"/>
    <w:rsid w:val="00667B22"/>
    <w:rsid w:val="00670897"/>
    <w:rsid w:val="006717C2"/>
    <w:rsid w:val="00671C14"/>
    <w:rsid w:val="00671D11"/>
    <w:rsid w:val="006722DC"/>
    <w:rsid w:val="00672EE4"/>
    <w:rsid w:val="00673379"/>
    <w:rsid w:val="006736A6"/>
    <w:rsid w:val="00673F5E"/>
    <w:rsid w:val="00674550"/>
    <w:rsid w:val="00674FB9"/>
    <w:rsid w:val="006755A2"/>
    <w:rsid w:val="00675E7E"/>
    <w:rsid w:val="006762A9"/>
    <w:rsid w:val="0067640E"/>
    <w:rsid w:val="00676978"/>
    <w:rsid w:val="006773FE"/>
    <w:rsid w:val="00677543"/>
    <w:rsid w:val="00677F1F"/>
    <w:rsid w:val="006800B3"/>
    <w:rsid w:val="006804C8"/>
    <w:rsid w:val="006804F1"/>
    <w:rsid w:val="00680D7E"/>
    <w:rsid w:val="00680D7F"/>
    <w:rsid w:val="00680EF2"/>
    <w:rsid w:val="00681198"/>
    <w:rsid w:val="00681614"/>
    <w:rsid w:val="00681920"/>
    <w:rsid w:val="00681CE7"/>
    <w:rsid w:val="00681E14"/>
    <w:rsid w:val="006827DE"/>
    <w:rsid w:val="00682C38"/>
    <w:rsid w:val="00683E65"/>
    <w:rsid w:val="00683E7B"/>
    <w:rsid w:val="00684076"/>
    <w:rsid w:val="00684330"/>
    <w:rsid w:val="006845A5"/>
    <w:rsid w:val="00684AAA"/>
    <w:rsid w:val="00684DD5"/>
    <w:rsid w:val="00684FAC"/>
    <w:rsid w:val="006854DF"/>
    <w:rsid w:val="00685F46"/>
    <w:rsid w:val="00685F61"/>
    <w:rsid w:val="0068643F"/>
    <w:rsid w:val="00686FDB"/>
    <w:rsid w:val="006870A7"/>
    <w:rsid w:val="006872CA"/>
    <w:rsid w:val="0068770D"/>
    <w:rsid w:val="00687A71"/>
    <w:rsid w:val="00687F95"/>
    <w:rsid w:val="006905C5"/>
    <w:rsid w:val="00690C76"/>
    <w:rsid w:val="006911A4"/>
    <w:rsid w:val="006917AC"/>
    <w:rsid w:val="00691CD4"/>
    <w:rsid w:val="00692250"/>
    <w:rsid w:val="006925DD"/>
    <w:rsid w:val="0069294D"/>
    <w:rsid w:val="00692C36"/>
    <w:rsid w:val="006933EF"/>
    <w:rsid w:val="0069359D"/>
    <w:rsid w:val="006936CF"/>
    <w:rsid w:val="00694B5D"/>
    <w:rsid w:val="0069672F"/>
    <w:rsid w:val="00696B02"/>
    <w:rsid w:val="00696C69"/>
    <w:rsid w:val="00696F47"/>
    <w:rsid w:val="006970E7"/>
    <w:rsid w:val="00697386"/>
    <w:rsid w:val="00697B4A"/>
    <w:rsid w:val="006A012B"/>
    <w:rsid w:val="006A022C"/>
    <w:rsid w:val="006A0566"/>
    <w:rsid w:val="006A0E87"/>
    <w:rsid w:val="006A1225"/>
    <w:rsid w:val="006A16EE"/>
    <w:rsid w:val="006A1C2C"/>
    <w:rsid w:val="006A1E22"/>
    <w:rsid w:val="006A1F03"/>
    <w:rsid w:val="006A21C8"/>
    <w:rsid w:val="006A278D"/>
    <w:rsid w:val="006A32CC"/>
    <w:rsid w:val="006A32FB"/>
    <w:rsid w:val="006A3365"/>
    <w:rsid w:val="006A3964"/>
    <w:rsid w:val="006A39EF"/>
    <w:rsid w:val="006A3CCA"/>
    <w:rsid w:val="006A4118"/>
    <w:rsid w:val="006A4801"/>
    <w:rsid w:val="006A501F"/>
    <w:rsid w:val="006A51B5"/>
    <w:rsid w:val="006A5295"/>
    <w:rsid w:val="006A5DB2"/>
    <w:rsid w:val="006A6234"/>
    <w:rsid w:val="006A69F6"/>
    <w:rsid w:val="006A6F2B"/>
    <w:rsid w:val="006A7D62"/>
    <w:rsid w:val="006B02F5"/>
    <w:rsid w:val="006B1CCE"/>
    <w:rsid w:val="006B1D7D"/>
    <w:rsid w:val="006B203A"/>
    <w:rsid w:val="006B2B04"/>
    <w:rsid w:val="006B3C0D"/>
    <w:rsid w:val="006B4374"/>
    <w:rsid w:val="006B4AFB"/>
    <w:rsid w:val="006B4E99"/>
    <w:rsid w:val="006B51D0"/>
    <w:rsid w:val="006B6C38"/>
    <w:rsid w:val="006B7331"/>
    <w:rsid w:val="006B758F"/>
    <w:rsid w:val="006B7752"/>
    <w:rsid w:val="006B777F"/>
    <w:rsid w:val="006C0557"/>
    <w:rsid w:val="006C057A"/>
    <w:rsid w:val="006C152B"/>
    <w:rsid w:val="006C1532"/>
    <w:rsid w:val="006C184E"/>
    <w:rsid w:val="006C1F3C"/>
    <w:rsid w:val="006C2177"/>
    <w:rsid w:val="006C2AE2"/>
    <w:rsid w:val="006C2BFA"/>
    <w:rsid w:val="006C2D19"/>
    <w:rsid w:val="006C32CA"/>
    <w:rsid w:val="006C36AF"/>
    <w:rsid w:val="006C3C65"/>
    <w:rsid w:val="006C3F2C"/>
    <w:rsid w:val="006C52A1"/>
    <w:rsid w:val="006C5A01"/>
    <w:rsid w:val="006C5E9C"/>
    <w:rsid w:val="006C6E2D"/>
    <w:rsid w:val="006C76F3"/>
    <w:rsid w:val="006D01C8"/>
    <w:rsid w:val="006D039D"/>
    <w:rsid w:val="006D03DC"/>
    <w:rsid w:val="006D047A"/>
    <w:rsid w:val="006D083A"/>
    <w:rsid w:val="006D088E"/>
    <w:rsid w:val="006D0F18"/>
    <w:rsid w:val="006D176C"/>
    <w:rsid w:val="006D1C4A"/>
    <w:rsid w:val="006D26A1"/>
    <w:rsid w:val="006D368C"/>
    <w:rsid w:val="006D46AF"/>
    <w:rsid w:val="006D48FB"/>
    <w:rsid w:val="006D512E"/>
    <w:rsid w:val="006D5870"/>
    <w:rsid w:val="006D59C7"/>
    <w:rsid w:val="006D5EAA"/>
    <w:rsid w:val="006D5FE3"/>
    <w:rsid w:val="006D64E7"/>
    <w:rsid w:val="006D6759"/>
    <w:rsid w:val="006D6BB8"/>
    <w:rsid w:val="006D7351"/>
    <w:rsid w:val="006D7AD9"/>
    <w:rsid w:val="006E0A52"/>
    <w:rsid w:val="006E1370"/>
    <w:rsid w:val="006E1647"/>
    <w:rsid w:val="006E1C00"/>
    <w:rsid w:val="006E1DCF"/>
    <w:rsid w:val="006E1FDE"/>
    <w:rsid w:val="006E2107"/>
    <w:rsid w:val="006E23D5"/>
    <w:rsid w:val="006E2A0E"/>
    <w:rsid w:val="006E2AB5"/>
    <w:rsid w:val="006E2DB0"/>
    <w:rsid w:val="006E37BE"/>
    <w:rsid w:val="006E3857"/>
    <w:rsid w:val="006E3BF1"/>
    <w:rsid w:val="006E44EE"/>
    <w:rsid w:val="006E4E82"/>
    <w:rsid w:val="006E5350"/>
    <w:rsid w:val="006E5355"/>
    <w:rsid w:val="006E5CF1"/>
    <w:rsid w:val="006E6085"/>
    <w:rsid w:val="006E6162"/>
    <w:rsid w:val="006E6B80"/>
    <w:rsid w:val="006E7232"/>
    <w:rsid w:val="006E7320"/>
    <w:rsid w:val="006E74C1"/>
    <w:rsid w:val="006F0060"/>
    <w:rsid w:val="006F0214"/>
    <w:rsid w:val="006F095D"/>
    <w:rsid w:val="006F099E"/>
    <w:rsid w:val="006F0C55"/>
    <w:rsid w:val="006F0D4E"/>
    <w:rsid w:val="006F10DC"/>
    <w:rsid w:val="006F1847"/>
    <w:rsid w:val="006F1A0F"/>
    <w:rsid w:val="006F2152"/>
    <w:rsid w:val="006F2A33"/>
    <w:rsid w:val="006F2ABC"/>
    <w:rsid w:val="006F2D2A"/>
    <w:rsid w:val="006F4220"/>
    <w:rsid w:val="006F5400"/>
    <w:rsid w:val="006F6EA8"/>
    <w:rsid w:val="006F7263"/>
    <w:rsid w:val="006F7264"/>
    <w:rsid w:val="00700B3F"/>
    <w:rsid w:val="007011B3"/>
    <w:rsid w:val="00701253"/>
    <w:rsid w:val="0070182C"/>
    <w:rsid w:val="00701EC7"/>
    <w:rsid w:val="00703013"/>
    <w:rsid w:val="007033F8"/>
    <w:rsid w:val="0070342E"/>
    <w:rsid w:val="00703B84"/>
    <w:rsid w:val="00703BE8"/>
    <w:rsid w:val="007046B2"/>
    <w:rsid w:val="007052F2"/>
    <w:rsid w:val="00705426"/>
    <w:rsid w:val="00705E9A"/>
    <w:rsid w:val="00705F8E"/>
    <w:rsid w:val="0070670A"/>
    <w:rsid w:val="00706A32"/>
    <w:rsid w:val="00707975"/>
    <w:rsid w:val="0071050D"/>
    <w:rsid w:val="00710821"/>
    <w:rsid w:val="00711301"/>
    <w:rsid w:val="0071192F"/>
    <w:rsid w:val="00711FB7"/>
    <w:rsid w:val="00712630"/>
    <w:rsid w:val="0071273E"/>
    <w:rsid w:val="0071360B"/>
    <w:rsid w:val="0071365E"/>
    <w:rsid w:val="00713705"/>
    <w:rsid w:val="007137B0"/>
    <w:rsid w:val="00713AD5"/>
    <w:rsid w:val="00714071"/>
    <w:rsid w:val="00714A51"/>
    <w:rsid w:val="00714CBC"/>
    <w:rsid w:val="007162B3"/>
    <w:rsid w:val="00716DFD"/>
    <w:rsid w:val="007170B0"/>
    <w:rsid w:val="0071759F"/>
    <w:rsid w:val="00717B68"/>
    <w:rsid w:val="00720558"/>
    <w:rsid w:val="00720836"/>
    <w:rsid w:val="00720BA4"/>
    <w:rsid w:val="007216BF"/>
    <w:rsid w:val="0072190E"/>
    <w:rsid w:val="00721C2C"/>
    <w:rsid w:val="00722439"/>
    <w:rsid w:val="007224FC"/>
    <w:rsid w:val="00723215"/>
    <w:rsid w:val="00723743"/>
    <w:rsid w:val="00723B9A"/>
    <w:rsid w:val="00723C8D"/>
    <w:rsid w:val="00723D1A"/>
    <w:rsid w:val="00724980"/>
    <w:rsid w:val="007254F3"/>
    <w:rsid w:val="00725A83"/>
    <w:rsid w:val="00725BA7"/>
    <w:rsid w:val="00725FB2"/>
    <w:rsid w:val="007261DF"/>
    <w:rsid w:val="00727C07"/>
    <w:rsid w:val="007303D7"/>
    <w:rsid w:val="00731EC9"/>
    <w:rsid w:val="0073290B"/>
    <w:rsid w:val="00732AFE"/>
    <w:rsid w:val="007330A8"/>
    <w:rsid w:val="00733159"/>
    <w:rsid w:val="00733496"/>
    <w:rsid w:val="00733B13"/>
    <w:rsid w:val="00734601"/>
    <w:rsid w:val="007348D7"/>
    <w:rsid w:val="007353CA"/>
    <w:rsid w:val="00735C61"/>
    <w:rsid w:val="00735E61"/>
    <w:rsid w:val="007361E2"/>
    <w:rsid w:val="0073636A"/>
    <w:rsid w:val="00736B30"/>
    <w:rsid w:val="007371CC"/>
    <w:rsid w:val="00737B0A"/>
    <w:rsid w:val="0074012F"/>
    <w:rsid w:val="00740876"/>
    <w:rsid w:val="00740E10"/>
    <w:rsid w:val="00741B8F"/>
    <w:rsid w:val="007422BC"/>
    <w:rsid w:val="00742F97"/>
    <w:rsid w:val="00743B14"/>
    <w:rsid w:val="00744A1B"/>
    <w:rsid w:val="007458F5"/>
    <w:rsid w:val="00745A30"/>
    <w:rsid w:val="00745B77"/>
    <w:rsid w:val="00745D31"/>
    <w:rsid w:val="00746644"/>
    <w:rsid w:val="0074690A"/>
    <w:rsid w:val="007471B4"/>
    <w:rsid w:val="00747A88"/>
    <w:rsid w:val="00747B21"/>
    <w:rsid w:val="00747E91"/>
    <w:rsid w:val="007500A8"/>
    <w:rsid w:val="00750B59"/>
    <w:rsid w:val="00750F79"/>
    <w:rsid w:val="007510A3"/>
    <w:rsid w:val="00751262"/>
    <w:rsid w:val="00751542"/>
    <w:rsid w:val="00751D6F"/>
    <w:rsid w:val="0075204F"/>
    <w:rsid w:val="007520E5"/>
    <w:rsid w:val="00752101"/>
    <w:rsid w:val="00753BC5"/>
    <w:rsid w:val="00753EB9"/>
    <w:rsid w:val="00754323"/>
    <w:rsid w:val="00755815"/>
    <w:rsid w:val="007562BD"/>
    <w:rsid w:val="0075672C"/>
    <w:rsid w:val="00756826"/>
    <w:rsid w:val="00756E01"/>
    <w:rsid w:val="0075734C"/>
    <w:rsid w:val="00757658"/>
    <w:rsid w:val="00757681"/>
    <w:rsid w:val="00757912"/>
    <w:rsid w:val="00757D78"/>
    <w:rsid w:val="00757FEC"/>
    <w:rsid w:val="007609B6"/>
    <w:rsid w:val="00761BB5"/>
    <w:rsid w:val="00761F9B"/>
    <w:rsid w:val="0076236D"/>
    <w:rsid w:val="00763081"/>
    <w:rsid w:val="00763EB2"/>
    <w:rsid w:val="00764085"/>
    <w:rsid w:val="007648BA"/>
    <w:rsid w:val="00764D68"/>
    <w:rsid w:val="00764D77"/>
    <w:rsid w:val="00765365"/>
    <w:rsid w:val="007663A8"/>
    <w:rsid w:val="00766525"/>
    <w:rsid w:val="00766D8B"/>
    <w:rsid w:val="00766F92"/>
    <w:rsid w:val="00767052"/>
    <w:rsid w:val="007670E4"/>
    <w:rsid w:val="007672B7"/>
    <w:rsid w:val="00767492"/>
    <w:rsid w:val="00770475"/>
    <w:rsid w:val="0077049C"/>
    <w:rsid w:val="00770997"/>
    <w:rsid w:val="00770BEC"/>
    <w:rsid w:val="00771160"/>
    <w:rsid w:val="007711B0"/>
    <w:rsid w:val="00771A13"/>
    <w:rsid w:val="0077264F"/>
    <w:rsid w:val="00772666"/>
    <w:rsid w:val="007726EA"/>
    <w:rsid w:val="00772948"/>
    <w:rsid w:val="00772BE7"/>
    <w:rsid w:val="00772F24"/>
    <w:rsid w:val="00773D4B"/>
    <w:rsid w:val="00774A42"/>
    <w:rsid w:val="0077507C"/>
    <w:rsid w:val="00775834"/>
    <w:rsid w:val="00776398"/>
    <w:rsid w:val="00776C22"/>
    <w:rsid w:val="00776DFE"/>
    <w:rsid w:val="007801AA"/>
    <w:rsid w:val="007802C2"/>
    <w:rsid w:val="007807ED"/>
    <w:rsid w:val="00781332"/>
    <w:rsid w:val="00781A80"/>
    <w:rsid w:val="00783684"/>
    <w:rsid w:val="00783927"/>
    <w:rsid w:val="0078450C"/>
    <w:rsid w:val="0078488E"/>
    <w:rsid w:val="0078489B"/>
    <w:rsid w:val="00784B86"/>
    <w:rsid w:val="00785509"/>
    <w:rsid w:val="007855D6"/>
    <w:rsid w:val="00785C29"/>
    <w:rsid w:val="0078669A"/>
    <w:rsid w:val="007868E1"/>
    <w:rsid w:val="00786A82"/>
    <w:rsid w:val="00787695"/>
    <w:rsid w:val="00787744"/>
    <w:rsid w:val="007878C0"/>
    <w:rsid w:val="00787CF9"/>
    <w:rsid w:val="00787D2D"/>
    <w:rsid w:val="00787DEF"/>
    <w:rsid w:val="00791441"/>
    <w:rsid w:val="00791A2A"/>
    <w:rsid w:val="00791CCD"/>
    <w:rsid w:val="0079203E"/>
    <w:rsid w:val="00792690"/>
    <w:rsid w:val="007926DF"/>
    <w:rsid w:val="00792897"/>
    <w:rsid w:val="00792F21"/>
    <w:rsid w:val="00793118"/>
    <w:rsid w:val="00793859"/>
    <w:rsid w:val="00793FAF"/>
    <w:rsid w:val="007950DD"/>
    <w:rsid w:val="007956A8"/>
    <w:rsid w:val="00796ED9"/>
    <w:rsid w:val="007A0455"/>
    <w:rsid w:val="007A0828"/>
    <w:rsid w:val="007A0A1E"/>
    <w:rsid w:val="007A0AAF"/>
    <w:rsid w:val="007A0FAA"/>
    <w:rsid w:val="007A2997"/>
    <w:rsid w:val="007A29AF"/>
    <w:rsid w:val="007A40E1"/>
    <w:rsid w:val="007A417E"/>
    <w:rsid w:val="007A4375"/>
    <w:rsid w:val="007A53FD"/>
    <w:rsid w:val="007A5933"/>
    <w:rsid w:val="007A5C10"/>
    <w:rsid w:val="007A651E"/>
    <w:rsid w:val="007A6A4B"/>
    <w:rsid w:val="007A6CA4"/>
    <w:rsid w:val="007A6DB4"/>
    <w:rsid w:val="007A79B9"/>
    <w:rsid w:val="007A7F8F"/>
    <w:rsid w:val="007B0A43"/>
    <w:rsid w:val="007B13BF"/>
    <w:rsid w:val="007B1495"/>
    <w:rsid w:val="007B15A1"/>
    <w:rsid w:val="007B16B6"/>
    <w:rsid w:val="007B19EF"/>
    <w:rsid w:val="007B235F"/>
    <w:rsid w:val="007B2640"/>
    <w:rsid w:val="007B2F17"/>
    <w:rsid w:val="007B313F"/>
    <w:rsid w:val="007B37E7"/>
    <w:rsid w:val="007B3D06"/>
    <w:rsid w:val="007B4041"/>
    <w:rsid w:val="007B4083"/>
    <w:rsid w:val="007B45B1"/>
    <w:rsid w:val="007B5648"/>
    <w:rsid w:val="007B5A9C"/>
    <w:rsid w:val="007B631C"/>
    <w:rsid w:val="007B6500"/>
    <w:rsid w:val="007B71F1"/>
    <w:rsid w:val="007B74AC"/>
    <w:rsid w:val="007C04D4"/>
    <w:rsid w:val="007C0B5D"/>
    <w:rsid w:val="007C2697"/>
    <w:rsid w:val="007C364E"/>
    <w:rsid w:val="007C380C"/>
    <w:rsid w:val="007C4245"/>
    <w:rsid w:val="007C42F2"/>
    <w:rsid w:val="007C4E75"/>
    <w:rsid w:val="007C522C"/>
    <w:rsid w:val="007C57A4"/>
    <w:rsid w:val="007C5B15"/>
    <w:rsid w:val="007C6300"/>
    <w:rsid w:val="007C6462"/>
    <w:rsid w:val="007C6491"/>
    <w:rsid w:val="007C6B1A"/>
    <w:rsid w:val="007C740A"/>
    <w:rsid w:val="007C746A"/>
    <w:rsid w:val="007C79F0"/>
    <w:rsid w:val="007C7D06"/>
    <w:rsid w:val="007C7E0C"/>
    <w:rsid w:val="007D0356"/>
    <w:rsid w:val="007D12F1"/>
    <w:rsid w:val="007D14C1"/>
    <w:rsid w:val="007D1639"/>
    <w:rsid w:val="007D29F2"/>
    <w:rsid w:val="007D2B67"/>
    <w:rsid w:val="007D32C3"/>
    <w:rsid w:val="007D3399"/>
    <w:rsid w:val="007D358F"/>
    <w:rsid w:val="007D39CA"/>
    <w:rsid w:val="007D4C4B"/>
    <w:rsid w:val="007D4EB5"/>
    <w:rsid w:val="007D4F3C"/>
    <w:rsid w:val="007D55DA"/>
    <w:rsid w:val="007D56FC"/>
    <w:rsid w:val="007D6039"/>
    <w:rsid w:val="007D62D6"/>
    <w:rsid w:val="007D63FD"/>
    <w:rsid w:val="007D6528"/>
    <w:rsid w:val="007D6C95"/>
    <w:rsid w:val="007D6D5C"/>
    <w:rsid w:val="007D6E25"/>
    <w:rsid w:val="007D72DB"/>
    <w:rsid w:val="007D76C7"/>
    <w:rsid w:val="007D7B4A"/>
    <w:rsid w:val="007D7EBF"/>
    <w:rsid w:val="007D7F11"/>
    <w:rsid w:val="007E04F3"/>
    <w:rsid w:val="007E0820"/>
    <w:rsid w:val="007E0C6F"/>
    <w:rsid w:val="007E1084"/>
    <w:rsid w:val="007E121B"/>
    <w:rsid w:val="007E1DD5"/>
    <w:rsid w:val="007E2E73"/>
    <w:rsid w:val="007E338D"/>
    <w:rsid w:val="007E352E"/>
    <w:rsid w:val="007E394C"/>
    <w:rsid w:val="007E44AE"/>
    <w:rsid w:val="007E44BD"/>
    <w:rsid w:val="007E5E31"/>
    <w:rsid w:val="007E621F"/>
    <w:rsid w:val="007E74AF"/>
    <w:rsid w:val="007F0324"/>
    <w:rsid w:val="007F0A6D"/>
    <w:rsid w:val="007F11D3"/>
    <w:rsid w:val="007F1C9C"/>
    <w:rsid w:val="007F23FE"/>
    <w:rsid w:val="007F28AD"/>
    <w:rsid w:val="007F2BD3"/>
    <w:rsid w:val="007F31B5"/>
    <w:rsid w:val="007F3383"/>
    <w:rsid w:val="007F3676"/>
    <w:rsid w:val="007F487C"/>
    <w:rsid w:val="007F4948"/>
    <w:rsid w:val="007F4CF0"/>
    <w:rsid w:val="007F4E0E"/>
    <w:rsid w:val="007F558A"/>
    <w:rsid w:val="007F656C"/>
    <w:rsid w:val="007F67F5"/>
    <w:rsid w:val="007F7262"/>
    <w:rsid w:val="00800351"/>
    <w:rsid w:val="0080141C"/>
    <w:rsid w:val="00801505"/>
    <w:rsid w:val="00801D9D"/>
    <w:rsid w:val="00801FFD"/>
    <w:rsid w:val="00802487"/>
    <w:rsid w:val="008031E9"/>
    <w:rsid w:val="0080380C"/>
    <w:rsid w:val="008039F5"/>
    <w:rsid w:val="00803A0B"/>
    <w:rsid w:val="00803E87"/>
    <w:rsid w:val="00804208"/>
    <w:rsid w:val="00804565"/>
    <w:rsid w:val="00804932"/>
    <w:rsid w:val="00804AC7"/>
    <w:rsid w:val="008055C2"/>
    <w:rsid w:val="00805B91"/>
    <w:rsid w:val="00805F22"/>
    <w:rsid w:val="008068CC"/>
    <w:rsid w:val="0080721B"/>
    <w:rsid w:val="0080763C"/>
    <w:rsid w:val="00807D92"/>
    <w:rsid w:val="00810121"/>
    <w:rsid w:val="00810255"/>
    <w:rsid w:val="00810307"/>
    <w:rsid w:val="008106E4"/>
    <w:rsid w:val="008109B3"/>
    <w:rsid w:val="008110FB"/>
    <w:rsid w:val="0081136B"/>
    <w:rsid w:val="00811815"/>
    <w:rsid w:val="008118B6"/>
    <w:rsid w:val="00811EF4"/>
    <w:rsid w:val="00812253"/>
    <w:rsid w:val="00812AE0"/>
    <w:rsid w:val="00813C15"/>
    <w:rsid w:val="008148FC"/>
    <w:rsid w:val="0081498D"/>
    <w:rsid w:val="00814B96"/>
    <w:rsid w:val="00815134"/>
    <w:rsid w:val="00815849"/>
    <w:rsid w:val="00816339"/>
    <w:rsid w:val="008165C6"/>
    <w:rsid w:val="008167AE"/>
    <w:rsid w:val="00816F16"/>
    <w:rsid w:val="008170F4"/>
    <w:rsid w:val="008179B0"/>
    <w:rsid w:val="00817C5C"/>
    <w:rsid w:val="008202BA"/>
    <w:rsid w:val="00820437"/>
    <w:rsid w:val="00820588"/>
    <w:rsid w:val="00820939"/>
    <w:rsid w:val="008209D6"/>
    <w:rsid w:val="00820F1D"/>
    <w:rsid w:val="00821012"/>
    <w:rsid w:val="0082175F"/>
    <w:rsid w:val="00821A54"/>
    <w:rsid w:val="00821B3A"/>
    <w:rsid w:val="00821BA3"/>
    <w:rsid w:val="00821FA0"/>
    <w:rsid w:val="0082211C"/>
    <w:rsid w:val="00822392"/>
    <w:rsid w:val="00822676"/>
    <w:rsid w:val="0082292D"/>
    <w:rsid w:val="00823CA4"/>
    <w:rsid w:val="00824005"/>
    <w:rsid w:val="00824280"/>
    <w:rsid w:val="008244A0"/>
    <w:rsid w:val="008247A9"/>
    <w:rsid w:val="00824FF9"/>
    <w:rsid w:val="00825A46"/>
    <w:rsid w:val="00825DC4"/>
    <w:rsid w:val="008260AF"/>
    <w:rsid w:val="00826401"/>
    <w:rsid w:val="00826FEA"/>
    <w:rsid w:val="008272D9"/>
    <w:rsid w:val="00827327"/>
    <w:rsid w:val="00827724"/>
    <w:rsid w:val="008277A6"/>
    <w:rsid w:val="00827895"/>
    <w:rsid w:val="008316ED"/>
    <w:rsid w:val="00831739"/>
    <w:rsid w:val="00831B1E"/>
    <w:rsid w:val="00831FBA"/>
    <w:rsid w:val="0083275F"/>
    <w:rsid w:val="00833487"/>
    <w:rsid w:val="00833D29"/>
    <w:rsid w:val="00833D9C"/>
    <w:rsid w:val="008341AC"/>
    <w:rsid w:val="00834C14"/>
    <w:rsid w:val="00835682"/>
    <w:rsid w:val="00836DCA"/>
    <w:rsid w:val="008373F1"/>
    <w:rsid w:val="00837682"/>
    <w:rsid w:val="00837CC5"/>
    <w:rsid w:val="00840E85"/>
    <w:rsid w:val="0084112F"/>
    <w:rsid w:val="008419A7"/>
    <w:rsid w:val="008420D4"/>
    <w:rsid w:val="0084354F"/>
    <w:rsid w:val="0084455D"/>
    <w:rsid w:val="00844722"/>
    <w:rsid w:val="00844B99"/>
    <w:rsid w:val="00845207"/>
    <w:rsid w:val="00845864"/>
    <w:rsid w:val="00845EB5"/>
    <w:rsid w:val="00845F78"/>
    <w:rsid w:val="0084668D"/>
    <w:rsid w:val="00846A88"/>
    <w:rsid w:val="00846D71"/>
    <w:rsid w:val="00846E5E"/>
    <w:rsid w:val="008473AE"/>
    <w:rsid w:val="00847A98"/>
    <w:rsid w:val="008503C5"/>
    <w:rsid w:val="00850555"/>
    <w:rsid w:val="00850784"/>
    <w:rsid w:val="00850BB4"/>
    <w:rsid w:val="00850E6B"/>
    <w:rsid w:val="00851A05"/>
    <w:rsid w:val="00851B86"/>
    <w:rsid w:val="008521B5"/>
    <w:rsid w:val="00852633"/>
    <w:rsid w:val="00852BBE"/>
    <w:rsid w:val="0085367A"/>
    <w:rsid w:val="00853DEC"/>
    <w:rsid w:val="0085410D"/>
    <w:rsid w:val="008544BF"/>
    <w:rsid w:val="00854B60"/>
    <w:rsid w:val="00854EB6"/>
    <w:rsid w:val="00855323"/>
    <w:rsid w:val="00855416"/>
    <w:rsid w:val="0085557F"/>
    <w:rsid w:val="0085559F"/>
    <w:rsid w:val="00855631"/>
    <w:rsid w:val="0085574A"/>
    <w:rsid w:val="008558FB"/>
    <w:rsid w:val="00855C05"/>
    <w:rsid w:val="00856269"/>
    <w:rsid w:val="008562AE"/>
    <w:rsid w:val="00856B13"/>
    <w:rsid w:val="008570D5"/>
    <w:rsid w:val="00857324"/>
    <w:rsid w:val="008616DA"/>
    <w:rsid w:val="008617CE"/>
    <w:rsid w:val="008623A2"/>
    <w:rsid w:val="008627EC"/>
    <w:rsid w:val="00862A37"/>
    <w:rsid w:val="0086360F"/>
    <w:rsid w:val="00863D09"/>
    <w:rsid w:val="008642AA"/>
    <w:rsid w:val="0086437E"/>
    <w:rsid w:val="008643B5"/>
    <w:rsid w:val="0086468E"/>
    <w:rsid w:val="00864F3C"/>
    <w:rsid w:val="008653C8"/>
    <w:rsid w:val="00866309"/>
    <w:rsid w:val="00866800"/>
    <w:rsid w:val="0087034B"/>
    <w:rsid w:val="008714A2"/>
    <w:rsid w:val="00871F8C"/>
    <w:rsid w:val="008732F1"/>
    <w:rsid w:val="008736C7"/>
    <w:rsid w:val="008737D1"/>
    <w:rsid w:val="0087395C"/>
    <w:rsid w:val="008739C9"/>
    <w:rsid w:val="00874A15"/>
    <w:rsid w:val="00874CB2"/>
    <w:rsid w:val="00876796"/>
    <w:rsid w:val="008769EE"/>
    <w:rsid w:val="00876E38"/>
    <w:rsid w:val="00877616"/>
    <w:rsid w:val="0087770B"/>
    <w:rsid w:val="0087793A"/>
    <w:rsid w:val="00877AF2"/>
    <w:rsid w:val="0088056F"/>
    <w:rsid w:val="008805FB"/>
    <w:rsid w:val="0088098B"/>
    <w:rsid w:val="00881084"/>
    <w:rsid w:val="008811D8"/>
    <w:rsid w:val="00881A06"/>
    <w:rsid w:val="008823BF"/>
    <w:rsid w:val="00882AA5"/>
    <w:rsid w:val="00883659"/>
    <w:rsid w:val="00883CC1"/>
    <w:rsid w:val="00883D59"/>
    <w:rsid w:val="00883E39"/>
    <w:rsid w:val="0088402C"/>
    <w:rsid w:val="008845B7"/>
    <w:rsid w:val="00884639"/>
    <w:rsid w:val="008846FF"/>
    <w:rsid w:val="00884E36"/>
    <w:rsid w:val="008850A3"/>
    <w:rsid w:val="00885218"/>
    <w:rsid w:val="00885397"/>
    <w:rsid w:val="008859E4"/>
    <w:rsid w:val="00885A61"/>
    <w:rsid w:val="00886166"/>
    <w:rsid w:val="008863D8"/>
    <w:rsid w:val="008863EF"/>
    <w:rsid w:val="00886960"/>
    <w:rsid w:val="00886CF0"/>
    <w:rsid w:val="008872C5"/>
    <w:rsid w:val="00890777"/>
    <w:rsid w:val="00890D2B"/>
    <w:rsid w:val="0089164E"/>
    <w:rsid w:val="00891B63"/>
    <w:rsid w:val="00891DF2"/>
    <w:rsid w:val="008921C9"/>
    <w:rsid w:val="008922E8"/>
    <w:rsid w:val="00892328"/>
    <w:rsid w:val="00892809"/>
    <w:rsid w:val="00892831"/>
    <w:rsid w:val="008928D6"/>
    <w:rsid w:val="00892CC2"/>
    <w:rsid w:val="00893508"/>
    <w:rsid w:val="0089358E"/>
    <w:rsid w:val="00893CAA"/>
    <w:rsid w:val="00894504"/>
    <w:rsid w:val="00895132"/>
    <w:rsid w:val="0089521A"/>
    <w:rsid w:val="00895CFE"/>
    <w:rsid w:val="00896D08"/>
    <w:rsid w:val="00896F15"/>
    <w:rsid w:val="00897080"/>
    <w:rsid w:val="0089758B"/>
    <w:rsid w:val="008977D0"/>
    <w:rsid w:val="00897835"/>
    <w:rsid w:val="008A0699"/>
    <w:rsid w:val="008A09FB"/>
    <w:rsid w:val="008A0FEC"/>
    <w:rsid w:val="008A1274"/>
    <w:rsid w:val="008A22DF"/>
    <w:rsid w:val="008A23D2"/>
    <w:rsid w:val="008A295A"/>
    <w:rsid w:val="008A3343"/>
    <w:rsid w:val="008A3AFC"/>
    <w:rsid w:val="008A3C54"/>
    <w:rsid w:val="008A3D59"/>
    <w:rsid w:val="008A44A6"/>
    <w:rsid w:val="008A4EFE"/>
    <w:rsid w:val="008A5480"/>
    <w:rsid w:val="008A587F"/>
    <w:rsid w:val="008A5EAE"/>
    <w:rsid w:val="008A6476"/>
    <w:rsid w:val="008A6A79"/>
    <w:rsid w:val="008A6FFE"/>
    <w:rsid w:val="008A7022"/>
    <w:rsid w:val="008A749B"/>
    <w:rsid w:val="008A74D1"/>
    <w:rsid w:val="008A7C5C"/>
    <w:rsid w:val="008B00DD"/>
    <w:rsid w:val="008B0387"/>
    <w:rsid w:val="008B03F1"/>
    <w:rsid w:val="008B085D"/>
    <w:rsid w:val="008B095C"/>
    <w:rsid w:val="008B24BF"/>
    <w:rsid w:val="008B2B9B"/>
    <w:rsid w:val="008B2CB8"/>
    <w:rsid w:val="008B2F6C"/>
    <w:rsid w:val="008B3929"/>
    <w:rsid w:val="008B3B3D"/>
    <w:rsid w:val="008B3F09"/>
    <w:rsid w:val="008B46C3"/>
    <w:rsid w:val="008B4800"/>
    <w:rsid w:val="008B4F20"/>
    <w:rsid w:val="008B538D"/>
    <w:rsid w:val="008B55BC"/>
    <w:rsid w:val="008B57B7"/>
    <w:rsid w:val="008B5D18"/>
    <w:rsid w:val="008B5E6F"/>
    <w:rsid w:val="008B6412"/>
    <w:rsid w:val="008B6826"/>
    <w:rsid w:val="008B6CA4"/>
    <w:rsid w:val="008B6CAA"/>
    <w:rsid w:val="008B7671"/>
    <w:rsid w:val="008C1381"/>
    <w:rsid w:val="008C1654"/>
    <w:rsid w:val="008C1BE0"/>
    <w:rsid w:val="008C1DE2"/>
    <w:rsid w:val="008C2ED2"/>
    <w:rsid w:val="008C3350"/>
    <w:rsid w:val="008C381C"/>
    <w:rsid w:val="008C3A05"/>
    <w:rsid w:val="008C3AC7"/>
    <w:rsid w:val="008C3D09"/>
    <w:rsid w:val="008C3FCA"/>
    <w:rsid w:val="008C46F2"/>
    <w:rsid w:val="008C4BB8"/>
    <w:rsid w:val="008C4DC1"/>
    <w:rsid w:val="008C59E4"/>
    <w:rsid w:val="008C603C"/>
    <w:rsid w:val="008C61D3"/>
    <w:rsid w:val="008C6584"/>
    <w:rsid w:val="008C68A8"/>
    <w:rsid w:val="008C754D"/>
    <w:rsid w:val="008C7D3D"/>
    <w:rsid w:val="008C7F8E"/>
    <w:rsid w:val="008D035B"/>
    <w:rsid w:val="008D0D4B"/>
    <w:rsid w:val="008D1C14"/>
    <w:rsid w:val="008D21B1"/>
    <w:rsid w:val="008D23AD"/>
    <w:rsid w:val="008D2954"/>
    <w:rsid w:val="008D3EEC"/>
    <w:rsid w:val="008D4610"/>
    <w:rsid w:val="008D4D65"/>
    <w:rsid w:val="008D6724"/>
    <w:rsid w:val="008D6857"/>
    <w:rsid w:val="008D69AC"/>
    <w:rsid w:val="008D6B98"/>
    <w:rsid w:val="008D7316"/>
    <w:rsid w:val="008D75B9"/>
    <w:rsid w:val="008D7915"/>
    <w:rsid w:val="008D7E61"/>
    <w:rsid w:val="008E0148"/>
    <w:rsid w:val="008E03A2"/>
    <w:rsid w:val="008E0C9A"/>
    <w:rsid w:val="008E1060"/>
    <w:rsid w:val="008E14D0"/>
    <w:rsid w:val="008E1A4D"/>
    <w:rsid w:val="008E1F69"/>
    <w:rsid w:val="008E2550"/>
    <w:rsid w:val="008E3142"/>
    <w:rsid w:val="008E3C8C"/>
    <w:rsid w:val="008E4471"/>
    <w:rsid w:val="008E51B1"/>
    <w:rsid w:val="008E543D"/>
    <w:rsid w:val="008E55B8"/>
    <w:rsid w:val="008E5C5C"/>
    <w:rsid w:val="008E5D18"/>
    <w:rsid w:val="008E63A3"/>
    <w:rsid w:val="008E65EA"/>
    <w:rsid w:val="008E6EC4"/>
    <w:rsid w:val="008E7266"/>
    <w:rsid w:val="008E7732"/>
    <w:rsid w:val="008F0126"/>
    <w:rsid w:val="008F04CD"/>
    <w:rsid w:val="008F07CF"/>
    <w:rsid w:val="008F10D4"/>
    <w:rsid w:val="008F1571"/>
    <w:rsid w:val="008F1C1C"/>
    <w:rsid w:val="008F233C"/>
    <w:rsid w:val="008F37F2"/>
    <w:rsid w:val="008F4131"/>
    <w:rsid w:val="008F536C"/>
    <w:rsid w:val="008F6554"/>
    <w:rsid w:val="008F6653"/>
    <w:rsid w:val="008F754E"/>
    <w:rsid w:val="008F796B"/>
    <w:rsid w:val="008F79E6"/>
    <w:rsid w:val="0090151C"/>
    <w:rsid w:val="00901C4F"/>
    <w:rsid w:val="0090273A"/>
    <w:rsid w:val="009039E8"/>
    <w:rsid w:val="00903F85"/>
    <w:rsid w:val="009040DB"/>
    <w:rsid w:val="00904476"/>
    <w:rsid w:val="009048E2"/>
    <w:rsid w:val="009050F6"/>
    <w:rsid w:val="009052D9"/>
    <w:rsid w:val="009060FE"/>
    <w:rsid w:val="00906198"/>
    <w:rsid w:val="0090665A"/>
    <w:rsid w:val="00907481"/>
    <w:rsid w:val="009075BE"/>
    <w:rsid w:val="00907796"/>
    <w:rsid w:val="00907806"/>
    <w:rsid w:val="00910A5B"/>
    <w:rsid w:val="00910C4D"/>
    <w:rsid w:val="00910EC5"/>
    <w:rsid w:val="00911BCF"/>
    <w:rsid w:val="00911C5E"/>
    <w:rsid w:val="00911CAE"/>
    <w:rsid w:val="00911FF0"/>
    <w:rsid w:val="009120B4"/>
    <w:rsid w:val="0091230B"/>
    <w:rsid w:val="00912FEB"/>
    <w:rsid w:val="00913404"/>
    <w:rsid w:val="00913536"/>
    <w:rsid w:val="00913876"/>
    <w:rsid w:val="009144DC"/>
    <w:rsid w:val="009144E4"/>
    <w:rsid w:val="009146A2"/>
    <w:rsid w:val="00914780"/>
    <w:rsid w:val="0091532A"/>
    <w:rsid w:val="00915F73"/>
    <w:rsid w:val="00916422"/>
    <w:rsid w:val="00916F67"/>
    <w:rsid w:val="00917832"/>
    <w:rsid w:val="009200E7"/>
    <w:rsid w:val="00920462"/>
    <w:rsid w:val="00920785"/>
    <w:rsid w:val="00920DF9"/>
    <w:rsid w:val="00920F7B"/>
    <w:rsid w:val="00921E18"/>
    <w:rsid w:val="00922479"/>
    <w:rsid w:val="009224F4"/>
    <w:rsid w:val="00922624"/>
    <w:rsid w:val="00922806"/>
    <w:rsid w:val="00922973"/>
    <w:rsid w:val="00922B1F"/>
    <w:rsid w:val="0092373D"/>
    <w:rsid w:val="00923F27"/>
    <w:rsid w:val="00923F4E"/>
    <w:rsid w:val="00923FBC"/>
    <w:rsid w:val="00924088"/>
    <w:rsid w:val="00925AA1"/>
    <w:rsid w:val="00925F77"/>
    <w:rsid w:val="00926111"/>
    <w:rsid w:val="00926372"/>
    <w:rsid w:val="00926B80"/>
    <w:rsid w:val="00926ED5"/>
    <w:rsid w:val="009270AF"/>
    <w:rsid w:val="00927999"/>
    <w:rsid w:val="00927DD8"/>
    <w:rsid w:val="00930F7A"/>
    <w:rsid w:val="009311B9"/>
    <w:rsid w:val="00931309"/>
    <w:rsid w:val="0093180E"/>
    <w:rsid w:val="009318C2"/>
    <w:rsid w:val="00931B23"/>
    <w:rsid w:val="009328A5"/>
    <w:rsid w:val="00932C35"/>
    <w:rsid w:val="00932DC8"/>
    <w:rsid w:val="009336B5"/>
    <w:rsid w:val="00933904"/>
    <w:rsid w:val="009339E6"/>
    <w:rsid w:val="00933AD7"/>
    <w:rsid w:val="00934A19"/>
    <w:rsid w:val="00934F9C"/>
    <w:rsid w:val="0093599F"/>
    <w:rsid w:val="00935D44"/>
    <w:rsid w:val="00935F44"/>
    <w:rsid w:val="00937031"/>
    <w:rsid w:val="00937D35"/>
    <w:rsid w:val="00940010"/>
    <w:rsid w:val="00940461"/>
    <w:rsid w:val="00940519"/>
    <w:rsid w:val="0094068E"/>
    <w:rsid w:val="00940744"/>
    <w:rsid w:val="00940AEB"/>
    <w:rsid w:val="0094158E"/>
    <w:rsid w:val="00941640"/>
    <w:rsid w:val="009418DD"/>
    <w:rsid w:val="00942326"/>
    <w:rsid w:val="00942568"/>
    <w:rsid w:val="0094270B"/>
    <w:rsid w:val="00943F55"/>
    <w:rsid w:val="009445AE"/>
    <w:rsid w:val="009447AE"/>
    <w:rsid w:val="00945925"/>
    <w:rsid w:val="0094598D"/>
    <w:rsid w:val="00945C5E"/>
    <w:rsid w:val="00946077"/>
    <w:rsid w:val="0094612E"/>
    <w:rsid w:val="009462CE"/>
    <w:rsid w:val="00946724"/>
    <w:rsid w:val="00946824"/>
    <w:rsid w:val="00946984"/>
    <w:rsid w:val="00946B9D"/>
    <w:rsid w:val="00946C03"/>
    <w:rsid w:val="00947EA1"/>
    <w:rsid w:val="009500FC"/>
    <w:rsid w:val="009501A3"/>
    <w:rsid w:val="0095066F"/>
    <w:rsid w:val="00950E9C"/>
    <w:rsid w:val="0095218A"/>
    <w:rsid w:val="009526F9"/>
    <w:rsid w:val="00952BBF"/>
    <w:rsid w:val="00952D89"/>
    <w:rsid w:val="00953DF6"/>
    <w:rsid w:val="009542F1"/>
    <w:rsid w:val="00954C62"/>
    <w:rsid w:val="00954E07"/>
    <w:rsid w:val="00954E5E"/>
    <w:rsid w:val="00955A30"/>
    <w:rsid w:val="00956030"/>
    <w:rsid w:val="00956036"/>
    <w:rsid w:val="009561CF"/>
    <w:rsid w:val="00956CF7"/>
    <w:rsid w:val="00956E00"/>
    <w:rsid w:val="00956EA7"/>
    <w:rsid w:val="00957435"/>
    <w:rsid w:val="00957B0A"/>
    <w:rsid w:val="00960231"/>
    <w:rsid w:val="009603B9"/>
    <w:rsid w:val="00960493"/>
    <w:rsid w:val="00960969"/>
    <w:rsid w:val="009609FF"/>
    <w:rsid w:val="009613A8"/>
    <w:rsid w:val="009619F4"/>
    <w:rsid w:val="0096246B"/>
    <w:rsid w:val="00962BF9"/>
    <w:rsid w:val="00963FA4"/>
    <w:rsid w:val="00964D18"/>
    <w:rsid w:val="00965B95"/>
    <w:rsid w:val="00965C8A"/>
    <w:rsid w:val="00966DC1"/>
    <w:rsid w:val="009670E9"/>
    <w:rsid w:val="0096736C"/>
    <w:rsid w:val="00967C6B"/>
    <w:rsid w:val="009705B5"/>
    <w:rsid w:val="00970DA2"/>
    <w:rsid w:val="00971140"/>
    <w:rsid w:val="0097119F"/>
    <w:rsid w:val="009711E0"/>
    <w:rsid w:val="00971648"/>
    <w:rsid w:val="00971764"/>
    <w:rsid w:val="00971E43"/>
    <w:rsid w:val="0097216D"/>
    <w:rsid w:val="00972DD6"/>
    <w:rsid w:val="00973435"/>
    <w:rsid w:val="009739EB"/>
    <w:rsid w:val="00973F45"/>
    <w:rsid w:val="00974708"/>
    <w:rsid w:val="00974BB4"/>
    <w:rsid w:val="00974D8C"/>
    <w:rsid w:val="0097514E"/>
    <w:rsid w:val="009756AD"/>
    <w:rsid w:val="00975812"/>
    <w:rsid w:val="00975B2C"/>
    <w:rsid w:val="00975C29"/>
    <w:rsid w:val="009761D6"/>
    <w:rsid w:val="009765D0"/>
    <w:rsid w:val="0097660F"/>
    <w:rsid w:val="00976938"/>
    <w:rsid w:val="00977095"/>
    <w:rsid w:val="00977280"/>
    <w:rsid w:val="0097795B"/>
    <w:rsid w:val="009807C3"/>
    <w:rsid w:val="00980848"/>
    <w:rsid w:val="00980BE1"/>
    <w:rsid w:val="00981A4F"/>
    <w:rsid w:val="00981B64"/>
    <w:rsid w:val="00981BE0"/>
    <w:rsid w:val="00981FC4"/>
    <w:rsid w:val="00982012"/>
    <w:rsid w:val="00982608"/>
    <w:rsid w:val="009830D5"/>
    <w:rsid w:val="009830F2"/>
    <w:rsid w:val="0098321F"/>
    <w:rsid w:val="0098350F"/>
    <w:rsid w:val="009836E0"/>
    <w:rsid w:val="00983D31"/>
    <w:rsid w:val="00984019"/>
    <w:rsid w:val="009842D8"/>
    <w:rsid w:val="00984D36"/>
    <w:rsid w:val="00984F4A"/>
    <w:rsid w:val="00986786"/>
    <w:rsid w:val="00986C9B"/>
    <w:rsid w:val="00986EBB"/>
    <w:rsid w:val="00987354"/>
    <w:rsid w:val="009873D9"/>
    <w:rsid w:val="00987651"/>
    <w:rsid w:val="00991574"/>
    <w:rsid w:val="00991A79"/>
    <w:rsid w:val="00991E8E"/>
    <w:rsid w:val="00992677"/>
    <w:rsid w:val="0099283F"/>
    <w:rsid w:val="009931E8"/>
    <w:rsid w:val="00993E16"/>
    <w:rsid w:val="009949ED"/>
    <w:rsid w:val="00995A14"/>
    <w:rsid w:val="00996354"/>
    <w:rsid w:val="00996421"/>
    <w:rsid w:val="00996455"/>
    <w:rsid w:val="009964ED"/>
    <w:rsid w:val="00996851"/>
    <w:rsid w:val="00996AF3"/>
    <w:rsid w:val="00997042"/>
    <w:rsid w:val="00997170"/>
    <w:rsid w:val="009975AD"/>
    <w:rsid w:val="00997629"/>
    <w:rsid w:val="00997A2D"/>
    <w:rsid w:val="00997A49"/>
    <w:rsid w:val="00997E97"/>
    <w:rsid w:val="00997EA7"/>
    <w:rsid w:val="009A028E"/>
    <w:rsid w:val="009A02A4"/>
    <w:rsid w:val="009A0464"/>
    <w:rsid w:val="009A0B38"/>
    <w:rsid w:val="009A1A1E"/>
    <w:rsid w:val="009A2661"/>
    <w:rsid w:val="009A29F8"/>
    <w:rsid w:val="009A2C89"/>
    <w:rsid w:val="009A3088"/>
    <w:rsid w:val="009A32A1"/>
    <w:rsid w:val="009A3DC4"/>
    <w:rsid w:val="009A3F46"/>
    <w:rsid w:val="009A4285"/>
    <w:rsid w:val="009A440B"/>
    <w:rsid w:val="009A50A0"/>
    <w:rsid w:val="009A5475"/>
    <w:rsid w:val="009A550F"/>
    <w:rsid w:val="009A662A"/>
    <w:rsid w:val="009A6932"/>
    <w:rsid w:val="009A6B88"/>
    <w:rsid w:val="009A6E67"/>
    <w:rsid w:val="009A738E"/>
    <w:rsid w:val="009A7FCA"/>
    <w:rsid w:val="009B0AF2"/>
    <w:rsid w:val="009B1107"/>
    <w:rsid w:val="009B1757"/>
    <w:rsid w:val="009B1E5B"/>
    <w:rsid w:val="009B2C65"/>
    <w:rsid w:val="009B2DF8"/>
    <w:rsid w:val="009B2E44"/>
    <w:rsid w:val="009B30D9"/>
    <w:rsid w:val="009B3232"/>
    <w:rsid w:val="009B386B"/>
    <w:rsid w:val="009B3FF8"/>
    <w:rsid w:val="009B479D"/>
    <w:rsid w:val="009B47CE"/>
    <w:rsid w:val="009B4E99"/>
    <w:rsid w:val="009B511D"/>
    <w:rsid w:val="009B57FB"/>
    <w:rsid w:val="009B59DE"/>
    <w:rsid w:val="009B5C76"/>
    <w:rsid w:val="009B5D46"/>
    <w:rsid w:val="009B5F2A"/>
    <w:rsid w:val="009B630C"/>
    <w:rsid w:val="009B6B3F"/>
    <w:rsid w:val="009B74CC"/>
    <w:rsid w:val="009B773A"/>
    <w:rsid w:val="009B7B53"/>
    <w:rsid w:val="009B7F48"/>
    <w:rsid w:val="009C0AA6"/>
    <w:rsid w:val="009C0CD5"/>
    <w:rsid w:val="009C1515"/>
    <w:rsid w:val="009C2275"/>
    <w:rsid w:val="009C2C80"/>
    <w:rsid w:val="009C469B"/>
    <w:rsid w:val="009C49DE"/>
    <w:rsid w:val="009C5379"/>
    <w:rsid w:val="009C5449"/>
    <w:rsid w:val="009C5B73"/>
    <w:rsid w:val="009C5B76"/>
    <w:rsid w:val="009C627D"/>
    <w:rsid w:val="009C6B4F"/>
    <w:rsid w:val="009C7A26"/>
    <w:rsid w:val="009C7FD4"/>
    <w:rsid w:val="009D0080"/>
    <w:rsid w:val="009D02EF"/>
    <w:rsid w:val="009D0C20"/>
    <w:rsid w:val="009D0D64"/>
    <w:rsid w:val="009D12B1"/>
    <w:rsid w:val="009D174B"/>
    <w:rsid w:val="009D2277"/>
    <w:rsid w:val="009D227E"/>
    <w:rsid w:val="009D2423"/>
    <w:rsid w:val="009D257B"/>
    <w:rsid w:val="009D299D"/>
    <w:rsid w:val="009D29B7"/>
    <w:rsid w:val="009D364E"/>
    <w:rsid w:val="009D36B6"/>
    <w:rsid w:val="009D3743"/>
    <w:rsid w:val="009D390A"/>
    <w:rsid w:val="009D3EAE"/>
    <w:rsid w:val="009D4106"/>
    <w:rsid w:val="009D4220"/>
    <w:rsid w:val="009D48DF"/>
    <w:rsid w:val="009D52EB"/>
    <w:rsid w:val="009D5D6C"/>
    <w:rsid w:val="009D5E31"/>
    <w:rsid w:val="009D5FD6"/>
    <w:rsid w:val="009D6D5F"/>
    <w:rsid w:val="009D7241"/>
    <w:rsid w:val="009D74DF"/>
    <w:rsid w:val="009D79E0"/>
    <w:rsid w:val="009D7D0E"/>
    <w:rsid w:val="009D7F3F"/>
    <w:rsid w:val="009E07D7"/>
    <w:rsid w:val="009E0869"/>
    <w:rsid w:val="009E0C42"/>
    <w:rsid w:val="009E142B"/>
    <w:rsid w:val="009E29DC"/>
    <w:rsid w:val="009E2E4B"/>
    <w:rsid w:val="009E31E1"/>
    <w:rsid w:val="009E3B1B"/>
    <w:rsid w:val="009E412A"/>
    <w:rsid w:val="009E44E3"/>
    <w:rsid w:val="009E568D"/>
    <w:rsid w:val="009E610A"/>
    <w:rsid w:val="009E6412"/>
    <w:rsid w:val="009E7351"/>
    <w:rsid w:val="009E7486"/>
    <w:rsid w:val="009E77C0"/>
    <w:rsid w:val="009F035B"/>
    <w:rsid w:val="009F0EA8"/>
    <w:rsid w:val="009F107E"/>
    <w:rsid w:val="009F10FF"/>
    <w:rsid w:val="009F1208"/>
    <w:rsid w:val="009F123C"/>
    <w:rsid w:val="009F1A0B"/>
    <w:rsid w:val="009F1F0E"/>
    <w:rsid w:val="009F20C5"/>
    <w:rsid w:val="009F25F7"/>
    <w:rsid w:val="009F27B8"/>
    <w:rsid w:val="009F292F"/>
    <w:rsid w:val="009F2B1D"/>
    <w:rsid w:val="009F33C1"/>
    <w:rsid w:val="009F38E6"/>
    <w:rsid w:val="009F3EE6"/>
    <w:rsid w:val="009F4192"/>
    <w:rsid w:val="009F43B2"/>
    <w:rsid w:val="009F44DD"/>
    <w:rsid w:val="009F5C8B"/>
    <w:rsid w:val="009F63BE"/>
    <w:rsid w:val="009F6534"/>
    <w:rsid w:val="009F6AF0"/>
    <w:rsid w:val="009F6BED"/>
    <w:rsid w:val="009F789C"/>
    <w:rsid w:val="009F7E3E"/>
    <w:rsid w:val="00A001BC"/>
    <w:rsid w:val="00A01320"/>
    <w:rsid w:val="00A0193A"/>
    <w:rsid w:val="00A01D1F"/>
    <w:rsid w:val="00A03017"/>
    <w:rsid w:val="00A0317C"/>
    <w:rsid w:val="00A03F63"/>
    <w:rsid w:val="00A044F9"/>
    <w:rsid w:val="00A05941"/>
    <w:rsid w:val="00A05B93"/>
    <w:rsid w:val="00A0636F"/>
    <w:rsid w:val="00A06385"/>
    <w:rsid w:val="00A066A5"/>
    <w:rsid w:val="00A067FD"/>
    <w:rsid w:val="00A1035D"/>
    <w:rsid w:val="00A10C8C"/>
    <w:rsid w:val="00A11AE4"/>
    <w:rsid w:val="00A11C17"/>
    <w:rsid w:val="00A11DE9"/>
    <w:rsid w:val="00A12851"/>
    <w:rsid w:val="00A13003"/>
    <w:rsid w:val="00A13A0E"/>
    <w:rsid w:val="00A14055"/>
    <w:rsid w:val="00A141B3"/>
    <w:rsid w:val="00A149E8"/>
    <w:rsid w:val="00A157D5"/>
    <w:rsid w:val="00A165F9"/>
    <w:rsid w:val="00A16D91"/>
    <w:rsid w:val="00A172E9"/>
    <w:rsid w:val="00A177AA"/>
    <w:rsid w:val="00A17B71"/>
    <w:rsid w:val="00A20446"/>
    <w:rsid w:val="00A2060C"/>
    <w:rsid w:val="00A20C7D"/>
    <w:rsid w:val="00A20CD6"/>
    <w:rsid w:val="00A211EB"/>
    <w:rsid w:val="00A21F19"/>
    <w:rsid w:val="00A22163"/>
    <w:rsid w:val="00A225AC"/>
    <w:rsid w:val="00A22766"/>
    <w:rsid w:val="00A229EE"/>
    <w:rsid w:val="00A2348C"/>
    <w:rsid w:val="00A235F1"/>
    <w:rsid w:val="00A23EF2"/>
    <w:rsid w:val="00A2461A"/>
    <w:rsid w:val="00A24A5F"/>
    <w:rsid w:val="00A24D30"/>
    <w:rsid w:val="00A24E99"/>
    <w:rsid w:val="00A25C34"/>
    <w:rsid w:val="00A260F0"/>
    <w:rsid w:val="00A261F9"/>
    <w:rsid w:val="00A262D0"/>
    <w:rsid w:val="00A264A6"/>
    <w:rsid w:val="00A27261"/>
    <w:rsid w:val="00A27C7A"/>
    <w:rsid w:val="00A311E3"/>
    <w:rsid w:val="00A3195C"/>
    <w:rsid w:val="00A31DBB"/>
    <w:rsid w:val="00A335CA"/>
    <w:rsid w:val="00A33604"/>
    <w:rsid w:val="00A35242"/>
    <w:rsid w:val="00A354E4"/>
    <w:rsid w:val="00A35B14"/>
    <w:rsid w:val="00A35CCC"/>
    <w:rsid w:val="00A35D63"/>
    <w:rsid w:val="00A362BF"/>
    <w:rsid w:val="00A3694A"/>
    <w:rsid w:val="00A36DEF"/>
    <w:rsid w:val="00A36E2C"/>
    <w:rsid w:val="00A37145"/>
    <w:rsid w:val="00A37651"/>
    <w:rsid w:val="00A379B0"/>
    <w:rsid w:val="00A401C4"/>
    <w:rsid w:val="00A4043B"/>
    <w:rsid w:val="00A40E0D"/>
    <w:rsid w:val="00A41540"/>
    <w:rsid w:val="00A420A2"/>
    <w:rsid w:val="00A42E77"/>
    <w:rsid w:val="00A4322C"/>
    <w:rsid w:val="00A43840"/>
    <w:rsid w:val="00A441C9"/>
    <w:rsid w:val="00A44713"/>
    <w:rsid w:val="00A452D6"/>
    <w:rsid w:val="00A45DA6"/>
    <w:rsid w:val="00A467F3"/>
    <w:rsid w:val="00A47044"/>
    <w:rsid w:val="00A470AC"/>
    <w:rsid w:val="00A50A79"/>
    <w:rsid w:val="00A50DFB"/>
    <w:rsid w:val="00A50FAB"/>
    <w:rsid w:val="00A513B3"/>
    <w:rsid w:val="00A51850"/>
    <w:rsid w:val="00A524B4"/>
    <w:rsid w:val="00A52CA0"/>
    <w:rsid w:val="00A52F53"/>
    <w:rsid w:val="00A5339A"/>
    <w:rsid w:val="00A53697"/>
    <w:rsid w:val="00A538A7"/>
    <w:rsid w:val="00A53BD9"/>
    <w:rsid w:val="00A53E17"/>
    <w:rsid w:val="00A53E41"/>
    <w:rsid w:val="00A542FF"/>
    <w:rsid w:val="00A5503E"/>
    <w:rsid w:val="00A55AC0"/>
    <w:rsid w:val="00A563CE"/>
    <w:rsid w:val="00A567C9"/>
    <w:rsid w:val="00A56844"/>
    <w:rsid w:val="00A56A65"/>
    <w:rsid w:val="00A56E61"/>
    <w:rsid w:val="00A5731D"/>
    <w:rsid w:val="00A5749A"/>
    <w:rsid w:val="00A57BBB"/>
    <w:rsid w:val="00A607A8"/>
    <w:rsid w:val="00A60BB9"/>
    <w:rsid w:val="00A6151F"/>
    <w:rsid w:val="00A61974"/>
    <w:rsid w:val="00A61E63"/>
    <w:rsid w:val="00A62B19"/>
    <w:rsid w:val="00A62C00"/>
    <w:rsid w:val="00A62E0A"/>
    <w:rsid w:val="00A62E67"/>
    <w:rsid w:val="00A63E16"/>
    <w:rsid w:val="00A643B5"/>
    <w:rsid w:val="00A6450D"/>
    <w:rsid w:val="00A64522"/>
    <w:rsid w:val="00A64714"/>
    <w:rsid w:val="00A647EF"/>
    <w:rsid w:val="00A64FCF"/>
    <w:rsid w:val="00A65E38"/>
    <w:rsid w:val="00A66CA8"/>
    <w:rsid w:val="00A67250"/>
    <w:rsid w:val="00A673EF"/>
    <w:rsid w:val="00A67771"/>
    <w:rsid w:val="00A706DC"/>
    <w:rsid w:val="00A7079E"/>
    <w:rsid w:val="00A708F9"/>
    <w:rsid w:val="00A70E5F"/>
    <w:rsid w:val="00A71DD0"/>
    <w:rsid w:val="00A73B14"/>
    <w:rsid w:val="00A73E21"/>
    <w:rsid w:val="00A74678"/>
    <w:rsid w:val="00A74BFA"/>
    <w:rsid w:val="00A74F82"/>
    <w:rsid w:val="00A750B4"/>
    <w:rsid w:val="00A752AD"/>
    <w:rsid w:val="00A75DA4"/>
    <w:rsid w:val="00A769A3"/>
    <w:rsid w:val="00A76C08"/>
    <w:rsid w:val="00A76F5B"/>
    <w:rsid w:val="00A7731C"/>
    <w:rsid w:val="00A77A50"/>
    <w:rsid w:val="00A8044B"/>
    <w:rsid w:val="00A80DBC"/>
    <w:rsid w:val="00A81129"/>
    <w:rsid w:val="00A81321"/>
    <w:rsid w:val="00A81913"/>
    <w:rsid w:val="00A81F3C"/>
    <w:rsid w:val="00A81F4A"/>
    <w:rsid w:val="00A822D4"/>
    <w:rsid w:val="00A82B99"/>
    <w:rsid w:val="00A82E9A"/>
    <w:rsid w:val="00A84C56"/>
    <w:rsid w:val="00A851CE"/>
    <w:rsid w:val="00A855C6"/>
    <w:rsid w:val="00A855D9"/>
    <w:rsid w:val="00A857BD"/>
    <w:rsid w:val="00A86BB9"/>
    <w:rsid w:val="00A87294"/>
    <w:rsid w:val="00A87FF3"/>
    <w:rsid w:val="00A901C7"/>
    <w:rsid w:val="00A90355"/>
    <w:rsid w:val="00A90705"/>
    <w:rsid w:val="00A9087E"/>
    <w:rsid w:val="00A90F91"/>
    <w:rsid w:val="00A914B6"/>
    <w:rsid w:val="00A91D22"/>
    <w:rsid w:val="00A93279"/>
    <w:rsid w:val="00A93431"/>
    <w:rsid w:val="00A9356A"/>
    <w:rsid w:val="00A938C3"/>
    <w:rsid w:val="00A93E75"/>
    <w:rsid w:val="00A94841"/>
    <w:rsid w:val="00A94C99"/>
    <w:rsid w:val="00A94DEA"/>
    <w:rsid w:val="00A951E4"/>
    <w:rsid w:val="00A95269"/>
    <w:rsid w:val="00A954C2"/>
    <w:rsid w:val="00A95B2D"/>
    <w:rsid w:val="00A96F88"/>
    <w:rsid w:val="00A97CC6"/>
    <w:rsid w:val="00AA0185"/>
    <w:rsid w:val="00AA0AD2"/>
    <w:rsid w:val="00AA0CC8"/>
    <w:rsid w:val="00AA141D"/>
    <w:rsid w:val="00AA1B33"/>
    <w:rsid w:val="00AA2D7A"/>
    <w:rsid w:val="00AA31AD"/>
    <w:rsid w:val="00AA37C3"/>
    <w:rsid w:val="00AA4092"/>
    <w:rsid w:val="00AA4A06"/>
    <w:rsid w:val="00AA4A0A"/>
    <w:rsid w:val="00AA4DAB"/>
    <w:rsid w:val="00AA4F38"/>
    <w:rsid w:val="00AA53F0"/>
    <w:rsid w:val="00AA55EB"/>
    <w:rsid w:val="00AA5AC2"/>
    <w:rsid w:val="00AA6270"/>
    <w:rsid w:val="00AA62C0"/>
    <w:rsid w:val="00AA767B"/>
    <w:rsid w:val="00AA7E88"/>
    <w:rsid w:val="00AB042C"/>
    <w:rsid w:val="00AB05CD"/>
    <w:rsid w:val="00AB13E7"/>
    <w:rsid w:val="00AB153E"/>
    <w:rsid w:val="00AB1818"/>
    <w:rsid w:val="00AB2642"/>
    <w:rsid w:val="00AB2A9D"/>
    <w:rsid w:val="00AB31FB"/>
    <w:rsid w:val="00AB3954"/>
    <w:rsid w:val="00AB48FF"/>
    <w:rsid w:val="00AB4B60"/>
    <w:rsid w:val="00AB4F43"/>
    <w:rsid w:val="00AB51C8"/>
    <w:rsid w:val="00AB53A4"/>
    <w:rsid w:val="00AB57FF"/>
    <w:rsid w:val="00AB5935"/>
    <w:rsid w:val="00AB59CC"/>
    <w:rsid w:val="00AB660E"/>
    <w:rsid w:val="00AB70D6"/>
    <w:rsid w:val="00AB70D8"/>
    <w:rsid w:val="00AB7A5C"/>
    <w:rsid w:val="00AB7D63"/>
    <w:rsid w:val="00AC115F"/>
    <w:rsid w:val="00AC2577"/>
    <w:rsid w:val="00AC36F0"/>
    <w:rsid w:val="00AC3CBB"/>
    <w:rsid w:val="00AC40BC"/>
    <w:rsid w:val="00AC4366"/>
    <w:rsid w:val="00AC45BB"/>
    <w:rsid w:val="00AC46E6"/>
    <w:rsid w:val="00AC4CF2"/>
    <w:rsid w:val="00AC5088"/>
    <w:rsid w:val="00AC5A18"/>
    <w:rsid w:val="00AC5C14"/>
    <w:rsid w:val="00AC5DC9"/>
    <w:rsid w:val="00AC5F3F"/>
    <w:rsid w:val="00AC69F4"/>
    <w:rsid w:val="00AC6D1A"/>
    <w:rsid w:val="00AC71E6"/>
    <w:rsid w:val="00AC73A4"/>
    <w:rsid w:val="00AC740F"/>
    <w:rsid w:val="00AC7A50"/>
    <w:rsid w:val="00AD00B7"/>
    <w:rsid w:val="00AD0331"/>
    <w:rsid w:val="00AD049B"/>
    <w:rsid w:val="00AD079A"/>
    <w:rsid w:val="00AD111B"/>
    <w:rsid w:val="00AD13BC"/>
    <w:rsid w:val="00AD1A77"/>
    <w:rsid w:val="00AD23A6"/>
    <w:rsid w:val="00AD282B"/>
    <w:rsid w:val="00AD2A59"/>
    <w:rsid w:val="00AD2A8A"/>
    <w:rsid w:val="00AD2AB2"/>
    <w:rsid w:val="00AD3596"/>
    <w:rsid w:val="00AD3FED"/>
    <w:rsid w:val="00AD47D4"/>
    <w:rsid w:val="00AD4A7C"/>
    <w:rsid w:val="00AD4F94"/>
    <w:rsid w:val="00AD5682"/>
    <w:rsid w:val="00AD572D"/>
    <w:rsid w:val="00AD61AE"/>
    <w:rsid w:val="00AD6430"/>
    <w:rsid w:val="00AD65C3"/>
    <w:rsid w:val="00AD671F"/>
    <w:rsid w:val="00AD6D5D"/>
    <w:rsid w:val="00AD6EE2"/>
    <w:rsid w:val="00AD7315"/>
    <w:rsid w:val="00AE0C1A"/>
    <w:rsid w:val="00AE0E83"/>
    <w:rsid w:val="00AE1119"/>
    <w:rsid w:val="00AE3572"/>
    <w:rsid w:val="00AE3D45"/>
    <w:rsid w:val="00AE43DE"/>
    <w:rsid w:val="00AE4492"/>
    <w:rsid w:val="00AE4664"/>
    <w:rsid w:val="00AE4841"/>
    <w:rsid w:val="00AE4D26"/>
    <w:rsid w:val="00AE4E78"/>
    <w:rsid w:val="00AE6655"/>
    <w:rsid w:val="00AE6801"/>
    <w:rsid w:val="00AE6E6E"/>
    <w:rsid w:val="00AE73C3"/>
    <w:rsid w:val="00AE7549"/>
    <w:rsid w:val="00AE775D"/>
    <w:rsid w:val="00AE7BD8"/>
    <w:rsid w:val="00AF1B5D"/>
    <w:rsid w:val="00AF3499"/>
    <w:rsid w:val="00AF5365"/>
    <w:rsid w:val="00AF5978"/>
    <w:rsid w:val="00AF5D29"/>
    <w:rsid w:val="00AF6074"/>
    <w:rsid w:val="00AF6FBF"/>
    <w:rsid w:val="00AF749F"/>
    <w:rsid w:val="00AF7EFD"/>
    <w:rsid w:val="00B004A5"/>
    <w:rsid w:val="00B00590"/>
    <w:rsid w:val="00B00F3F"/>
    <w:rsid w:val="00B010D3"/>
    <w:rsid w:val="00B01455"/>
    <w:rsid w:val="00B01495"/>
    <w:rsid w:val="00B0177C"/>
    <w:rsid w:val="00B01BB6"/>
    <w:rsid w:val="00B02442"/>
    <w:rsid w:val="00B0293F"/>
    <w:rsid w:val="00B02A7E"/>
    <w:rsid w:val="00B035E0"/>
    <w:rsid w:val="00B03FA1"/>
    <w:rsid w:val="00B0483E"/>
    <w:rsid w:val="00B05B1E"/>
    <w:rsid w:val="00B05B8B"/>
    <w:rsid w:val="00B05C1A"/>
    <w:rsid w:val="00B05CA2"/>
    <w:rsid w:val="00B0630F"/>
    <w:rsid w:val="00B07292"/>
    <w:rsid w:val="00B077FB"/>
    <w:rsid w:val="00B07AF9"/>
    <w:rsid w:val="00B07D0E"/>
    <w:rsid w:val="00B07F98"/>
    <w:rsid w:val="00B10067"/>
    <w:rsid w:val="00B106E6"/>
    <w:rsid w:val="00B11046"/>
    <w:rsid w:val="00B114CA"/>
    <w:rsid w:val="00B125EE"/>
    <w:rsid w:val="00B12A83"/>
    <w:rsid w:val="00B130DC"/>
    <w:rsid w:val="00B1322A"/>
    <w:rsid w:val="00B13790"/>
    <w:rsid w:val="00B13BCD"/>
    <w:rsid w:val="00B1455A"/>
    <w:rsid w:val="00B1554E"/>
    <w:rsid w:val="00B16641"/>
    <w:rsid w:val="00B1675C"/>
    <w:rsid w:val="00B16A26"/>
    <w:rsid w:val="00B16AC2"/>
    <w:rsid w:val="00B16DAD"/>
    <w:rsid w:val="00B16EB7"/>
    <w:rsid w:val="00B17F4D"/>
    <w:rsid w:val="00B201E9"/>
    <w:rsid w:val="00B20784"/>
    <w:rsid w:val="00B2079A"/>
    <w:rsid w:val="00B216BB"/>
    <w:rsid w:val="00B217B9"/>
    <w:rsid w:val="00B218AB"/>
    <w:rsid w:val="00B22063"/>
    <w:rsid w:val="00B228B3"/>
    <w:rsid w:val="00B22A52"/>
    <w:rsid w:val="00B22BD4"/>
    <w:rsid w:val="00B22C05"/>
    <w:rsid w:val="00B2300E"/>
    <w:rsid w:val="00B2376A"/>
    <w:rsid w:val="00B23774"/>
    <w:rsid w:val="00B23A31"/>
    <w:rsid w:val="00B2403C"/>
    <w:rsid w:val="00B2446F"/>
    <w:rsid w:val="00B255DC"/>
    <w:rsid w:val="00B25BC7"/>
    <w:rsid w:val="00B25EFA"/>
    <w:rsid w:val="00B26022"/>
    <w:rsid w:val="00B26EEC"/>
    <w:rsid w:val="00B27EF9"/>
    <w:rsid w:val="00B3000A"/>
    <w:rsid w:val="00B30E59"/>
    <w:rsid w:val="00B32224"/>
    <w:rsid w:val="00B33166"/>
    <w:rsid w:val="00B336D4"/>
    <w:rsid w:val="00B33870"/>
    <w:rsid w:val="00B33FCC"/>
    <w:rsid w:val="00B34069"/>
    <w:rsid w:val="00B341F6"/>
    <w:rsid w:val="00B34A6F"/>
    <w:rsid w:val="00B34B06"/>
    <w:rsid w:val="00B34F13"/>
    <w:rsid w:val="00B35410"/>
    <w:rsid w:val="00B35853"/>
    <w:rsid w:val="00B35B8F"/>
    <w:rsid w:val="00B35D66"/>
    <w:rsid w:val="00B36540"/>
    <w:rsid w:val="00B36737"/>
    <w:rsid w:val="00B3696F"/>
    <w:rsid w:val="00B3708B"/>
    <w:rsid w:val="00B37218"/>
    <w:rsid w:val="00B37813"/>
    <w:rsid w:val="00B37914"/>
    <w:rsid w:val="00B379D7"/>
    <w:rsid w:val="00B37A26"/>
    <w:rsid w:val="00B40104"/>
    <w:rsid w:val="00B40A21"/>
    <w:rsid w:val="00B40FDD"/>
    <w:rsid w:val="00B4133E"/>
    <w:rsid w:val="00B41682"/>
    <w:rsid w:val="00B41D15"/>
    <w:rsid w:val="00B421B2"/>
    <w:rsid w:val="00B42613"/>
    <w:rsid w:val="00B42638"/>
    <w:rsid w:val="00B42740"/>
    <w:rsid w:val="00B42814"/>
    <w:rsid w:val="00B42D6C"/>
    <w:rsid w:val="00B43D6A"/>
    <w:rsid w:val="00B447BF"/>
    <w:rsid w:val="00B454AB"/>
    <w:rsid w:val="00B45515"/>
    <w:rsid w:val="00B458F4"/>
    <w:rsid w:val="00B45B10"/>
    <w:rsid w:val="00B46008"/>
    <w:rsid w:val="00B462A6"/>
    <w:rsid w:val="00B46BCE"/>
    <w:rsid w:val="00B46F95"/>
    <w:rsid w:val="00B47498"/>
    <w:rsid w:val="00B47928"/>
    <w:rsid w:val="00B479BC"/>
    <w:rsid w:val="00B47C26"/>
    <w:rsid w:val="00B5057E"/>
    <w:rsid w:val="00B51066"/>
    <w:rsid w:val="00B5120E"/>
    <w:rsid w:val="00B51229"/>
    <w:rsid w:val="00B51D9B"/>
    <w:rsid w:val="00B52537"/>
    <w:rsid w:val="00B5268D"/>
    <w:rsid w:val="00B52882"/>
    <w:rsid w:val="00B52C97"/>
    <w:rsid w:val="00B52D9D"/>
    <w:rsid w:val="00B52DE9"/>
    <w:rsid w:val="00B53321"/>
    <w:rsid w:val="00B5354F"/>
    <w:rsid w:val="00B5385B"/>
    <w:rsid w:val="00B54220"/>
    <w:rsid w:val="00B54872"/>
    <w:rsid w:val="00B54A10"/>
    <w:rsid w:val="00B55F1C"/>
    <w:rsid w:val="00B56020"/>
    <w:rsid w:val="00B56176"/>
    <w:rsid w:val="00B561CB"/>
    <w:rsid w:val="00B56865"/>
    <w:rsid w:val="00B56E76"/>
    <w:rsid w:val="00B5707D"/>
    <w:rsid w:val="00B571E4"/>
    <w:rsid w:val="00B572F6"/>
    <w:rsid w:val="00B606BA"/>
    <w:rsid w:val="00B6077B"/>
    <w:rsid w:val="00B61231"/>
    <w:rsid w:val="00B61324"/>
    <w:rsid w:val="00B61E2A"/>
    <w:rsid w:val="00B61F0A"/>
    <w:rsid w:val="00B62387"/>
    <w:rsid w:val="00B623D7"/>
    <w:rsid w:val="00B6260A"/>
    <w:rsid w:val="00B62DBD"/>
    <w:rsid w:val="00B62FE3"/>
    <w:rsid w:val="00B63288"/>
    <w:rsid w:val="00B63852"/>
    <w:rsid w:val="00B63DC5"/>
    <w:rsid w:val="00B64923"/>
    <w:rsid w:val="00B6596F"/>
    <w:rsid w:val="00B65A1D"/>
    <w:rsid w:val="00B6643E"/>
    <w:rsid w:val="00B6685F"/>
    <w:rsid w:val="00B66947"/>
    <w:rsid w:val="00B673B4"/>
    <w:rsid w:val="00B67524"/>
    <w:rsid w:val="00B67AA4"/>
    <w:rsid w:val="00B67C20"/>
    <w:rsid w:val="00B67F6B"/>
    <w:rsid w:val="00B71436"/>
    <w:rsid w:val="00B7161A"/>
    <w:rsid w:val="00B72A25"/>
    <w:rsid w:val="00B73B2D"/>
    <w:rsid w:val="00B73CE5"/>
    <w:rsid w:val="00B7434D"/>
    <w:rsid w:val="00B7548E"/>
    <w:rsid w:val="00B766D8"/>
    <w:rsid w:val="00B768F3"/>
    <w:rsid w:val="00B8021B"/>
    <w:rsid w:val="00B8027E"/>
    <w:rsid w:val="00B802AC"/>
    <w:rsid w:val="00B80426"/>
    <w:rsid w:val="00B8099B"/>
    <w:rsid w:val="00B813B4"/>
    <w:rsid w:val="00B81AFB"/>
    <w:rsid w:val="00B81B4E"/>
    <w:rsid w:val="00B82ACB"/>
    <w:rsid w:val="00B82BC2"/>
    <w:rsid w:val="00B83211"/>
    <w:rsid w:val="00B8361B"/>
    <w:rsid w:val="00B84651"/>
    <w:rsid w:val="00B847FE"/>
    <w:rsid w:val="00B85319"/>
    <w:rsid w:val="00B8535D"/>
    <w:rsid w:val="00B85FDA"/>
    <w:rsid w:val="00B865FA"/>
    <w:rsid w:val="00B86BDA"/>
    <w:rsid w:val="00B86BE6"/>
    <w:rsid w:val="00B86C2F"/>
    <w:rsid w:val="00B86F11"/>
    <w:rsid w:val="00B8729E"/>
    <w:rsid w:val="00B872D9"/>
    <w:rsid w:val="00B876C5"/>
    <w:rsid w:val="00B90185"/>
    <w:rsid w:val="00B9064A"/>
    <w:rsid w:val="00B913F4"/>
    <w:rsid w:val="00B91436"/>
    <w:rsid w:val="00B91E5E"/>
    <w:rsid w:val="00B92261"/>
    <w:rsid w:val="00B9242C"/>
    <w:rsid w:val="00B92B68"/>
    <w:rsid w:val="00B92D04"/>
    <w:rsid w:val="00B9369A"/>
    <w:rsid w:val="00B9412A"/>
    <w:rsid w:val="00B943BA"/>
    <w:rsid w:val="00B95664"/>
    <w:rsid w:val="00B95891"/>
    <w:rsid w:val="00B95915"/>
    <w:rsid w:val="00B96057"/>
    <w:rsid w:val="00B9625B"/>
    <w:rsid w:val="00B96557"/>
    <w:rsid w:val="00B965AC"/>
    <w:rsid w:val="00B96679"/>
    <w:rsid w:val="00B968AA"/>
    <w:rsid w:val="00B972D3"/>
    <w:rsid w:val="00B97558"/>
    <w:rsid w:val="00B979D4"/>
    <w:rsid w:val="00BA06DD"/>
    <w:rsid w:val="00BA0C30"/>
    <w:rsid w:val="00BA1881"/>
    <w:rsid w:val="00BA3044"/>
    <w:rsid w:val="00BA31C3"/>
    <w:rsid w:val="00BA3232"/>
    <w:rsid w:val="00BA3504"/>
    <w:rsid w:val="00BA3678"/>
    <w:rsid w:val="00BA37A7"/>
    <w:rsid w:val="00BA3AB0"/>
    <w:rsid w:val="00BA4381"/>
    <w:rsid w:val="00BA4B99"/>
    <w:rsid w:val="00BA5B56"/>
    <w:rsid w:val="00BA5D08"/>
    <w:rsid w:val="00BA620A"/>
    <w:rsid w:val="00BA65DE"/>
    <w:rsid w:val="00BA6A16"/>
    <w:rsid w:val="00BA6DD3"/>
    <w:rsid w:val="00BA7546"/>
    <w:rsid w:val="00BA77D5"/>
    <w:rsid w:val="00BA78F7"/>
    <w:rsid w:val="00BB0704"/>
    <w:rsid w:val="00BB0BE5"/>
    <w:rsid w:val="00BB13C8"/>
    <w:rsid w:val="00BB166E"/>
    <w:rsid w:val="00BB1DAB"/>
    <w:rsid w:val="00BB1EFB"/>
    <w:rsid w:val="00BB2132"/>
    <w:rsid w:val="00BB27C0"/>
    <w:rsid w:val="00BB365A"/>
    <w:rsid w:val="00BB388B"/>
    <w:rsid w:val="00BB3BA6"/>
    <w:rsid w:val="00BB4002"/>
    <w:rsid w:val="00BB48D0"/>
    <w:rsid w:val="00BB4DAF"/>
    <w:rsid w:val="00BB5FD8"/>
    <w:rsid w:val="00BB6E3A"/>
    <w:rsid w:val="00BB6E40"/>
    <w:rsid w:val="00BB734B"/>
    <w:rsid w:val="00BB74E4"/>
    <w:rsid w:val="00BC059E"/>
    <w:rsid w:val="00BC0C3B"/>
    <w:rsid w:val="00BC0D3D"/>
    <w:rsid w:val="00BC15AE"/>
    <w:rsid w:val="00BC199B"/>
    <w:rsid w:val="00BC19F2"/>
    <w:rsid w:val="00BC1B22"/>
    <w:rsid w:val="00BC1D8A"/>
    <w:rsid w:val="00BC261F"/>
    <w:rsid w:val="00BC2D37"/>
    <w:rsid w:val="00BC2E45"/>
    <w:rsid w:val="00BC2F8E"/>
    <w:rsid w:val="00BC3243"/>
    <w:rsid w:val="00BC365F"/>
    <w:rsid w:val="00BC3898"/>
    <w:rsid w:val="00BC434A"/>
    <w:rsid w:val="00BC446D"/>
    <w:rsid w:val="00BC45B9"/>
    <w:rsid w:val="00BC4A48"/>
    <w:rsid w:val="00BC4B2E"/>
    <w:rsid w:val="00BC4B42"/>
    <w:rsid w:val="00BC4C03"/>
    <w:rsid w:val="00BC5C29"/>
    <w:rsid w:val="00BC5E6F"/>
    <w:rsid w:val="00BC7784"/>
    <w:rsid w:val="00BC7A5A"/>
    <w:rsid w:val="00BD0CF7"/>
    <w:rsid w:val="00BD1190"/>
    <w:rsid w:val="00BD13FF"/>
    <w:rsid w:val="00BD1452"/>
    <w:rsid w:val="00BD175F"/>
    <w:rsid w:val="00BD181C"/>
    <w:rsid w:val="00BD19F1"/>
    <w:rsid w:val="00BD1D24"/>
    <w:rsid w:val="00BD22F2"/>
    <w:rsid w:val="00BD39F2"/>
    <w:rsid w:val="00BD3A8E"/>
    <w:rsid w:val="00BD41F4"/>
    <w:rsid w:val="00BD42E3"/>
    <w:rsid w:val="00BD4348"/>
    <w:rsid w:val="00BD4679"/>
    <w:rsid w:val="00BD58E8"/>
    <w:rsid w:val="00BD591D"/>
    <w:rsid w:val="00BD6619"/>
    <w:rsid w:val="00BD6652"/>
    <w:rsid w:val="00BD6A41"/>
    <w:rsid w:val="00BD6B3F"/>
    <w:rsid w:val="00BD7A32"/>
    <w:rsid w:val="00BD7CE9"/>
    <w:rsid w:val="00BD7E94"/>
    <w:rsid w:val="00BE088F"/>
    <w:rsid w:val="00BE0965"/>
    <w:rsid w:val="00BE0AB8"/>
    <w:rsid w:val="00BE0CFD"/>
    <w:rsid w:val="00BE132E"/>
    <w:rsid w:val="00BE1389"/>
    <w:rsid w:val="00BE171B"/>
    <w:rsid w:val="00BE1ADE"/>
    <w:rsid w:val="00BE1B7B"/>
    <w:rsid w:val="00BE2484"/>
    <w:rsid w:val="00BE2734"/>
    <w:rsid w:val="00BE292F"/>
    <w:rsid w:val="00BE2A3D"/>
    <w:rsid w:val="00BE2E88"/>
    <w:rsid w:val="00BE3082"/>
    <w:rsid w:val="00BE3A2E"/>
    <w:rsid w:val="00BE3E44"/>
    <w:rsid w:val="00BE4039"/>
    <w:rsid w:val="00BE4541"/>
    <w:rsid w:val="00BE4EC4"/>
    <w:rsid w:val="00BE5098"/>
    <w:rsid w:val="00BE5FC2"/>
    <w:rsid w:val="00BE6340"/>
    <w:rsid w:val="00BE6C6E"/>
    <w:rsid w:val="00BE70FC"/>
    <w:rsid w:val="00BE7B6B"/>
    <w:rsid w:val="00BF18EA"/>
    <w:rsid w:val="00BF1B81"/>
    <w:rsid w:val="00BF2331"/>
    <w:rsid w:val="00BF28F5"/>
    <w:rsid w:val="00BF2EFA"/>
    <w:rsid w:val="00BF3A7B"/>
    <w:rsid w:val="00BF40D3"/>
    <w:rsid w:val="00BF42C7"/>
    <w:rsid w:val="00BF482C"/>
    <w:rsid w:val="00BF4AE7"/>
    <w:rsid w:val="00BF5932"/>
    <w:rsid w:val="00BF59D4"/>
    <w:rsid w:val="00BF5D74"/>
    <w:rsid w:val="00BF7172"/>
    <w:rsid w:val="00BF72B5"/>
    <w:rsid w:val="00BF74FA"/>
    <w:rsid w:val="00BF7CAB"/>
    <w:rsid w:val="00C00304"/>
    <w:rsid w:val="00C00431"/>
    <w:rsid w:val="00C01324"/>
    <w:rsid w:val="00C01F65"/>
    <w:rsid w:val="00C02360"/>
    <w:rsid w:val="00C02FD1"/>
    <w:rsid w:val="00C03889"/>
    <w:rsid w:val="00C0389B"/>
    <w:rsid w:val="00C03BF3"/>
    <w:rsid w:val="00C03FC4"/>
    <w:rsid w:val="00C04218"/>
    <w:rsid w:val="00C04430"/>
    <w:rsid w:val="00C04C53"/>
    <w:rsid w:val="00C060FC"/>
    <w:rsid w:val="00C063CA"/>
    <w:rsid w:val="00C065B6"/>
    <w:rsid w:val="00C065D1"/>
    <w:rsid w:val="00C066BA"/>
    <w:rsid w:val="00C06A6E"/>
    <w:rsid w:val="00C06BC3"/>
    <w:rsid w:val="00C06DE4"/>
    <w:rsid w:val="00C07B40"/>
    <w:rsid w:val="00C1087B"/>
    <w:rsid w:val="00C108D0"/>
    <w:rsid w:val="00C10912"/>
    <w:rsid w:val="00C10BE2"/>
    <w:rsid w:val="00C11021"/>
    <w:rsid w:val="00C11093"/>
    <w:rsid w:val="00C1127C"/>
    <w:rsid w:val="00C1282E"/>
    <w:rsid w:val="00C13109"/>
    <w:rsid w:val="00C13D16"/>
    <w:rsid w:val="00C142F3"/>
    <w:rsid w:val="00C14D5A"/>
    <w:rsid w:val="00C152AE"/>
    <w:rsid w:val="00C153D0"/>
    <w:rsid w:val="00C166A0"/>
    <w:rsid w:val="00C171B9"/>
    <w:rsid w:val="00C173FE"/>
    <w:rsid w:val="00C178AD"/>
    <w:rsid w:val="00C204C4"/>
    <w:rsid w:val="00C20531"/>
    <w:rsid w:val="00C207DA"/>
    <w:rsid w:val="00C208F5"/>
    <w:rsid w:val="00C20A65"/>
    <w:rsid w:val="00C20BA1"/>
    <w:rsid w:val="00C20C97"/>
    <w:rsid w:val="00C21227"/>
    <w:rsid w:val="00C21322"/>
    <w:rsid w:val="00C21B68"/>
    <w:rsid w:val="00C2224B"/>
    <w:rsid w:val="00C224E7"/>
    <w:rsid w:val="00C22659"/>
    <w:rsid w:val="00C22E88"/>
    <w:rsid w:val="00C23866"/>
    <w:rsid w:val="00C24697"/>
    <w:rsid w:val="00C249D5"/>
    <w:rsid w:val="00C24B99"/>
    <w:rsid w:val="00C24F17"/>
    <w:rsid w:val="00C2505D"/>
    <w:rsid w:val="00C251D8"/>
    <w:rsid w:val="00C2565A"/>
    <w:rsid w:val="00C256D0"/>
    <w:rsid w:val="00C25D71"/>
    <w:rsid w:val="00C26AD2"/>
    <w:rsid w:val="00C26D5A"/>
    <w:rsid w:val="00C27473"/>
    <w:rsid w:val="00C277FA"/>
    <w:rsid w:val="00C27ACD"/>
    <w:rsid w:val="00C27E40"/>
    <w:rsid w:val="00C27ED4"/>
    <w:rsid w:val="00C303F7"/>
    <w:rsid w:val="00C31F43"/>
    <w:rsid w:val="00C3252E"/>
    <w:rsid w:val="00C32AAA"/>
    <w:rsid w:val="00C331FF"/>
    <w:rsid w:val="00C3361A"/>
    <w:rsid w:val="00C336C1"/>
    <w:rsid w:val="00C3375B"/>
    <w:rsid w:val="00C33878"/>
    <w:rsid w:val="00C33CC6"/>
    <w:rsid w:val="00C343A7"/>
    <w:rsid w:val="00C3441C"/>
    <w:rsid w:val="00C34EFE"/>
    <w:rsid w:val="00C3556E"/>
    <w:rsid w:val="00C35D4F"/>
    <w:rsid w:val="00C36127"/>
    <w:rsid w:val="00C36229"/>
    <w:rsid w:val="00C3679E"/>
    <w:rsid w:val="00C36C1F"/>
    <w:rsid w:val="00C36ECF"/>
    <w:rsid w:val="00C36F62"/>
    <w:rsid w:val="00C370BB"/>
    <w:rsid w:val="00C404D8"/>
    <w:rsid w:val="00C413E9"/>
    <w:rsid w:val="00C41778"/>
    <w:rsid w:val="00C419C5"/>
    <w:rsid w:val="00C41C71"/>
    <w:rsid w:val="00C4235F"/>
    <w:rsid w:val="00C42656"/>
    <w:rsid w:val="00C42AAB"/>
    <w:rsid w:val="00C4360D"/>
    <w:rsid w:val="00C43654"/>
    <w:rsid w:val="00C439A0"/>
    <w:rsid w:val="00C44FAB"/>
    <w:rsid w:val="00C456CA"/>
    <w:rsid w:val="00C4579D"/>
    <w:rsid w:val="00C45ED0"/>
    <w:rsid w:val="00C462D7"/>
    <w:rsid w:val="00C46A11"/>
    <w:rsid w:val="00C4705A"/>
    <w:rsid w:val="00C4721B"/>
    <w:rsid w:val="00C50290"/>
    <w:rsid w:val="00C50EC6"/>
    <w:rsid w:val="00C518C1"/>
    <w:rsid w:val="00C51954"/>
    <w:rsid w:val="00C52A7A"/>
    <w:rsid w:val="00C54843"/>
    <w:rsid w:val="00C54B09"/>
    <w:rsid w:val="00C54B3D"/>
    <w:rsid w:val="00C54DA9"/>
    <w:rsid w:val="00C551FE"/>
    <w:rsid w:val="00C5553B"/>
    <w:rsid w:val="00C55CC6"/>
    <w:rsid w:val="00C55D8B"/>
    <w:rsid w:val="00C56C02"/>
    <w:rsid w:val="00C56CBD"/>
    <w:rsid w:val="00C57800"/>
    <w:rsid w:val="00C57A88"/>
    <w:rsid w:val="00C57C35"/>
    <w:rsid w:val="00C60309"/>
    <w:rsid w:val="00C605F6"/>
    <w:rsid w:val="00C60795"/>
    <w:rsid w:val="00C610CF"/>
    <w:rsid w:val="00C61515"/>
    <w:rsid w:val="00C61C2D"/>
    <w:rsid w:val="00C638B6"/>
    <w:rsid w:val="00C63924"/>
    <w:rsid w:val="00C648EC"/>
    <w:rsid w:val="00C658FC"/>
    <w:rsid w:val="00C65B6E"/>
    <w:rsid w:val="00C65DA0"/>
    <w:rsid w:val="00C66073"/>
    <w:rsid w:val="00C66113"/>
    <w:rsid w:val="00C66405"/>
    <w:rsid w:val="00C66925"/>
    <w:rsid w:val="00C6698F"/>
    <w:rsid w:val="00C672EA"/>
    <w:rsid w:val="00C67516"/>
    <w:rsid w:val="00C6767F"/>
    <w:rsid w:val="00C6775E"/>
    <w:rsid w:val="00C67CA9"/>
    <w:rsid w:val="00C70395"/>
    <w:rsid w:val="00C704D3"/>
    <w:rsid w:val="00C70B0B"/>
    <w:rsid w:val="00C70C01"/>
    <w:rsid w:val="00C70E7B"/>
    <w:rsid w:val="00C711FD"/>
    <w:rsid w:val="00C713E9"/>
    <w:rsid w:val="00C713EC"/>
    <w:rsid w:val="00C71888"/>
    <w:rsid w:val="00C71DAD"/>
    <w:rsid w:val="00C71E34"/>
    <w:rsid w:val="00C72195"/>
    <w:rsid w:val="00C72575"/>
    <w:rsid w:val="00C727D8"/>
    <w:rsid w:val="00C73A93"/>
    <w:rsid w:val="00C747AF"/>
    <w:rsid w:val="00C74876"/>
    <w:rsid w:val="00C75362"/>
    <w:rsid w:val="00C75605"/>
    <w:rsid w:val="00C7585B"/>
    <w:rsid w:val="00C75D85"/>
    <w:rsid w:val="00C75DD8"/>
    <w:rsid w:val="00C75F21"/>
    <w:rsid w:val="00C763ED"/>
    <w:rsid w:val="00C76F72"/>
    <w:rsid w:val="00C77797"/>
    <w:rsid w:val="00C7798F"/>
    <w:rsid w:val="00C8014C"/>
    <w:rsid w:val="00C803C9"/>
    <w:rsid w:val="00C80609"/>
    <w:rsid w:val="00C80E3F"/>
    <w:rsid w:val="00C81D4B"/>
    <w:rsid w:val="00C8215D"/>
    <w:rsid w:val="00C825F2"/>
    <w:rsid w:val="00C83747"/>
    <w:rsid w:val="00C83FED"/>
    <w:rsid w:val="00C8427C"/>
    <w:rsid w:val="00C84B2D"/>
    <w:rsid w:val="00C84BC6"/>
    <w:rsid w:val="00C85699"/>
    <w:rsid w:val="00C8588A"/>
    <w:rsid w:val="00C85A58"/>
    <w:rsid w:val="00C85C65"/>
    <w:rsid w:val="00C861D6"/>
    <w:rsid w:val="00C86513"/>
    <w:rsid w:val="00C87397"/>
    <w:rsid w:val="00C87885"/>
    <w:rsid w:val="00C87FC6"/>
    <w:rsid w:val="00C90073"/>
    <w:rsid w:val="00C901B0"/>
    <w:rsid w:val="00C90522"/>
    <w:rsid w:val="00C90A82"/>
    <w:rsid w:val="00C9228F"/>
    <w:rsid w:val="00C922E2"/>
    <w:rsid w:val="00C92EFC"/>
    <w:rsid w:val="00C931CC"/>
    <w:rsid w:val="00C940DC"/>
    <w:rsid w:val="00C94138"/>
    <w:rsid w:val="00C94792"/>
    <w:rsid w:val="00C94B4A"/>
    <w:rsid w:val="00C94D96"/>
    <w:rsid w:val="00C95267"/>
    <w:rsid w:val="00C952B3"/>
    <w:rsid w:val="00C959AF"/>
    <w:rsid w:val="00C95F22"/>
    <w:rsid w:val="00C96D0A"/>
    <w:rsid w:val="00C97028"/>
    <w:rsid w:val="00C97E90"/>
    <w:rsid w:val="00CA005A"/>
    <w:rsid w:val="00CA03AA"/>
    <w:rsid w:val="00CA0480"/>
    <w:rsid w:val="00CA0811"/>
    <w:rsid w:val="00CA150B"/>
    <w:rsid w:val="00CA189F"/>
    <w:rsid w:val="00CA1A2E"/>
    <w:rsid w:val="00CA1C69"/>
    <w:rsid w:val="00CA2A73"/>
    <w:rsid w:val="00CA334D"/>
    <w:rsid w:val="00CA3C6E"/>
    <w:rsid w:val="00CA3F5B"/>
    <w:rsid w:val="00CA563E"/>
    <w:rsid w:val="00CA580F"/>
    <w:rsid w:val="00CA62F1"/>
    <w:rsid w:val="00CA6679"/>
    <w:rsid w:val="00CA67EF"/>
    <w:rsid w:val="00CA76DF"/>
    <w:rsid w:val="00CB0243"/>
    <w:rsid w:val="00CB0900"/>
    <w:rsid w:val="00CB12E9"/>
    <w:rsid w:val="00CB28DC"/>
    <w:rsid w:val="00CB2BE1"/>
    <w:rsid w:val="00CB2DEC"/>
    <w:rsid w:val="00CB3496"/>
    <w:rsid w:val="00CB3771"/>
    <w:rsid w:val="00CB44D6"/>
    <w:rsid w:val="00CB47B5"/>
    <w:rsid w:val="00CB4A83"/>
    <w:rsid w:val="00CB4BD0"/>
    <w:rsid w:val="00CB51E0"/>
    <w:rsid w:val="00CB6103"/>
    <w:rsid w:val="00CB6AB7"/>
    <w:rsid w:val="00CB7B52"/>
    <w:rsid w:val="00CC031B"/>
    <w:rsid w:val="00CC0900"/>
    <w:rsid w:val="00CC0D0A"/>
    <w:rsid w:val="00CC1199"/>
    <w:rsid w:val="00CC1265"/>
    <w:rsid w:val="00CC1820"/>
    <w:rsid w:val="00CC18F0"/>
    <w:rsid w:val="00CC1B8D"/>
    <w:rsid w:val="00CC2363"/>
    <w:rsid w:val="00CC32B9"/>
    <w:rsid w:val="00CC356E"/>
    <w:rsid w:val="00CC3C29"/>
    <w:rsid w:val="00CC3D07"/>
    <w:rsid w:val="00CC3D8D"/>
    <w:rsid w:val="00CC4142"/>
    <w:rsid w:val="00CC432E"/>
    <w:rsid w:val="00CC447A"/>
    <w:rsid w:val="00CC4EE6"/>
    <w:rsid w:val="00CC543D"/>
    <w:rsid w:val="00CC6A19"/>
    <w:rsid w:val="00CC7BC8"/>
    <w:rsid w:val="00CC7CD1"/>
    <w:rsid w:val="00CC7E0C"/>
    <w:rsid w:val="00CD0425"/>
    <w:rsid w:val="00CD172B"/>
    <w:rsid w:val="00CD18F7"/>
    <w:rsid w:val="00CD1E1A"/>
    <w:rsid w:val="00CD2071"/>
    <w:rsid w:val="00CD21F1"/>
    <w:rsid w:val="00CD3356"/>
    <w:rsid w:val="00CD34EA"/>
    <w:rsid w:val="00CD43B2"/>
    <w:rsid w:val="00CD550B"/>
    <w:rsid w:val="00CD6EE4"/>
    <w:rsid w:val="00CD7308"/>
    <w:rsid w:val="00CD75D9"/>
    <w:rsid w:val="00CD7978"/>
    <w:rsid w:val="00CD79A8"/>
    <w:rsid w:val="00CD7D8C"/>
    <w:rsid w:val="00CE01EE"/>
    <w:rsid w:val="00CE0779"/>
    <w:rsid w:val="00CE0BDA"/>
    <w:rsid w:val="00CE136E"/>
    <w:rsid w:val="00CE1733"/>
    <w:rsid w:val="00CE1FCD"/>
    <w:rsid w:val="00CE291E"/>
    <w:rsid w:val="00CE2956"/>
    <w:rsid w:val="00CE2E57"/>
    <w:rsid w:val="00CE3525"/>
    <w:rsid w:val="00CE413A"/>
    <w:rsid w:val="00CE44B0"/>
    <w:rsid w:val="00CE4981"/>
    <w:rsid w:val="00CE49C5"/>
    <w:rsid w:val="00CE4B52"/>
    <w:rsid w:val="00CE4E21"/>
    <w:rsid w:val="00CE51E8"/>
    <w:rsid w:val="00CE55E5"/>
    <w:rsid w:val="00CE5D89"/>
    <w:rsid w:val="00CE5FB4"/>
    <w:rsid w:val="00CE69A5"/>
    <w:rsid w:val="00CE73B9"/>
    <w:rsid w:val="00CE7724"/>
    <w:rsid w:val="00CE7792"/>
    <w:rsid w:val="00CF095B"/>
    <w:rsid w:val="00CF0F33"/>
    <w:rsid w:val="00CF1B37"/>
    <w:rsid w:val="00CF1BCF"/>
    <w:rsid w:val="00CF382D"/>
    <w:rsid w:val="00CF4032"/>
    <w:rsid w:val="00CF45EA"/>
    <w:rsid w:val="00CF470D"/>
    <w:rsid w:val="00CF4876"/>
    <w:rsid w:val="00CF48F7"/>
    <w:rsid w:val="00CF4B87"/>
    <w:rsid w:val="00CF4C6E"/>
    <w:rsid w:val="00CF4CC4"/>
    <w:rsid w:val="00CF4D77"/>
    <w:rsid w:val="00CF59DA"/>
    <w:rsid w:val="00CF5AA0"/>
    <w:rsid w:val="00CF6A46"/>
    <w:rsid w:val="00CF6FB3"/>
    <w:rsid w:val="00CF7068"/>
    <w:rsid w:val="00CF73A4"/>
    <w:rsid w:val="00CF779B"/>
    <w:rsid w:val="00CF7A3E"/>
    <w:rsid w:val="00CF7DCB"/>
    <w:rsid w:val="00CF7F79"/>
    <w:rsid w:val="00D00B9B"/>
    <w:rsid w:val="00D00C73"/>
    <w:rsid w:val="00D014F7"/>
    <w:rsid w:val="00D01825"/>
    <w:rsid w:val="00D0220E"/>
    <w:rsid w:val="00D02622"/>
    <w:rsid w:val="00D0294D"/>
    <w:rsid w:val="00D029A5"/>
    <w:rsid w:val="00D0304F"/>
    <w:rsid w:val="00D034AB"/>
    <w:rsid w:val="00D03F09"/>
    <w:rsid w:val="00D04BA9"/>
    <w:rsid w:val="00D05152"/>
    <w:rsid w:val="00D05570"/>
    <w:rsid w:val="00D06F6F"/>
    <w:rsid w:val="00D06FEF"/>
    <w:rsid w:val="00D070AE"/>
    <w:rsid w:val="00D07EA3"/>
    <w:rsid w:val="00D108BC"/>
    <w:rsid w:val="00D10F13"/>
    <w:rsid w:val="00D118C4"/>
    <w:rsid w:val="00D11991"/>
    <w:rsid w:val="00D12441"/>
    <w:rsid w:val="00D12959"/>
    <w:rsid w:val="00D12A92"/>
    <w:rsid w:val="00D13BED"/>
    <w:rsid w:val="00D13FD1"/>
    <w:rsid w:val="00D1472F"/>
    <w:rsid w:val="00D14778"/>
    <w:rsid w:val="00D14F79"/>
    <w:rsid w:val="00D15EB5"/>
    <w:rsid w:val="00D16036"/>
    <w:rsid w:val="00D16112"/>
    <w:rsid w:val="00D17562"/>
    <w:rsid w:val="00D178F1"/>
    <w:rsid w:val="00D17B9F"/>
    <w:rsid w:val="00D2023A"/>
    <w:rsid w:val="00D20277"/>
    <w:rsid w:val="00D20476"/>
    <w:rsid w:val="00D2071D"/>
    <w:rsid w:val="00D20D1F"/>
    <w:rsid w:val="00D2116B"/>
    <w:rsid w:val="00D21437"/>
    <w:rsid w:val="00D2150E"/>
    <w:rsid w:val="00D2175B"/>
    <w:rsid w:val="00D2177F"/>
    <w:rsid w:val="00D21E67"/>
    <w:rsid w:val="00D22001"/>
    <w:rsid w:val="00D22841"/>
    <w:rsid w:val="00D22A8B"/>
    <w:rsid w:val="00D2370E"/>
    <w:rsid w:val="00D23DCE"/>
    <w:rsid w:val="00D24031"/>
    <w:rsid w:val="00D25303"/>
    <w:rsid w:val="00D257D1"/>
    <w:rsid w:val="00D25B50"/>
    <w:rsid w:val="00D25DA3"/>
    <w:rsid w:val="00D26533"/>
    <w:rsid w:val="00D26DCA"/>
    <w:rsid w:val="00D26E64"/>
    <w:rsid w:val="00D271D6"/>
    <w:rsid w:val="00D27547"/>
    <w:rsid w:val="00D27571"/>
    <w:rsid w:val="00D27DB6"/>
    <w:rsid w:val="00D27FB8"/>
    <w:rsid w:val="00D3022A"/>
    <w:rsid w:val="00D302EE"/>
    <w:rsid w:val="00D30629"/>
    <w:rsid w:val="00D3091F"/>
    <w:rsid w:val="00D31173"/>
    <w:rsid w:val="00D31793"/>
    <w:rsid w:val="00D318C5"/>
    <w:rsid w:val="00D3252F"/>
    <w:rsid w:val="00D325E1"/>
    <w:rsid w:val="00D32989"/>
    <w:rsid w:val="00D33341"/>
    <w:rsid w:val="00D334D2"/>
    <w:rsid w:val="00D340D6"/>
    <w:rsid w:val="00D344E3"/>
    <w:rsid w:val="00D349C8"/>
    <w:rsid w:val="00D34B17"/>
    <w:rsid w:val="00D34C6C"/>
    <w:rsid w:val="00D34FE7"/>
    <w:rsid w:val="00D3503E"/>
    <w:rsid w:val="00D3505E"/>
    <w:rsid w:val="00D367A2"/>
    <w:rsid w:val="00D36973"/>
    <w:rsid w:val="00D36993"/>
    <w:rsid w:val="00D36E50"/>
    <w:rsid w:val="00D3736C"/>
    <w:rsid w:val="00D374D0"/>
    <w:rsid w:val="00D37803"/>
    <w:rsid w:val="00D37C85"/>
    <w:rsid w:val="00D37DFA"/>
    <w:rsid w:val="00D37F7D"/>
    <w:rsid w:val="00D408AC"/>
    <w:rsid w:val="00D40A1E"/>
    <w:rsid w:val="00D410E0"/>
    <w:rsid w:val="00D413D2"/>
    <w:rsid w:val="00D416DC"/>
    <w:rsid w:val="00D419F2"/>
    <w:rsid w:val="00D42142"/>
    <w:rsid w:val="00D423A9"/>
    <w:rsid w:val="00D424EE"/>
    <w:rsid w:val="00D42743"/>
    <w:rsid w:val="00D427FF"/>
    <w:rsid w:val="00D42BC0"/>
    <w:rsid w:val="00D42F60"/>
    <w:rsid w:val="00D4368F"/>
    <w:rsid w:val="00D43DC3"/>
    <w:rsid w:val="00D44594"/>
    <w:rsid w:val="00D445EB"/>
    <w:rsid w:val="00D4495B"/>
    <w:rsid w:val="00D44C07"/>
    <w:rsid w:val="00D451A4"/>
    <w:rsid w:val="00D4543D"/>
    <w:rsid w:val="00D459AB"/>
    <w:rsid w:val="00D45CE7"/>
    <w:rsid w:val="00D45F30"/>
    <w:rsid w:val="00D4603E"/>
    <w:rsid w:val="00D46543"/>
    <w:rsid w:val="00D46A86"/>
    <w:rsid w:val="00D46B8E"/>
    <w:rsid w:val="00D47041"/>
    <w:rsid w:val="00D4757D"/>
    <w:rsid w:val="00D50AA4"/>
    <w:rsid w:val="00D50B66"/>
    <w:rsid w:val="00D50C27"/>
    <w:rsid w:val="00D51FE0"/>
    <w:rsid w:val="00D535EF"/>
    <w:rsid w:val="00D53759"/>
    <w:rsid w:val="00D53817"/>
    <w:rsid w:val="00D53C25"/>
    <w:rsid w:val="00D53C9C"/>
    <w:rsid w:val="00D53C9D"/>
    <w:rsid w:val="00D5485C"/>
    <w:rsid w:val="00D54EF2"/>
    <w:rsid w:val="00D558B6"/>
    <w:rsid w:val="00D5599D"/>
    <w:rsid w:val="00D572BD"/>
    <w:rsid w:val="00D57BF4"/>
    <w:rsid w:val="00D6060D"/>
    <w:rsid w:val="00D60645"/>
    <w:rsid w:val="00D61B68"/>
    <w:rsid w:val="00D61D49"/>
    <w:rsid w:val="00D61F5E"/>
    <w:rsid w:val="00D632D4"/>
    <w:rsid w:val="00D6375C"/>
    <w:rsid w:val="00D63A15"/>
    <w:rsid w:val="00D64732"/>
    <w:rsid w:val="00D65268"/>
    <w:rsid w:val="00D65A2D"/>
    <w:rsid w:val="00D65D12"/>
    <w:rsid w:val="00D65E2E"/>
    <w:rsid w:val="00D66014"/>
    <w:rsid w:val="00D66A3A"/>
    <w:rsid w:val="00D66E05"/>
    <w:rsid w:val="00D671F9"/>
    <w:rsid w:val="00D67591"/>
    <w:rsid w:val="00D67A40"/>
    <w:rsid w:val="00D67B80"/>
    <w:rsid w:val="00D67CBC"/>
    <w:rsid w:val="00D67FE2"/>
    <w:rsid w:val="00D70310"/>
    <w:rsid w:val="00D70C69"/>
    <w:rsid w:val="00D70F9D"/>
    <w:rsid w:val="00D71572"/>
    <w:rsid w:val="00D7171D"/>
    <w:rsid w:val="00D71C2C"/>
    <w:rsid w:val="00D720B0"/>
    <w:rsid w:val="00D72161"/>
    <w:rsid w:val="00D72760"/>
    <w:rsid w:val="00D72876"/>
    <w:rsid w:val="00D7293E"/>
    <w:rsid w:val="00D72FAD"/>
    <w:rsid w:val="00D73104"/>
    <w:rsid w:val="00D735F5"/>
    <w:rsid w:val="00D73A0D"/>
    <w:rsid w:val="00D73FC4"/>
    <w:rsid w:val="00D7480E"/>
    <w:rsid w:val="00D74C7E"/>
    <w:rsid w:val="00D74E10"/>
    <w:rsid w:val="00D75B89"/>
    <w:rsid w:val="00D7642F"/>
    <w:rsid w:val="00D76754"/>
    <w:rsid w:val="00D77298"/>
    <w:rsid w:val="00D77839"/>
    <w:rsid w:val="00D77DE1"/>
    <w:rsid w:val="00D80531"/>
    <w:rsid w:val="00D80D39"/>
    <w:rsid w:val="00D8156A"/>
    <w:rsid w:val="00D819BF"/>
    <w:rsid w:val="00D81BE2"/>
    <w:rsid w:val="00D8275C"/>
    <w:rsid w:val="00D83166"/>
    <w:rsid w:val="00D839E3"/>
    <w:rsid w:val="00D83C2A"/>
    <w:rsid w:val="00D83CBB"/>
    <w:rsid w:val="00D8456F"/>
    <w:rsid w:val="00D84A40"/>
    <w:rsid w:val="00D84B51"/>
    <w:rsid w:val="00D84E47"/>
    <w:rsid w:val="00D85153"/>
    <w:rsid w:val="00D86383"/>
    <w:rsid w:val="00D86497"/>
    <w:rsid w:val="00D86715"/>
    <w:rsid w:val="00D871EE"/>
    <w:rsid w:val="00D87913"/>
    <w:rsid w:val="00D900DF"/>
    <w:rsid w:val="00D900FD"/>
    <w:rsid w:val="00D9028B"/>
    <w:rsid w:val="00D9073A"/>
    <w:rsid w:val="00D90BDC"/>
    <w:rsid w:val="00D9246D"/>
    <w:rsid w:val="00D928A4"/>
    <w:rsid w:val="00D92981"/>
    <w:rsid w:val="00D92FEE"/>
    <w:rsid w:val="00D930AF"/>
    <w:rsid w:val="00D936F6"/>
    <w:rsid w:val="00D9373A"/>
    <w:rsid w:val="00D93E29"/>
    <w:rsid w:val="00D93E99"/>
    <w:rsid w:val="00D941C0"/>
    <w:rsid w:val="00D94F41"/>
    <w:rsid w:val="00D950CB"/>
    <w:rsid w:val="00D9561C"/>
    <w:rsid w:val="00D95B67"/>
    <w:rsid w:val="00D968FA"/>
    <w:rsid w:val="00D9693E"/>
    <w:rsid w:val="00D96F1A"/>
    <w:rsid w:val="00D96F8C"/>
    <w:rsid w:val="00D973F4"/>
    <w:rsid w:val="00D975F6"/>
    <w:rsid w:val="00DA01E3"/>
    <w:rsid w:val="00DA0312"/>
    <w:rsid w:val="00DA114C"/>
    <w:rsid w:val="00DA1519"/>
    <w:rsid w:val="00DA1E89"/>
    <w:rsid w:val="00DA1EE8"/>
    <w:rsid w:val="00DA2120"/>
    <w:rsid w:val="00DA2246"/>
    <w:rsid w:val="00DA2A26"/>
    <w:rsid w:val="00DA2A54"/>
    <w:rsid w:val="00DA2D0D"/>
    <w:rsid w:val="00DA3018"/>
    <w:rsid w:val="00DA42D6"/>
    <w:rsid w:val="00DA43C0"/>
    <w:rsid w:val="00DA4766"/>
    <w:rsid w:val="00DA478C"/>
    <w:rsid w:val="00DA4DF1"/>
    <w:rsid w:val="00DA558D"/>
    <w:rsid w:val="00DA63FB"/>
    <w:rsid w:val="00DA733B"/>
    <w:rsid w:val="00DA7544"/>
    <w:rsid w:val="00DB0312"/>
    <w:rsid w:val="00DB0BBB"/>
    <w:rsid w:val="00DB1178"/>
    <w:rsid w:val="00DB1B1B"/>
    <w:rsid w:val="00DB1FD1"/>
    <w:rsid w:val="00DB231D"/>
    <w:rsid w:val="00DB2769"/>
    <w:rsid w:val="00DB2C72"/>
    <w:rsid w:val="00DB3070"/>
    <w:rsid w:val="00DB3917"/>
    <w:rsid w:val="00DB3C28"/>
    <w:rsid w:val="00DB3E33"/>
    <w:rsid w:val="00DB4033"/>
    <w:rsid w:val="00DB43B5"/>
    <w:rsid w:val="00DB51DB"/>
    <w:rsid w:val="00DB5745"/>
    <w:rsid w:val="00DB5BED"/>
    <w:rsid w:val="00DB5E37"/>
    <w:rsid w:val="00DB60D8"/>
    <w:rsid w:val="00DB62DC"/>
    <w:rsid w:val="00DB632B"/>
    <w:rsid w:val="00DB6398"/>
    <w:rsid w:val="00DB674B"/>
    <w:rsid w:val="00DB6AA6"/>
    <w:rsid w:val="00DB6FE7"/>
    <w:rsid w:val="00DB725F"/>
    <w:rsid w:val="00DB7452"/>
    <w:rsid w:val="00DB77E1"/>
    <w:rsid w:val="00DB7DC8"/>
    <w:rsid w:val="00DC0772"/>
    <w:rsid w:val="00DC0C24"/>
    <w:rsid w:val="00DC0DFD"/>
    <w:rsid w:val="00DC1FA7"/>
    <w:rsid w:val="00DC217A"/>
    <w:rsid w:val="00DC2EEA"/>
    <w:rsid w:val="00DC3642"/>
    <w:rsid w:val="00DC36E6"/>
    <w:rsid w:val="00DC40E0"/>
    <w:rsid w:val="00DC4241"/>
    <w:rsid w:val="00DC4369"/>
    <w:rsid w:val="00DC4A05"/>
    <w:rsid w:val="00DC4E89"/>
    <w:rsid w:val="00DC5627"/>
    <w:rsid w:val="00DC5817"/>
    <w:rsid w:val="00DC5EF2"/>
    <w:rsid w:val="00DC6DDF"/>
    <w:rsid w:val="00DC712A"/>
    <w:rsid w:val="00DC7B70"/>
    <w:rsid w:val="00DC7CA6"/>
    <w:rsid w:val="00DD018F"/>
    <w:rsid w:val="00DD0750"/>
    <w:rsid w:val="00DD0BF9"/>
    <w:rsid w:val="00DD16C9"/>
    <w:rsid w:val="00DD26FC"/>
    <w:rsid w:val="00DD299E"/>
    <w:rsid w:val="00DD3454"/>
    <w:rsid w:val="00DD3F17"/>
    <w:rsid w:val="00DD4314"/>
    <w:rsid w:val="00DD4372"/>
    <w:rsid w:val="00DD43B1"/>
    <w:rsid w:val="00DD493C"/>
    <w:rsid w:val="00DD4EFD"/>
    <w:rsid w:val="00DD555B"/>
    <w:rsid w:val="00DD6753"/>
    <w:rsid w:val="00DD6A4A"/>
    <w:rsid w:val="00DD722F"/>
    <w:rsid w:val="00DD7256"/>
    <w:rsid w:val="00DD73AE"/>
    <w:rsid w:val="00DD7B73"/>
    <w:rsid w:val="00DE04DE"/>
    <w:rsid w:val="00DE0BB5"/>
    <w:rsid w:val="00DE0E0A"/>
    <w:rsid w:val="00DE12D4"/>
    <w:rsid w:val="00DE14CE"/>
    <w:rsid w:val="00DE1ADD"/>
    <w:rsid w:val="00DE248A"/>
    <w:rsid w:val="00DE263A"/>
    <w:rsid w:val="00DE26F7"/>
    <w:rsid w:val="00DE3343"/>
    <w:rsid w:val="00DE350F"/>
    <w:rsid w:val="00DE3573"/>
    <w:rsid w:val="00DE3BAE"/>
    <w:rsid w:val="00DE3E49"/>
    <w:rsid w:val="00DE3E66"/>
    <w:rsid w:val="00DE3F01"/>
    <w:rsid w:val="00DE4640"/>
    <w:rsid w:val="00DE49D6"/>
    <w:rsid w:val="00DE4C4B"/>
    <w:rsid w:val="00DE52E7"/>
    <w:rsid w:val="00DE7121"/>
    <w:rsid w:val="00DE7363"/>
    <w:rsid w:val="00DE77F7"/>
    <w:rsid w:val="00DE7B05"/>
    <w:rsid w:val="00DE7B89"/>
    <w:rsid w:val="00DF03FD"/>
    <w:rsid w:val="00DF0A26"/>
    <w:rsid w:val="00DF0C27"/>
    <w:rsid w:val="00DF0E1A"/>
    <w:rsid w:val="00DF1211"/>
    <w:rsid w:val="00DF1368"/>
    <w:rsid w:val="00DF14F6"/>
    <w:rsid w:val="00DF1598"/>
    <w:rsid w:val="00DF17ED"/>
    <w:rsid w:val="00DF1811"/>
    <w:rsid w:val="00DF28D7"/>
    <w:rsid w:val="00DF3715"/>
    <w:rsid w:val="00DF3E78"/>
    <w:rsid w:val="00DF416A"/>
    <w:rsid w:val="00DF45E8"/>
    <w:rsid w:val="00DF45ED"/>
    <w:rsid w:val="00DF4675"/>
    <w:rsid w:val="00DF4EB3"/>
    <w:rsid w:val="00DF5259"/>
    <w:rsid w:val="00DF5B00"/>
    <w:rsid w:val="00DF5DB7"/>
    <w:rsid w:val="00DF5E33"/>
    <w:rsid w:val="00DF6384"/>
    <w:rsid w:val="00DF6501"/>
    <w:rsid w:val="00DF65EC"/>
    <w:rsid w:val="00DF6642"/>
    <w:rsid w:val="00DF6652"/>
    <w:rsid w:val="00DF7029"/>
    <w:rsid w:val="00DF706A"/>
    <w:rsid w:val="00DF7369"/>
    <w:rsid w:val="00DF7542"/>
    <w:rsid w:val="00DF7622"/>
    <w:rsid w:val="00DF775C"/>
    <w:rsid w:val="00DF7A9C"/>
    <w:rsid w:val="00DF7DED"/>
    <w:rsid w:val="00E00B14"/>
    <w:rsid w:val="00E00F2C"/>
    <w:rsid w:val="00E01328"/>
    <w:rsid w:val="00E01389"/>
    <w:rsid w:val="00E02061"/>
    <w:rsid w:val="00E02141"/>
    <w:rsid w:val="00E028D5"/>
    <w:rsid w:val="00E03047"/>
    <w:rsid w:val="00E03109"/>
    <w:rsid w:val="00E03D14"/>
    <w:rsid w:val="00E03D99"/>
    <w:rsid w:val="00E03E09"/>
    <w:rsid w:val="00E03E4E"/>
    <w:rsid w:val="00E04248"/>
    <w:rsid w:val="00E04288"/>
    <w:rsid w:val="00E0441F"/>
    <w:rsid w:val="00E04B9F"/>
    <w:rsid w:val="00E04BAA"/>
    <w:rsid w:val="00E04FEF"/>
    <w:rsid w:val="00E052C6"/>
    <w:rsid w:val="00E05395"/>
    <w:rsid w:val="00E05AFF"/>
    <w:rsid w:val="00E06823"/>
    <w:rsid w:val="00E06BB5"/>
    <w:rsid w:val="00E06D8D"/>
    <w:rsid w:val="00E07FC2"/>
    <w:rsid w:val="00E1009F"/>
    <w:rsid w:val="00E1011F"/>
    <w:rsid w:val="00E1025F"/>
    <w:rsid w:val="00E10A2D"/>
    <w:rsid w:val="00E11470"/>
    <w:rsid w:val="00E119F8"/>
    <w:rsid w:val="00E1287C"/>
    <w:rsid w:val="00E12964"/>
    <w:rsid w:val="00E12F26"/>
    <w:rsid w:val="00E130FF"/>
    <w:rsid w:val="00E13EE3"/>
    <w:rsid w:val="00E14405"/>
    <w:rsid w:val="00E14A46"/>
    <w:rsid w:val="00E14D65"/>
    <w:rsid w:val="00E15B85"/>
    <w:rsid w:val="00E15ECB"/>
    <w:rsid w:val="00E166DA"/>
    <w:rsid w:val="00E16E9F"/>
    <w:rsid w:val="00E17253"/>
    <w:rsid w:val="00E172F3"/>
    <w:rsid w:val="00E1755D"/>
    <w:rsid w:val="00E179E4"/>
    <w:rsid w:val="00E17B0F"/>
    <w:rsid w:val="00E2023D"/>
    <w:rsid w:val="00E206D8"/>
    <w:rsid w:val="00E209EF"/>
    <w:rsid w:val="00E20C95"/>
    <w:rsid w:val="00E21084"/>
    <w:rsid w:val="00E213A5"/>
    <w:rsid w:val="00E215A5"/>
    <w:rsid w:val="00E219A7"/>
    <w:rsid w:val="00E23B00"/>
    <w:rsid w:val="00E24BF5"/>
    <w:rsid w:val="00E25106"/>
    <w:rsid w:val="00E251C2"/>
    <w:rsid w:val="00E255F1"/>
    <w:rsid w:val="00E259E0"/>
    <w:rsid w:val="00E2629A"/>
    <w:rsid w:val="00E262AE"/>
    <w:rsid w:val="00E265BC"/>
    <w:rsid w:val="00E266C3"/>
    <w:rsid w:val="00E267B4"/>
    <w:rsid w:val="00E26A42"/>
    <w:rsid w:val="00E26D34"/>
    <w:rsid w:val="00E26D78"/>
    <w:rsid w:val="00E26F3A"/>
    <w:rsid w:val="00E27759"/>
    <w:rsid w:val="00E279F5"/>
    <w:rsid w:val="00E27C8D"/>
    <w:rsid w:val="00E3012F"/>
    <w:rsid w:val="00E308FB"/>
    <w:rsid w:val="00E30E32"/>
    <w:rsid w:val="00E3121E"/>
    <w:rsid w:val="00E31461"/>
    <w:rsid w:val="00E314CA"/>
    <w:rsid w:val="00E32051"/>
    <w:rsid w:val="00E3222A"/>
    <w:rsid w:val="00E322FB"/>
    <w:rsid w:val="00E32355"/>
    <w:rsid w:val="00E32918"/>
    <w:rsid w:val="00E32ED0"/>
    <w:rsid w:val="00E33757"/>
    <w:rsid w:val="00E33855"/>
    <w:rsid w:val="00E340FD"/>
    <w:rsid w:val="00E341F7"/>
    <w:rsid w:val="00E34C6D"/>
    <w:rsid w:val="00E35570"/>
    <w:rsid w:val="00E355F4"/>
    <w:rsid w:val="00E35964"/>
    <w:rsid w:val="00E35A72"/>
    <w:rsid w:val="00E35B56"/>
    <w:rsid w:val="00E35C11"/>
    <w:rsid w:val="00E3657F"/>
    <w:rsid w:val="00E36CE4"/>
    <w:rsid w:val="00E36E15"/>
    <w:rsid w:val="00E376FC"/>
    <w:rsid w:val="00E3780A"/>
    <w:rsid w:val="00E4036D"/>
    <w:rsid w:val="00E40432"/>
    <w:rsid w:val="00E404C7"/>
    <w:rsid w:val="00E41987"/>
    <w:rsid w:val="00E41B36"/>
    <w:rsid w:val="00E42050"/>
    <w:rsid w:val="00E4213B"/>
    <w:rsid w:val="00E4236C"/>
    <w:rsid w:val="00E4340E"/>
    <w:rsid w:val="00E43565"/>
    <w:rsid w:val="00E436AF"/>
    <w:rsid w:val="00E43977"/>
    <w:rsid w:val="00E443FF"/>
    <w:rsid w:val="00E44B09"/>
    <w:rsid w:val="00E44EDA"/>
    <w:rsid w:val="00E44F16"/>
    <w:rsid w:val="00E45D72"/>
    <w:rsid w:val="00E4668F"/>
    <w:rsid w:val="00E4777C"/>
    <w:rsid w:val="00E503B5"/>
    <w:rsid w:val="00E50418"/>
    <w:rsid w:val="00E506B8"/>
    <w:rsid w:val="00E50B26"/>
    <w:rsid w:val="00E50FD9"/>
    <w:rsid w:val="00E51263"/>
    <w:rsid w:val="00E51BF8"/>
    <w:rsid w:val="00E51D50"/>
    <w:rsid w:val="00E52073"/>
    <w:rsid w:val="00E537CE"/>
    <w:rsid w:val="00E53E96"/>
    <w:rsid w:val="00E543F2"/>
    <w:rsid w:val="00E544A1"/>
    <w:rsid w:val="00E55528"/>
    <w:rsid w:val="00E5569C"/>
    <w:rsid w:val="00E55C24"/>
    <w:rsid w:val="00E55CE0"/>
    <w:rsid w:val="00E56155"/>
    <w:rsid w:val="00E56820"/>
    <w:rsid w:val="00E56914"/>
    <w:rsid w:val="00E56DF2"/>
    <w:rsid w:val="00E57330"/>
    <w:rsid w:val="00E57605"/>
    <w:rsid w:val="00E57D8E"/>
    <w:rsid w:val="00E57E63"/>
    <w:rsid w:val="00E57F5A"/>
    <w:rsid w:val="00E60268"/>
    <w:rsid w:val="00E6068C"/>
    <w:rsid w:val="00E60B7D"/>
    <w:rsid w:val="00E60E0A"/>
    <w:rsid w:val="00E610BB"/>
    <w:rsid w:val="00E612C7"/>
    <w:rsid w:val="00E61343"/>
    <w:rsid w:val="00E61A06"/>
    <w:rsid w:val="00E61B8C"/>
    <w:rsid w:val="00E62152"/>
    <w:rsid w:val="00E62D61"/>
    <w:rsid w:val="00E63309"/>
    <w:rsid w:val="00E65362"/>
    <w:rsid w:val="00E658B3"/>
    <w:rsid w:val="00E658F9"/>
    <w:rsid w:val="00E65C0D"/>
    <w:rsid w:val="00E660DA"/>
    <w:rsid w:val="00E6612A"/>
    <w:rsid w:val="00E668BC"/>
    <w:rsid w:val="00E67076"/>
    <w:rsid w:val="00E67417"/>
    <w:rsid w:val="00E7095E"/>
    <w:rsid w:val="00E70BB0"/>
    <w:rsid w:val="00E71A09"/>
    <w:rsid w:val="00E71A0F"/>
    <w:rsid w:val="00E71C1C"/>
    <w:rsid w:val="00E71FC6"/>
    <w:rsid w:val="00E72607"/>
    <w:rsid w:val="00E7294C"/>
    <w:rsid w:val="00E7298E"/>
    <w:rsid w:val="00E73365"/>
    <w:rsid w:val="00E735FD"/>
    <w:rsid w:val="00E73912"/>
    <w:rsid w:val="00E74CCE"/>
    <w:rsid w:val="00E74DD6"/>
    <w:rsid w:val="00E7520F"/>
    <w:rsid w:val="00E75294"/>
    <w:rsid w:val="00E75AF2"/>
    <w:rsid w:val="00E763DE"/>
    <w:rsid w:val="00E76F51"/>
    <w:rsid w:val="00E778E6"/>
    <w:rsid w:val="00E779EF"/>
    <w:rsid w:val="00E80197"/>
    <w:rsid w:val="00E80BDE"/>
    <w:rsid w:val="00E80DAF"/>
    <w:rsid w:val="00E80EE3"/>
    <w:rsid w:val="00E80F92"/>
    <w:rsid w:val="00E816FA"/>
    <w:rsid w:val="00E81CAC"/>
    <w:rsid w:val="00E8227C"/>
    <w:rsid w:val="00E824A4"/>
    <w:rsid w:val="00E825E3"/>
    <w:rsid w:val="00E82C4B"/>
    <w:rsid w:val="00E82D78"/>
    <w:rsid w:val="00E82FFB"/>
    <w:rsid w:val="00E83517"/>
    <w:rsid w:val="00E83ACF"/>
    <w:rsid w:val="00E83BD5"/>
    <w:rsid w:val="00E84044"/>
    <w:rsid w:val="00E8415D"/>
    <w:rsid w:val="00E84453"/>
    <w:rsid w:val="00E844F2"/>
    <w:rsid w:val="00E84AC2"/>
    <w:rsid w:val="00E8524C"/>
    <w:rsid w:val="00E85361"/>
    <w:rsid w:val="00E856FA"/>
    <w:rsid w:val="00E859B1"/>
    <w:rsid w:val="00E86687"/>
    <w:rsid w:val="00E866E3"/>
    <w:rsid w:val="00E86F35"/>
    <w:rsid w:val="00E87A56"/>
    <w:rsid w:val="00E87C97"/>
    <w:rsid w:val="00E87F13"/>
    <w:rsid w:val="00E90738"/>
    <w:rsid w:val="00E90F98"/>
    <w:rsid w:val="00E9105D"/>
    <w:rsid w:val="00E91ABD"/>
    <w:rsid w:val="00E92038"/>
    <w:rsid w:val="00E920D0"/>
    <w:rsid w:val="00E924FA"/>
    <w:rsid w:val="00E92566"/>
    <w:rsid w:val="00E92DBE"/>
    <w:rsid w:val="00E934AD"/>
    <w:rsid w:val="00E935BC"/>
    <w:rsid w:val="00E937CC"/>
    <w:rsid w:val="00E937F0"/>
    <w:rsid w:val="00E93BF7"/>
    <w:rsid w:val="00E955A2"/>
    <w:rsid w:val="00E95763"/>
    <w:rsid w:val="00E95A29"/>
    <w:rsid w:val="00E95E83"/>
    <w:rsid w:val="00E95FC1"/>
    <w:rsid w:val="00E96A23"/>
    <w:rsid w:val="00E978E7"/>
    <w:rsid w:val="00E97DCB"/>
    <w:rsid w:val="00EA0435"/>
    <w:rsid w:val="00EA06CA"/>
    <w:rsid w:val="00EA0EBB"/>
    <w:rsid w:val="00EA15F5"/>
    <w:rsid w:val="00EA196E"/>
    <w:rsid w:val="00EA1A6E"/>
    <w:rsid w:val="00EA1B6A"/>
    <w:rsid w:val="00EA2439"/>
    <w:rsid w:val="00EA2C3B"/>
    <w:rsid w:val="00EA306E"/>
    <w:rsid w:val="00EA309D"/>
    <w:rsid w:val="00EA4FE7"/>
    <w:rsid w:val="00EA4FE8"/>
    <w:rsid w:val="00EA5371"/>
    <w:rsid w:val="00EA56C6"/>
    <w:rsid w:val="00EA583D"/>
    <w:rsid w:val="00EA5D4F"/>
    <w:rsid w:val="00EA5ECA"/>
    <w:rsid w:val="00EA6692"/>
    <w:rsid w:val="00EA6C4A"/>
    <w:rsid w:val="00EA6F1D"/>
    <w:rsid w:val="00EA721F"/>
    <w:rsid w:val="00EA74B2"/>
    <w:rsid w:val="00EA769B"/>
    <w:rsid w:val="00EB0AD2"/>
    <w:rsid w:val="00EB0DA4"/>
    <w:rsid w:val="00EB128A"/>
    <w:rsid w:val="00EB16B5"/>
    <w:rsid w:val="00EB179B"/>
    <w:rsid w:val="00EB1FFA"/>
    <w:rsid w:val="00EB2269"/>
    <w:rsid w:val="00EB2494"/>
    <w:rsid w:val="00EB24B6"/>
    <w:rsid w:val="00EB280C"/>
    <w:rsid w:val="00EB28D8"/>
    <w:rsid w:val="00EB29F2"/>
    <w:rsid w:val="00EB2B42"/>
    <w:rsid w:val="00EB41B2"/>
    <w:rsid w:val="00EB509A"/>
    <w:rsid w:val="00EB53B2"/>
    <w:rsid w:val="00EB5A67"/>
    <w:rsid w:val="00EB5ACB"/>
    <w:rsid w:val="00EB5B89"/>
    <w:rsid w:val="00EB5FE7"/>
    <w:rsid w:val="00EB60D2"/>
    <w:rsid w:val="00EB66EA"/>
    <w:rsid w:val="00EB6BE9"/>
    <w:rsid w:val="00EB6EF0"/>
    <w:rsid w:val="00EB727D"/>
    <w:rsid w:val="00EB77E6"/>
    <w:rsid w:val="00EC078C"/>
    <w:rsid w:val="00EC12FA"/>
    <w:rsid w:val="00EC168F"/>
    <w:rsid w:val="00EC17F5"/>
    <w:rsid w:val="00EC19BF"/>
    <w:rsid w:val="00EC1FD7"/>
    <w:rsid w:val="00EC21E5"/>
    <w:rsid w:val="00EC2CCB"/>
    <w:rsid w:val="00EC2E14"/>
    <w:rsid w:val="00EC348E"/>
    <w:rsid w:val="00EC36E3"/>
    <w:rsid w:val="00EC42FA"/>
    <w:rsid w:val="00EC508F"/>
    <w:rsid w:val="00EC5B5F"/>
    <w:rsid w:val="00EC5BAD"/>
    <w:rsid w:val="00EC619F"/>
    <w:rsid w:val="00EC6A74"/>
    <w:rsid w:val="00EC750C"/>
    <w:rsid w:val="00EC7EBE"/>
    <w:rsid w:val="00ED0261"/>
    <w:rsid w:val="00ED088C"/>
    <w:rsid w:val="00ED0C6F"/>
    <w:rsid w:val="00ED0CCC"/>
    <w:rsid w:val="00ED1B93"/>
    <w:rsid w:val="00ED1F9A"/>
    <w:rsid w:val="00ED25B0"/>
    <w:rsid w:val="00ED283B"/>
    <w:rsid w:val="00ED46A4"/>
    <w:rsid w:val="00ED46D5"/>
    <w:rsid w:val="00ED4958"/>
    <w:rsid w:val="00ED4AED"/>
    <w:rsid w:val="00ED4E7B"/>
    <w:rsid w:val="00ED4EEA"/>
    <w:rsid w:val="00ED4EEC"/>
    <w:rsid w:val="00ED529B"/>
    <w:rsid w:val="00ED53CE"/>
    <w:rsid w:val="00ED5420"/>
    <w:rsid w:val="00ED564F"/>
    <w:rsid w:val="00ED5C76"/>
    <w:rsid w:val="00ED61FF"/>
    <w:rsid w:val="00ED658A"/>
    <w:rsid w:val="00ED7234"/>
    <w:rsid w:val="00ED7EE1"/>
    <w:rsid w:val="00EE039C"/>
    <w:rsid w:val="00EE27D0"/>
    <w:rsid w:val="00EE2FC2"/>
    <w:rsid w:val="00EE3376"/>
    <w:rsid w:val="00EE358A"/>
    <w:rsid w:val="00EE39A5"/>
    <w:rsid w:val="00EE3ACC"/>
    <w:rsid w:val="00EE3C18"/>
    <w:rsid w:val="00EE4F23"/>
    <w:rsid w:val="00EE5691"/>
    <w:rsid w:val="00EE56F4"/>
    <w:rsid w:val="00EE5BBB"/>
    <w:rsid w:val="00EE65B9"/>
    <w:rsid w:val="00EE696D"/>
    <w:rsid w:val="00EE696F"/>
    <w:rsid w:val="00EE6A45"/>
    <w:rsid w:val="00EE6C40"/>
    <w:rsid w:val="00EE7134"/>
    <w:rsid w:val="00EE7BDF"/>
    <w:rsid w:val="00EF035D"/>
    <w:rsid w:val="00EF06A2"/>
    <w:rsid w:val="00EF0A69"/>
    <w:rsid w:val="00EF113F"/>
    <w:rsid w:val="00EF1594"/>
    <w:rsid w:val="00EF2EE4"/>
    <w:rsid w:val="00EF390C"/>
    <w:rsid w:val="00EF43DA"/>
    <w:rsid w:val="00EF4512"/>
    <w:rsid w:val="00EF477B"/>
    <w:rsid w:val="00EF4955"/>
    <w:rsid w:val="00EF4AEC"/>
    <w:rsid w:val="00EF4EDC"/>
    <w:rsid w:val="00EF59CE"/>
    <w:rsid w:val="00EF65FC"/>
    <w:rsid w:val="00EF6938"/>
    <w:rsid w:val="00EF6E35"/>
    <w:rsid w:val="00EF7229"/>
    <w:rsid w:val="00EF736C"/>
    <w:rsid w:val="00EF73B9"/>
    <w:rsid w:val="00EF7B14"/>
    <w:rsid w:val="00F001DA"/>
    <w:rsid w:val="00F00982"/>
    <w:rsid w:val="00F00D08"/>
    <w:rsid w:val="00F0194A"/>
    <w:rsid w:val="00F02050"/>
    <w:rsid w:val="00F024C5"/>
    <w:rsid w:val="00F02967"/>
    <w:rsid w:val="00F02DF4"/>
    <w:rsid w:val="00F0341C"/>
    <w:rsid w:val="00F039B3"/>
    <w:rsid w:val="00F04BA5"/>
    <w:rsid w:val="00F056AA"/>
    <w:rsid w:val="00F05944"/>
    <w:rsid w:val="00F05C73"/>
    <w:rsid w:val="00F0607F"/>
    <w:rsid w:val="00F06790"/>
    <w:rsid w:val="00F06C98"/>
    <w:rsid w:val="00F07430"/>
    <w:rsid w:val="00F07841"/>
    <w:rsid w:val="00F106DC"/>
    <w:rsid w:val="00F10B2A"/>
    <w:rsid w:val="00F11A95"/>
    <w:rsid w:val="00F12074"/>
    <w:rsid w:val="00F12164"/>
    <w:rsid w:val="00F12C01"/>
    <w:rsid w:val="00F12F26"/>
    <w:rsid w:val="00F12F59"/>
    <w:rsid w:val="00F13094"/>
    <w:rsid w:val="00F13EBB"/>
    <w:rsid w:val="00F143FA"/>
    <w:rsid w:val="00F14BD6"/>
    <w:rsid w:val="00F154A0"/>
    <w:rsid w:val="00F1614F"/>
    <w:rsid w:val="00F16423"/>
    <w:rsid w:val="00F16DB7"/>
    <w:rsid w:val="00F1762B"/>
    <w:rsid w:val="00F17A54"/>
    <w:rsid w:val="00F17B4B"/>
    <w:rsid w:val="00F17BDD"/>
    <w:rsid w:val="00F207C4"/>
    <w:rsid w:val="00F20D09"/>
    <w:rsid w:val="00F21456"/>
    <w:rsid w:val="00F214A3"/>
    <w:rsid w:val="00F21C7B"/>
    <w:rsid w:val="00F21D31"/>
    <w:rsid w:val="00F223AF"/>
    <w:rsid w:val="00F22442"/>
    <w:rsid w:val="00F22629"/>
    <w:rsid w:val="00F228FE"/>
    <w:rsid w:val="00F22D21"/>
    <w:rsid w:val="00F22E5B"/>
    <w:rsid w:val="00F234E9"/>
    <w:rsid w:val="00F23612"/>
    <w:rsid w:val="00F2394E"/>
    <w:rsid w:val="00F23A67"/>
    <w:rsid w:val="00F23AE1"/>
    <w:rsid w:val="00F24040"/>
    <w:rsid w:val="00F2408B"/>
    <w:rsid w:val="00F25079"/>
    <w:rsid w:val="00F2523C"/>
    <w:rsid w:val="00F2574D"/>
    <w:rsid w:val="00F26072"/>
    <w:rsid w:val="00F263C0"/>
    <w:rsid w:val="00F263EE"/>
    <w:rsid w:val="00F26709"/>
    <w:rsid w:val="00F26BCB"/>
    <w:rsid w:val="00F27537"/>
    <w:rsid w:val="00F2756C"/>
    <w:rsid w:val="00F276E7"/>
    <w:rsid w:val="00F27824"/>
    <w:rsid w:val="00F27AF6"/>
    <w:rsid w:val="00F30062"/>
    <w:rsid w:val="00F309B2"/>
    <w:rsid w:val="00F31445"/>
    <w:rsid w:val="00F31AD3"/>
    <w:rsid w:val="00F31D8E"/>
    <w:rsid w:val="00F31ED2"/>
    <w:rsid w:val="00F32452"/>
    <w:rsid w:val="00F32493"/>
    <w:rsid w:val="00F326D0"/>
    <w:rsid w:val="00F3271A"/>
    <w:rsid w:val="00F32B35"/>
    <w:rsid w:val="00F32DEC"/>
    <w:rsid w:val="00F33155"/>
    <w:rsid w:val="00F33A24"/>
    <w:rsid w:val="00F3411C"/>
    <w:rsid w:val="00F3474A"/>
    <w:rsid w:val="00F34873"/>
    <w:rsid w:val="00F3498E"/>
    <w:rsid w:val="00F34ED2"/>
    <w:rsid w:val="00F36C71"/>
    <w:rsid w:val="00F36D22"/>
    <w:rsid w:val="00F36FC0"/>
    <w:rsid w:val="00F371E4"/>
    <w:rsid w:val="00F3743E"/>
    <w:rsid w:val="00F37670"/>
    <w:rsid w:val="00F37A3B"/>
    <w:rsid w:val="00F4118F"/>
    <w:rsid w:val="00F41276"/>
    <w:rsid w:val="00F41ACA"/>
    <w:rsid w:val="00F41D39"/>
    <w:rsid w:val="00F42EC5"/>
    <w:rsid w:val="00F4458D"/>
    <w:rsid w:val="00F44D8D"/>
    <w:rsid w:val="00F44F33"/>
    <w:rsid w:val="00F45076"/>
    <w:rsid w:val="00F453D5"/>
    <w:rsid w:val="00F457F9"/>
    <w:rsid w:val="00F45D22"/>
    <w:rsid w:val="00F466C0"/>
    <w:rsid w:val="00F46BBA"/>
    <w:rsid w:val="00F46BBE"/>
    <w:rsid w:val="00F46EF0"/>
    <w:rsid w:val="00F477C6"/>
    <w:rsid w:val="00F47A09"/>
    <w:rsid w:val="00F47EF5"/>
    <w:rsid w:val="00F50110"/>
    <w:rsid w:val="00F5084A"/>
    <w:rsid w:val="00F50C84"/>
    <w:rsid w:val="00F50F10"/>
    <w:rsid w:val="00F5164B"/>
    <w:rsid w:val="00F51B1D"/>
    <w:rsid w:val="00F51C13"/>
    <w:rsid w:val="00F52087"/>
    <w:rsid w:val="00F523EC"/>
    <w:rsid w:val="00F52424"/>
    <w:rsid w:val="00F524E3"/>
    <w:rsid w:val="00F5255F"/>
    <w:rsid w:val="00F526F9"/>
    <w:rsid w:val="00F527EA"/>
    <w:rsid w:val="00F52967"/>
    <w:rsid w:val="00F52C16"/>
    <w:rsid w:val="00F534C2"/>
    <w:rsid w:val="00F54275"/>
    <w:rsid w:val="00F54421"/>
    <w:rsid w:val="00F54757"/>
    <w:rsid w:val="00F549B6"/>
    <w:rsid w:val="00F54CBF"/>
    <w:rsid w:val="00F550E2"/>
    <w:rsid w:val="00F55235"/>
    <w:rsid w:val="00F55E84"/>
    <w:rsid w:val="00F56E70"/>
    <w:rsid w:val="00F5759A"/>
    <w:rsid w:val="00F57A87"/>
    <w:rsid w:val="00F6002C"/>
    <w:rsid w:val="00F609A1"/>
    <w:rsid w:val="00F60C72"/>
    <w:rsid w:val="00F60EA3"/>
    <w:rsid w:val="00F61117"/>
    <w:rsid w:val="00F612DB"/>
    <w:rsid w:val="00F612E7"/>
    <w:rsid w:val="00F615BC"/>
    <w:rsid w:val="00F61E74"/>
    <w:rsid w:val="00F62774"/>
    <w:rsid w:val="00F634B3"/>
    <w:rsid w:val="00F638A8"/>
    <w:rsid w:val="00F63A59"/>
    <w:rsid w:val="00F63D87"/>
    <w:rsid w:val="00F64B01"/>
    <w:rsid w:val="00F65716"/>
    <w:rsid w:val="00F6597F"/>
    <w:rsid w:val="00F65C6D"/>
    <w:rsid w:val="00F670A1"/>
    <w:rsid w:val="00F67553"/>
    <w:rsid w:val="00F67E8A"/>
    <w:rsid w:val="00F67EA2"/>
    <w:rsid w:val="00F703D0"/>
    <w:rsid w:val="00F70CCB"/>
    <w:rsid w:val="00F7100A"/>
    <w:rsid w:val="00F710F5"/>
    <w:rsid w:val="00F711F2"/>
    <w:rsid w:val="00F7193E"/>
    <w:rsid w:val="00F71B1D"/>
    <w:rsid w:val="00F71B47"/>
    <w:rsid w:val="00F72198"/>
    <w:rsid w:val="00F7266F"/>
    <w:rsid w:val="00F72DAB"/>
    <w:rsid w:val="00F72FFE"/>
    <w:rsid w:val="00F73207"/>
    <w:rsid w:val="00F73525"/>
    <w:rsid w:val="00F73F7E"/>
    <w:rsid w:val="00F748F1"/>
    <w:rsid w:val="00F75150"/>
    <w:rsid w:val="00F7539A"/>
    <w:rsid w:val="00F766B0"/>
    <w:rsid w:val="00F77014"/>
    <w:rsid w:val="00F771AB"/>
    <w:rsid w:val="00F7743F"/>
    <w:rsid w:val="00F77722"/>
    <w:rsid w:val="00F77FE1"/>
    <w:rsid w:val="00F80671"/>
    <w:rsid w:val="00F80A58"/>
    <w:rsid w:val="00F80D3D"/>
    <w:rsid w:val="00F8131A"/>
    <w:rsid w:val="00F81556"/>
    <w:rsid w:val="00F82702"/>
    <w:rsid w:val="00F82E72"/>
    <w:rsid w:val="00F83499"/>
    <w:rsid w:val="00F83579"/>
    <w:rsid w:val="00F83B35"/>
    <w:rsid w:val="00F84000"/>
    <w:rsid w:val="00F84252"/>
    <w:rsid w:val="00F848A2"/>
    <w:rsid w:val="00F84CEC"/>
    <w:rsid w:val="00F84E42"/>
    <w:rsid w:val="00F84F34"/>
    <w:rsid w:val="00F85CCB"/>
    <w:rsid w:val="00F863C8"/>
    <w:rsid w:val="00F87247"/>
    <w:rsid w:val="00F87839"/>
    <w:rsid w:val="00F87BA3"/>
    <w:rsid w:val="00F87D72"/>
    <w:rsid w:val="00F87DBA"/>
    <w:rsid w:val="00F87E74"/>
    <w:rsid w:val="00F90861"/>
    <w:rsid w:val="00F90B5D"/>
    <w:rsid w:val="00F91164"/>
    <w:rsid w:val="00F91750"/>
    <w:rsid w:val="00F9178E"/>
    <w:rsid w:val="00F918A1"/>
    <w:rsid w:val="00F91C69"/>
    <w:rsid w:val="00F92B1E"/>
    <w:rsid w:val="00F94118"/>
    <w:rsid w:val="00F94E72"/>
    <w:rsid w:val="00F95CB7"/>
    <w:rsid w:val="00F9642E"/>
    <w:rsid w:val="00F964AE"/>
    <w:rsid w:val="00F9663D"/>
    <w:rsid w:val="00F97119"/>
    <w:rsid w:val="00F97927"/>
    <w:rsid w:val="00F97C01"/>
    <w:rsid w:val="00F97E7A"/>
    <w:rsid w:val="00F97FAF"/>
    <w:rsid w:val="00FA018A"/>
    <w:rsid w:val="00FA04A7"/>
    <w:rsid w:val="00FA05CF"/>
    <w:rsid w:val="00FA06FC"/>
    <w:rsid w:val="00FA0E5C"/>
    <w:rsid w:val="00FA1294"/>
    <w:rsid w:val="00FA13A0"/>
    <w:rsid w:val="00FA1789"/>
    <w:rsid w:val="00FA2AF9"/>
    <w:rsid w:val="00FA2FD1"/>
    <w:rsid w:val="00FA39F0"/>
    <w:rsid w:val="00FA3A7D"/>
    <w:rsid w:val="00FA4003"/>
    <w:rsid w:val="00FA45BB"/>
    <w:rsid w:val="00FA4E4B"/>
    <w:rsid w:val="00FA58A7"/>
    <w:rsid w:val="00FA5C56"/>
    <w:rsid w:val="00FA65EE"/>
    <w:rsid w:val="00FA678A"/>
    <w:rsid w:val="00FA752C"/>
    <w:rsid w:val="00FA76EA"/>
    <w:rsid w:val="00FB0412"/>
    <w:rsid w:val="00FB1080"/>
    <w:rsid w:val="00FB1171"/>
    <w:rsid w:val="00FB1C21"/>
    <w:rsid w:val="00FB1F6F"/>
    <w:rsid w:val="00FB23A7"/>
    <w:rsid w:val="00FB27E6"/>
    <w:rsid w:val="00FB2AE0"/>
    <w:rsid w:val="00FB2B2D"/>
    <w:rsid w:val="00FB2EC9"/>
    <w:rsid w:val="00FB2ECF"/>
    <w:rsid w:val="00FB37E5"/>
    <w:rsid w:val="00FB39A8"/>
    <w:rsid w:val="00FB404C"/>
    <w:rsid w:val="00FB41F7"/>
    <w:rsid w:val="00FB42C6"/>
    <w:rsid w:val="00FB471B"/>
    <w:rsid w:val="00FB49BF"/>
    <w:rsid w:val="00FB4D3A"/>
    <w:rsid w:val="00FB4D6E"/>
    <w:rsid w:val="00FB5649"/>
    <w:rsid w:val="00FB582C"/>
    <w:rsid w:val="00FB5D05"/>
    <w:rsid w:val="00FB5DCD"/>
    <w:rsid w:val="00FB5E6F"/>
    <w:rsid w:val="00FB64FB"/>
    <w:rsid w:val="00FB6762"/>
    <w:rsid w:val="00FB6982"/>
    <w:rsid w:val="00FB6999"/>
    <w:rsid w:val="00FB6DC6"/>
    <w:rsid w:val="00FB71FA"/>
    <w:rsid w:val="00FB7741"/>
    <w:rsid w:val="00FB7F12"/>
    <w:rsid w:val="00FC055F"/>
    <w:rsid w:val="00FC07A3"/>
    <w:rsid w:val="00FC0ADA"/>
    <w:rsid w:val="00FC15E3"/>
    <w:rsid w:val="00FC181D"/>
    <w:rsid w:val="00FC1A3E"/>
    <w:rsid w:val="00FC2338"/>
    <w:rsid w:val="00FC2DA7"/>
    <w:rsid w:val="00FC4C23"/>
    <w:rsid w:val="00FC63B8"/>
    <w:rsid w:val="00FC63BF"/>
    <w:rsid w:val="00FC68EC"/>
    <w:rsid w:val="00FC6D16"/>
    <w:rsid w:val="00FC6E82"/>
    <w:rsid w:val="00FC7490"/>
    <w:rsid w:val="00FC7F2F"/>
    <w:rsid w:val="00FD0652"/>
    <w:rsid w:val="00FD0B2E"/>
    <w:rsid w:val="00FD1723"/>
    <w:rsid w:val="00FD1E85"/>
    <w:rsid w:val="00FD2BC4"/>
    <w:rsid w:val="00FD2FCB"/>
    <w:rsid w:val="00FD35D4"/>
    <w:rsid w:val="00FD3A58"/>
    <w:rsid w:val="00FD444D"/>
    <w:rsid w:val="00FD4BCC"/>
    <w:rsid w:val="00FD5C3E"/>
    <w:rsid w:val="00FD5F24"/>
    <w:rsid w:val="00FD70A3"/>
    <w:rsid w:val="00FD70F8"/>
    <w:rsid w:val="00FD7D15"/>
    <w:rsid w:val="00FE01D2"/>
    <w:rsid w:val="00FE022E"/>
    <w:rsid w:val="00FE1AAB"/>
    <w:rsid w:val="00FE1B03"/>
    <w:rsid w:val="00FE20B9"/>
    <w:rsid w:val="00FE3B89"/>
    <w:rsid w:val="00FE3BC2"/>
    <w:rsid w:val="00FE3CB4"/>
    <w:rsid w:val="00FE4A79"/>
    <w:rsid w:val="00FE524C"/>
    <w:rsid w:val="00FE5DBB"/>
    <w:rsid w:val="00FE67FF"/>
    <w:rsid w:val="00FE78BF"/>
    <w:rsid w:val="00FF0777"/>
    <w:rsid w:val="00FF0D85"/>
    <w:rsid w:val="00FF103B"/>
    <w:rsid w:val="00FF1267"/>
    <w:rsid w:val="00FF168F"/>
    <w:rsid w:val="00FF1F23"/>
    <w:rsid w:val="00FF22F2"/>
    <w:rsid w:val="00FF26B0"/>
    <w:rsid w:val="00FF29E0"/>
    <w:rsid w:val="00FF2D1D"/>
    <w:rsid w:val="00FF2F67"/>
    <w:rsid w:val="00FF3006"/>
    <w:rsid w:val="00FF372A"/>
    <w:rsid w:val="00FF4793"/>
    <w:rsid w:val="00FF4A15"/>
    <w:rsid w:val="00FF5261"/>
    <w:rsid w:val="00FF5E56"/>
    <w:rsid w:val="00FF60CC"/>
    <w:rsid w:val="00FF6A1D"/>
    <w:rsid w:val="00FF6A29"/>
    <w:rsid w:val="00FF6FA4"/>
    <w:rsid w:val="00FF731A"/>
    <w:rsid w:val="00FF7542"/>
    <w:rsid w:val="00FF772A"/>
    <w:rsid w:val="00FF79D5"/>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Título 1- numerado"/>
    <w:basedOn w:val="Normal"/>
    <w:next w:val="Normal"/>
    <w:link w:val="Heading1Char"/>
    <w:uiPriority w:val="9"/>
    <w:qFormat/>
    <w:rsid w:val="001B25E6"/>
    <w:pPr>
      <w:keepNext/>
      <w:keepLines/>
      <w:spacing w:before="480" w:after="0"/>
      <w:outlineLvl w:val="0"/>
    </w:pPr>
    <w:rPr>
      <w:rFonts w:ascii="Cambria" w:eastAsia="Times New Roman" w:hAnsi="Cambria"/>
      <w:b/>
      <w:bCs/>
      <w:color w:val="365F91"/>
      <w:sz w:val="28"/>
      <w:szCs w:val="28"/>
    </w:rPr>
  </w:style>
  <w:style w:type="paragraph" w:styleId="Heading2">
    <w:name w:val="heading 2"/>
    <w:aliases w:val="Subtitulo numerado"/>
    <w:basedOn w:val="Normal"/>
    <w:next w:val="Normal"/>
    <w:link w:val="Heading2Char"/>
    <w:uiPriority w:val="9"/>
    <w:unhideWhenUsed/>
    <w:qFormat/>
    <w:rsid w:val="001B25E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B25E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B25E6"/>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13267B"/>
    <w:pPr>
      <w:spacing w:before="200" w:after="0"/>
      <w:ind w:left="1008" w:hanging="1008"/>
      <w:outlineLvl w:val="4"/>
    </w:pPr>
    <w:rPr>
      <w:rFonts w:ascii="Cambria" w:eastAsia="Times New Roman" w:hAnsi="Cambria"/>
      <w:b/>
      <w:bCs/>
      <w:color w:val="7F7F7F"/>
      <w:lang w:bidi="en-US"/>
    </w:rPr>
  </w:style>
  <w:style w:type="paragraph" w:styleId="Heading6">
    <w:name w:val="heading 6"/>
    <w:basedOn w:val="Normal"/>
    <w:next w:val="Normal"/>
    <w:link w:val="Heading6Char"/>
    <w:uiPriority w:val="9"/>
    <w:unhideWhenUsed/>
    <w:qFormat/>
    <w:rsid w:val="004446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3267B"/>
    <w:pPr>
      <w:spacing w:after="0"/>
      <w:ind w:left="1296" w:hanging="1296"/>
      <w:outlineLvl w:val="6"/>
    </w:pPr>
    <w:rPr>
      <w:rFonts w:ascii="Cambria" w:eastAsia="Times New Roman" w:hAnsi="Cambria"/>
      <w:i/>
      <w:iCs/>
      <w:lang w:bidi="en-US"/>
    </w:rPr>
  </w:style>
  <w:style w:type="paragraph" w:styleId="Heading8">
    <w:name w:val="heading 8"/>
    <w:basedOn w:val="Normal"/>
    <w:next w:val="Normal"/>
    <w:link w:val="Heading8Char"/>
    <w:uiPriority w:val="9"/>
    <w:unhideWhenUsed/>
    <w:qFormat/>
    <w:rsid w:val="0013267B"/>
    <w:pPr>
      <w:spacing w:after="0"/>
      <w:ind w:left="1440" w:hanging="1440"/>
      <w:outlineLvl w:val="7"/>
    </w:pPr>
    <w:rPr>
      <w:rFonts w:ascii="Cambria" w:eastAsia="Times New Roman" w:hAnsi="Cambria"/>
      <w:sz w:val="20"/>
      <w:szCs w:val="20"/>
      <w:lang w:bidi="en-US"/>
    </w:rPr>
  </w:style>
  <w:style w:type="paragraph" w:styleId="Heading9">
    <w:name w:val="heading 9"/>
    <w:basedOn w:val="Normal"/>
    <w:next w:val="Normal"/>
    <w:link w:val="Heading9Char"/>
    <w:uiPriority w:val="9"/>
    <w:unhideWhenUsed/>
    <w:qFormat/>
    <w:rsid w:val="0013267B"/>
    <w:pPr>
      <w:spacing w:after="0"/>
      <w:ind w:left="1584" w:hanging="1584"/>
      <w:outlineLvl w:val="8"/>
    </w:pPr>
    <w:rPr>
      <w:rFonts w:ascii="Cambria" w:eastAsia="Times New Roman"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224B"/>
    <w:pPr>
      <w:numPr>
        <w:numId w:val="1"/>
      </w:numPr>
    </w:pPr>
  </w:style>
  <w:style w:type="numbering" w:customStyle="1" w:styleId="NotesList">
    <w:name w:val="NotesList"/>
    <w:uiPriority w:val="99"/>
    <w:rsid w:val="00C2224B"/>
    <w:pPr>
      <w:numPr>
        <w:numId w:val="2"/>
      </w:numPr>
    </w:pPr>
  </w:style>
  <w:style w:type="paragraph" w:customStyle="1" w:styleId="SANUS1">
    <w:name w:val="SANUS 1"/>
    <w:basedOn w:val="Heading1"/>
    <w:link w:val="SANUS1Char"/>
    <w:qFormat/>
    <w:rsid w:val="009D12B1"/>
    <w:pPr>
      <w:keepNext w:val="0"/>
      <w:keepLines w:val="0"/>
      <w:pBdr>
        <w:bottom w:val="single" w:sz="4" w:space="1" w:color="FF0000"/>
      </w:pBdr>
      <w:spacing w:before="120" w:after="120"/>
      <w:contextualSpacing/>
    </w:pPr>
    <w:rPr>
      <w:rFonts w:ascii="Calibri" w:eastAsia="Calibri" w:hAnsi="Calibri"/>
      <w:color w:val="FF0000"/>
      <w:lang w:bidi="en-US"/>
    </w:rPr>
  </w:style>
  <w:style w:type="character" w:customStyle="1" w:styleId="SANUS1Char">
    <w:name w:val="SANUS 1 Char"/>
    <w:link w:val="SANUS1"/>
    <w:rsid w:val="009D12B1"/>
    <w:rPr>
      <w:b/>
      <w:bCs/>
      <w:color w:val="FF0000"/>
      <w:sz w:val="28"/>
      <w:szCs w:val="28"/>
      <w:lang w:bidi="en-US"/>
    </w:rPr>
  </w:style>
  <w:style w:type="character" w:customStyle="1" w:styleId="Heading1Char">
    <w:name w:val="Heading 1 Char"/>
    <w:aliases w:val="Título 1- numerado Char"/>
    <w:link w:val="Heading1"/>
    <w:uiPriority w:val="9"/>
    <w:rsid w:val="001B25E6"/>
    <w:rPr>
      <w:rFonts w:ascii="Cambria" w:eastAsia="Times New Roman" w:hAnsi="Cambria" w:cs="Times New Roman"/>
      <w:b/>
      <w:bCs/>
      <w:color w:val="365F91"/>
      <w:sz w:val="28"/>
      <w:szCs w:val="28"/>
    </w:rPr>
  </w:style>
  <w:style w:type="paragraph" w:customStyle="1" w:styleId="SANUS2">
    <w:name w:val="SAN US 2"/>
    <w:basedOn w:val="Heading2"/>
    <w:link w:val="SANUS2Char"/>
    <w:qFormat/>
    <w:rsid w:val="00BE1389"/>
    <w:pPr>
      <w:keepNext w:val="0"/>
      <w:keepLines w:val="0"/>
      <w:spacing w:before="120" w:after="120"/>
    </w:pPr>
    <w:rPr>
      <w:rFonts w:ascii="Calibri" w:eastAsia="Calibri" w:hAnsi="Calibri"/>
      <w:color w:val="auto"/>
      <w:sz w:val="24"/>
      <w:szCs w:val="24"/>
      <w:lang w:bidi="en-US"/>
    </w:rPr>
  </w:style>
  <w:style w:type="character" w:customStyle="1" w:styleId="SANUS2Char">
    <w:name w:val="SAN US 2 Char"/>
    <w:link w:val="SANUS2"/>
    <w:rsid w:val="00BE1389"/>
    <w:rPr>
      <w:b/>
      <w:bCs/>
      <w:sz w:val="24"/>
      <w:szCs w:val="24"/>
      <w:lang w:bidi="en-US"/>
    </w:rPr>
  </w:style>
  <w:style w:type="character" w:customStyle="1" w:styleId="Heading2Char">
    <w:name w:val="Heading 2 Char"/>
    <w:aliases w:val="Subtitulo numerado Char"/>
    <w:link w:val="Heading2"/>
    <w:uiPriority w:val="9"/>
    <w:semiHidden/>
    <w:rsid w:val="001B25E6"/>
    <w:rPr>
      <w:rFonts w:ascii="Cambria" w:eastAsia="Times New Roman" w:hAnsi="Cambria" w:cs="Times New Roman"/>
      <w:b/>
      <w:bCs/>
      <w:color w:val="4F81BD"/>
      <w:sz w:val="26"/>
      <w:szCs w:val="26"/>
    </w:rPr>
  </w:style>
  <w:style w:type="paragraph" w:customStyle="1" w:styleId="SANUS3">
    <w:name w:val="SAN US 3"/>
    <w:basedOn w:val="Heading3"/>
    <w:link w:val="SANUS3Char"/>
    <w:qFormat/>
    <w:rsid w:val="00EB5FE7"/>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1E55DA"/>
    <w:rPr>
      <w:rFonts w:cs="Calibri"/>
      <w:b/>
      <w:bCs/>
      <w:sz w:val="22"/>
      <w:szCs w:val="22"/>
      <w:lang w:bidi="en-US"/>
    </w:rPr>
  </w:style>
  <w:style w:type="character" w:customStyle="1" w:styleId="Heading3Char">
    <w:name w:val="Heading 3 Char"/>
    <w:link w:val="Heading3"/>
    <w:uiPriority w:val="9"/>
    <w:rsid w:val="001B25E6"/>
    <w:rPr>
      <w:rFonts w:ascii="Cambria" w:eastAsia="Times New Roman" w:hAnsi="Cambria" w:cs="Times New Roman"/>
      <w:b/>
      <w:bCs/>
      <w:color w:val="4F81BD"/>
    </w:rPr>
  </w:style>
  <w:style w:type="paragraph" w:customStyle="1" w:styleId="SANUS4">
    <w:name w:val="SAN US 4"/>
    <w:basedOn w:val="Heading4"/>
    <w:link w:val="SANUS4Char"/>
    <w:qFormat/>
    <w:rsid w:val="00EB5FE7"/>
    <w:pPr>
      <w:keepNext w:val="0"/>
      <w:keepLines w:val="0"/>
      <w:tabs>
        <w:tab w:val="num" w:pos="837"/>
      </w:tabs>
      <w:spacing w:before="120" w:after="120"/>
      <w:ind w:left="1080" w:hanging="680"/>
      <w:outlineLvl w:val="1"/>
    </w:pPr>
    <w:rPr>
      <w:rFonts w:ascii="Calibri" w:eastAsia="Calibri" w:hAnsi="Calibri" w:cs="Calibri"/>
      <w:i w:val="0"/>
      <w:color w:val="auto"/>
      <w:sz w:val="20"/>
      <w:lang w:bidi="en-US"/>
    </w:rPr>
  </w:style>
  <w:style w:type="character" w:customStyle="1" w:styleId="SANUS4Char">
    <w:name w:val="SAN US 4 Char"/>
    <w:link w:val="SANUS4"/>
    <w:rsid w:val="00D7171D"/>
    <w:rPr>
      <w:rFonts w:cs="Calibri"/>
      <w:b/>
      <w:bCs/>
      <w:iCs/>
      <w:szCs w:val="22"/>
      <w:lang w:bidi="en-US"/>
    </w:rPr>
  </w:style>
  <w:style w:type="character" w:customStyle="1" w:styleId="Heading4Char">
    <w:name w:val="Heading 4 Char"/>
    <w:link w:val="Heading4"/>
    <w:uiPriority w:val="9"/>
    <w:semiHidden/>
    <w:rsid w:val="001B25E6"/>
    <w:rPr>
      <w:rFonts w:ascii="Cambria" w:eastAsia="Times New Roman" w:hAnsi="Cambria" w:cs="Times New Roman"/>
      <w:b/>
      <w:bCs/>
      <w:i/>
      <w:iCs/>
      <w:color w:val="4F81BD"/>
    </w:rPr>
  </w:style>
  <w:style w:type="paragraph" w:styleId="Header">
    <w:name w:val="header"/>
    <w:basedOn w:val="Normal"/>
    <w:link w:val="HeaderChar"/>
    <w:uiPriority w:val="99"/>
    <w:unhideWhenUsed/>
    <w:rsid w:val="00DE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E"/>
    <w:rPr>
      <w:sz w:val="22"/>
      <w:szCs w:val="22"/>
    </w:rPr>
  </w:style>
  <w:style w:type="paragraph" w:styleId="Footer">
    <w:name w:val="footer"/>
    <w:basedOn w:val="Normal"/>
    <w:link w:val="FooterChar"/>
    <w:uiPriority w:val="99"/>
    <w:unhideWhenUsed/>
    <w:rsid w:val="00DE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E"/>
    <w:rPr>
      <w:sz w:val="22"/>
      <w:szCs w:val="22"/>
    </w:rPr>
  </w:style>
  <w:style w:type="paragraph" w:styleId="BalloonText">
    <w:name w:val="Balloon Text"/>
    <w:basedOn w:val="Normal"/>
    <w:link w:val="BalloonTextChar"/>
    <w:uiPriority w:val="99"/>
    <w:semiHidden/>
    <w:unhideWhenUsed/>
    <w:rsid w:val="00DE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CE"/>
    <w:rPr>
      <w:rFonts w:ascii="Tahoma" w:hAnsi="Tahoma" w:cs="Tahoma"/>
      <w:sz w:val="16"/>
      <w:szCs w:val="16"/>
    </w:rPr>
  </w:style>
  <w:style w:type="paragraph" w:customStyle="1" w:styleId="Formatofecha">
    <w:name w:val="Formato fecha"/>
    <w:basedOn w:val="Normal"/>
    <w:autoRedefine/>
    <w:rsid w:val="00DE14CE"/>
    <w:pPr>
      <w:tabs>
        <w:tab w:val="left" w:pos="4891"/>
      </w:tabs>
    </w:pPr>
    <w:rPr>
      <w:rFonts w:eastAsia="Times New Roman"/>
      <w:sz w:val="16"/>
      <w:szCs w:val="16"/>
      <w:lang w:val="es-ES_tradnl"/>
    </w:rPr>
  </w:style>
  <w:style w:type="paragraph" w:customStyle="1" w:styleId="Normal1">
    <w:name w:val="Normal1"/>
    <w:basedOn w:val="Normal"/>
    <w:link w:val="Normal1Char"/>
    <w:qFormat/>
    <w:rsid w:val="00DE14CE"/>
    <w:pPr>
      <w:spacing w:before="120"/>
    </w:pPr>
    <w:rPr>
      <w:rFonts w:eastAsia="Times New Roman"/>
    </w:rPr>
  </w:style>
  <w:style w:type="character" w:customStyle="1" w:styleId="Normal1Char">
    <w:name w:val="Normal1 Char"/>
    <w:link w:val="Normal1"/>
    <w:rsid w:val="00DE14CE"/>
    <w:rPr>
      <w:rFonts w:eastAsia="Times New Roman"/>
      <w:sz w:val="22"/>
      <w:szCs w:val="22"/>
    </w:rPr>
  </w:style>
  <w:style w:type="character" w:styleId="CommentReference">
    <w:name w:val="annotation reference"/>
    <w:basedOn w:val="DefaultParagraphFont"/>
    <w:uiPriority w:val="99"/>
    <w:unhideWhenUsed/>
    <w:rsid w:val="007D3399"/>
    <w:rPr>
      <w:sz w:val="16"/>
      <w:szCs w:val="16"/>
    </w:rPr>
  </w:style>
  <w:style w:type="paragraph" w:styleId="CommentText">
    <w:name w:val="annotation text"/>
    <w:basedOn w:val="Normal"/>
    <w:link w:val="CommentTextChar"/>
    <w:uiPriority w:val="99"/>
    <w:unhideWhenUsed/>
    <w:rsid w:val="007D3399"/>
    <w:pPr>
      <w:spacing w:line="240" w:lineRule="auto"/>
    </w:pPr>
    <w:rPr>
      <w:sz w:val="20"/>
      <w:szCs w:val="20"/>
    </w:rPr>
  </w:style>
  <w:style w:type="character" w:customStyle="1" w:styleId="CommentTextChar">
    <w:name w:val="Comment Text Char"/>
    <w:basedOn w:val="DefaultParagraphFont"/>
    <w:link w:val="CommentText"/>
    <w:uiPriority w:val="99"/>
    <w:rsid w:val="007D3399"/>
  </w:style>
  <w:style w:type="paragraph" w:styleId="CommentSubject">
    <w:name w:val="annotation subject"/>
    <w:basedOn w:val="CommentText"/>
    <w:next w:val="CommentText"/>
    <w:link w:val="CommentSubjectChar"/>
    <w:uiPriority w:val="99"/>
    <w:semiHidden/>
    <w:unhideWhenUsed/>
    <w:rsid w:val="007D3399"/>
    <w:rPr>
      <w:b/>
      <w:bCs/>
    </w:rPr>
  </w:style>
  <w:style w:type="character" w:customStyle="1" w:styleId="CommentSubjectChar">
    <w:name w:val="Comment Subject Char"/>
    <w:basedOn w:val="CommentTextChar"/>
    <w:link w:val="CommentSubject"/>
    <w:uiPriority w:val="99"/>
    <w:semiHidden/>
    <w:rsid w:val="007D3399"/>
    <w:rPr>
      <w:b/>
      <w:bCs/>
    </w:rPr>
  </w:style>
  <w:style w:type="paragraph" w:styleId="Caption">
    <w:name w:val="caption"/>
    <w:aliases w:val="Caption_S"/>
    <w:basedOn w:val="Normal"/>
    <w:next w:val="Normal"/>
    <w:uiPriority w:val="35"/>
    <w:unhideWhenUsed/>
    <w:qFormat/>
    <w:rsid w:val="000D207A"/>
    <w:rPr>
      <w:rFonts w:eastAsia="Times New Roman"/>
      <w:b/>
      <w:bCs/>
      <w:color w:val="808080"/>
      <w:sz w:val="18"/>
      <w:szCs w:val="18"/>
    </w:rPr>
  </w:style>
  <w:style w:type="character" w:customStyle="1" w:styleId="Heading6Char">
    <w:name w:val="Heading 6 Char"/>
    <w:basedOn w:val="DefaultParagraphFont"/>
    <w:link w:val="Heading6"/>
    <w:uiPriority w:val="9"/>
    <w:semiHidden/>
    <w:rsid w:val="00444640"/>
    <w:rPr>
      <w:rFonts w:asciiTheme="majorHAnsi" w:eastAsiaTheme="majorEastAsia" w:hAnsiTheme="majorHAnsi" w:cstheme="majorBidi"/>
      <w:i/>
      <w:iCs/>
      <w:color w:val="243F60" w:themeColor="accent1" w:themeShade="7F"/>
      <w:sz w:val="22"/>
      <w:szCs w:val="22"/>
    </w:rPr>
  </w:style>
  <w:style w:type="paragraph" w:customStyle="1" w:styleId="Bulletted1">
    <w:name w:val="Bulletted_1"/>
    <w:basedOn w:val="Normal"/>
    <w:link w:val="Bulletted1Char"/>
    <w:qFormat/>
    <w:rsid w:val="0009249A"/>
    <w:pPr>
      <w:numPr>
        <w:ilvl w:val="1"/>
        <w:numId w:val="4"/>
      </w:numPr>
      <w:spacing w:before="40"/>
      <w:jc w:val="both"/>
    </w:pPr>
    <w:rPr>
      <w:rFonts w:eastAsia="Times New Roman" w:cs="Arial"/>
    </w:rPr>
  </w:style>
  <w:style w:type="character" w:customStyle="1" w:styleId="Bulletted1Char">
    <w:name w:val="Bulletted_1 Char"/>
    <w:link w:val="Bulletted1"/>
    <w:rsid w:val="0009249A"/>
    <w:rPr>
      <w:rFonts w:eastAsia="Times New Roman" w:cs="Arial"/>
      <w:sz w:val="22"/>
      <w:szCs w:val="22"/>
    </w:rPr>
  </w:style>
  <w:style w:type="paragraph" w:customStyle="1" w:styleId="Normal2">
    <w:name w:val="Normal2"/>
    <w:basedOn w:val="Normal"/>
    <w:link w:val="Normal2Char"/>
    <w:qFormat/>
    <w:rsid w:val="0009249A"/>
    <w:pPr>
      <w:spacing w:before="120"/>
    </w:pPr>
    <w:rPr>
      <w:rFonts w:eastAsia="Times New Roman"/>
    </w:rPr>
  </w:style>
  <w:style w:type="character" w:customStyle="1" w:styleId="Normal2Char">
    <w:name w:val="Normal2 Char"/>
    <w:link w:val="Normal2"/>
    <w:rsid w:val="0009249A"/>
    <w:rPr>
      <w:rFonts w:eastAsia="Times New Roman"/>
      <w:sz w:val="22"/>
      <w:szCs w:val="22"/>
    </w:rPr>
  </w:style>
  <w:style w:type="paragraph" w:customStyle="1" w:styleId="Bulletted2">
    <w:name w:val="Bulletted 2"/>
    <w:basedOn w:val="Bulletted1"/>
    <w:qFormat/>
    <w:rsid w:val="0009249A"/>
    <w:pPr>
      <w:numPr>
        <w:ilvl w:val="2"/>
      </w:numPr>
      <w:tabs>
        <w:tab w:val="num" w:pos="567"/>
      </w:tabs>
      <w:ind w:left="680" w:hanging="680"/>
    </w:pPr>
  </w:style>
  <w:style w:type="paragraph" w:customStyle="1" w:styleId="Bulleted3">
    <w:name w:val="Bulleted 3"/>
    <w:basedOn w:val="Bulletted1"/>
    <w:qFormat/>
    <w:rsid w:val="0009249A"/>
    <w:pPr>
      <w:numPr>
        <w:ilvl w:val="3"/>
      </w:numPr>
      <w:tabs>
        <w:tab w:val="num" w:pos="837"/>
      </w:tabs>
      <w:ind w:left="950" w:hanging="680"/>
    </w:pPr>
  </w:style>
  <w:style w:type="paragraph" w:customStyle="1" w:styleId="SuperBullet">
    <w:name w:val="SuperBullet"/>
    <w:basedOn w:val="Bulletted1"/>
    <w:qFormat/>
    <w:rsid w:val="0009249A"/>
    <w:pPr>
      <w:numPr>
        <w:ilvl w:val="0"/>
      </w:numPr>
      <w:tabs>
        <w:tab w:val="num" w:pos="567"/>
      </w:tabs>
      <w:ind w:left="680" w:hanging="680"/>
    </w:pPr>
    <w:rPr>
      <w:b/>
    </w:rPr>
  </w:style>
  <w:style w:type="paragraph" w:styleId="NormalWeb">
    <w:name w:val="Normal (Web)"/>
    <w:basedOn w:val="Normal"/>
    <w:uiPriority w:val="99"/>
    <w:unhideWhenUsed/>
    <w:rsid w:val="0009249A"/>
    <w:pPr>
      <w:spacing w:before="100" w:beforeAutospacing="1" w:after="100" w:afterAutospacing="1" w:line="240" w:lineRule="auto"/>
    </w:pPr>
    <w:rPr>
      <w:rFonts w:ascii="Times New Roman" w:eastAsiaTheme="minorEastAsia" w:hAnsi="Times New Roman"/>
      <w:sz w:val="24"/>
      <w:szCs w:val="24"/>
    </w:rPr>
  </w:style>
  <w:style w:type="paragraph" w:styleId="TOC1">
    <w:name w:val="toc 1"/>
    <w:basedOn w:val="Normal"/>
    <w:next w:val="Normal"/>
    <w:autoRedefine/>
    <w:uiPriority w:val="39"/>
    <w:unhideWhenUsed/>
    <w:rsid w:val="006602AC"/>
    <w:pPr>
      <w:spacing w:before="120" w:after="120"/>
    </w:pPr>
    <w:rPr>
      <w:b/>
      <w:caps/>
      <w:color w:val="FF0000"/>
      <w:sz w:val="20"/>
    </w:rPr>
  </w:style>
  <w:style w:type="paragraph" w:styleId="TOC2">
    <w:name w:val="toc 2"/>
    <w:basedOn w:val="Normal"/>
    <w:next w:val="Normal"/>
    <w:autoRedefine/>
    <w:uiPriority w:val="39"/>
    <w:unhideWhenUsed/>
    <w:rsid w:val="00E341F7"/>
    <w:pPr>
      <w:spacing w:after="0"/>
      <w:ind w:left="216"/>
    </w:pPr>
    <w:rPr>
      <w:b/>
      <w:smallCaps/>
      <w:sz w:val="20"/>
    </w:rPr>
  </w:style>
  <w:style w:type="paragraph" w:styleId="TOC3">
    <w:name w:val="toc 3"/>
    <w:basedOn w:val="Normal"/>
    <w:next w:val="Normal"/>
    <w:autoRedefine/>
    <w:uiPriority w:val="39"/>
    <w:unhideWhenUsed/>
    <w:rsid w:val="006602AC"/>
    <w:pPr>
      <w:spacing w:after="0"/>
      <w:ind w:left="446"/>
    </w:pPr>
    <w:rPr>
      <w:i/>
      <w:smallCaps/>
      <w:sz w:val="20"/>
    </w:rPr>
  </w:style>
  <w:style w:type="character" w:styleId="Hyperlink">
    <w:name w:val="Hyperlink"/>
    <w:aliases w:val="Indice 1º nivel"/>
    <w:basedOn w:val="DefaultParagraphFont"/>
    <w:uiPriority w:val="99"/>
    <w:unhideWhenUsed/>
    <w:rsid w:val="00E341F7"/>
    <w:rPr>
      <w:color w:val="0000FF" w:themeColor="hyperlink"/>
      <w:u w:val="single"/>
    </w:rPr>
  </w:style>
  <w:style w:type="paragraph" w:styleId="Revision">
    <w:name w:val="Revision"/>
    <w:hidden/>
    <w:uiPriority w:val="99"/>
    <w:semiHidden/>
    <w:rsid w:val="00BC059E"/>
    <w:rPr>
      <w:sz w:val="22"/>
      <w:szCs w:val="22"/>
    </w:rPr>
  </w:style>
  <w:style w:type="character" w:customStyle="1" w:styleId="ListParagraphChar">
    <w:name w:val="List Paragraph Char"/>
    <w:link w:val="ListParagraph"/>
    <w:uiPriority w:val="34"/>
    <w:locked/>
    <w:rsid w:val="00EF035D"/>
    <w:rPr>
      <w:sz w:val="22"/>
      <w:szCs w:val="24"/>
      <w:lang w:val="en-GB"/>
    </w:rPr>
  </w:style>
  <w:style w:type="paragraph" w:styleId="ListParagraph">
    <w:name w:val="List Paragraph"/>
    <w:basedOn w:val="Normal"/>
    <w:link w:val="ListParagraphChar"/>
    <w:uiPriority w:val="34"/>
    <w:qFormat/>
    <w:rsid w:val="00EF035D"/>
    <w:pPr>
      <w:ind w:left="720"/>
      <w:contextualSpacing/>
    </w:pPr>
    <w:rPr>
      <w:szCs w:val="24"/>
      <w:lang w:val="en-GB"/>
    </w:rPr>
  </w:style>
  <w:style w:type="paragraph" w:customStyle="1" w:styleId="Text">
    <w:name w:val="Text"/>
    <w:basedOn w:val="Normal"/>
    <w:rsid w:val="005121ED"/>
    <w:pPr>
      <w:overflowPunct w:val="0"/>
      <w:autoSpaceDE w:val="0"/>
      <w:autoSpaceDN w:val="0"/>
      <w:adjustRightInd w:val="0"/>
      <w:spacing w:after="220"/>
      <w:jc w:val="both"/>
      <w:textAlignment w:val="baseline"/>
    </w:pPr>
    <w:rPr>
      <w:rFonts w:ascii="Times New Roman" w:eastAsia="Times New Roman" w:hAnsi="Times New Roman"/>
      <w:snapToGrid w:val="0"/>
    </w:rPr>
  </w:style>
  <w:style w:type="paragraph" w:customStyle="1" w:styleId="Default">
    <w:name w:val="Default"/>
    <w:link w:val="DefaultChar"/>
    <w:rsid w:val="00610D36"/>
    <w:pPr>
      <w:autoSpaceDE w:val="0"/>
      <w:autoSpaceDN w:val="0"/>
      <w:adjustRightInd w:val="0"/>
    </w:pPr>
    <w:rPr>
      <w:rFonts w:ascii="Arial" w:eastAsia="Times New Roman" w:hAnsi="Arial" w:cs="Arial"/>
      <w:color w:val="000000"/>
      <w:sz w:val="24"/>
      <w:szCs w:val="24"/>
    </w:rPr>
  </w:style>
  <w:style w:type="character" w:customStyle="1" w:styleId="DefaultChar">
    <w:name w:val="Default Char"/>
    <w:link w:val="Default"/>
    <w:rsid w:val="00610D36"/>
    <w:rPr>
      <w:rFonts w:ascii="Arial" w:eastAsia="Times New Roman" w:hAnsi="Arial" w:cs="Arial"/>
      <w:color w:val="000000"/>
      <w:sz w:val="24"/>
      <w:szCs w:val="24"/>
    </w:rPr>
  </w:style>
  <w:style w:type="paragraph" w:styleId="TOC4">
    <w:name w:val="toc 4"/>
    <w:basedOn w:val="Normal"/>
    <w:next w:val="Normal"/>
    <w:autoRedefine/>
    <w:uiPriority w:val="39"/>
    <w:unhideWhenUsed/>
    <w:rsid w:val="000562A0"/>
    <w:pPr>
      <w:spacing w:after="100"/>
      <w:ind w:left="660"/>
    </w:pPr>
  </w:style>
  <w:style w:type="paragraph" w:customStyle="1" w:styleId="Bulletted20">
    <w:name w:val="Bulletted_2"/>
    <w:basedOn w:val="Bulletted1"/>
    <w:qFormat/>
    <w:rsid w:val="00DF28D7"/>
    <w:pPr>
      <w:numPr>
        <w:ilvl w:val="0"/>
        <w:numId w:val="0"/>
      </w:numPr>
      <w:tabs>
        <w:tab w:val="num" w:pos="360"/>
        <w:tab w:val="num" w:pos="567"/>
      </w:tabs>
      <w:spacing w:after="0"/>
      <w:ind w:left="680" w:hanging="680"/>
    </w:pPr>
    <w:rPr>
      <w:rFonts w:ascii="Arial" w:eastAsiaTheme="minorHAnsi" w:hAnsi="Arial"/>
    </w:rPr>
  </w:style>
  <w:style w:type="paragraph" w:customStyle="1" w:styleId="Bulleted30">
    <w:name w:val="Bulleted_3"/>
    <w:basedOn w:val="Bulletted1"/>
    <w:qFormat/>
    <w:rsid w:val="00DF28D7"/>
    <w:pPr>
      <w:numPr>
        <w:ilvl w:val="0"/>
        <w:numId w:val="0"/>
      </w:numPr>
      <w:tabs>
        <w:tab w:val="num" w:pos="360"/>
        <w:tab w:val="num" w:pos="837"/>
      </w:tabs>
      <w:spacing w:after="0"/>
      <w:ind w:left="950" w:hanging="680"/>
    </w:pPr>
    <w:rPr>
      <w:rFonts w:ascii="Arial" w:eastAsiaTheme="minorHAnsi" w:hAnsi="Arial"/>
    </w:rPr>
  </w:style>
  <w:style w:type="paragraph" w:styleId="FootnoteText">
    <w:name w:val="footnote text"/>
    <w:basedOn w:val="Normal"/>
    <w:link w:val="FootnoteTextChar"/>
    <w:uiPriority w:val="99"/>
    <w:semiHidden/>
    <w:unhideWhenUsed/>
    <w:rsid w:val="009D24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423"/>
  </w:style>
  <w:style w:type="character" w:styleId="FootnoteReference">
    <w:name w:val="footnote reference"/>
    <w:basedOn w:val="DefaultParagraphFont"/>
    <w:uiPriority w:val="99"/>
    <w:semiHidden/>
    <w:unhideWhenUsed/>
    <w:rsid w:val="009D2423"/>
    <w:rPr>
      <w:vertAlign w:val="superscript"/>
    </w:rPr>
  </w:style>
  <w:style w:type="table" w:styleId="TableGrid">
    <w:name w:val="Table Grid"/>
    <w:basedOn w:val="TableNormal"/>
    <w:uiPriority w:val="59"/>
    <w:rsid w:val="005D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d10">
    <w:name w:val="bulletted1"/>
    <w:basedOn w:val="Normal"/>
    <w:rsid w:val="008109B3"/>
    <w:pPr>
      <w:spacing w:before="40"/>
      <w:jc w:val="both"/>
    </w:pPr>
    <w:rPr>
      <w:rFonts w:ascii="Times New Roman" w:eastAsiaTheme="minorHAnsi" w:hAnsi="Times New Roman"/>
    </w:rPr>
  </w:style>
  <w:style w:type="paragraph" w:styleId="TOC5">
    <w:name w:val="toc 5"/>
    <w:basedOn w:val="Normal"/>
    <w:next w:val="Normal"/>
    <w:autoRedefine/>
    <w:uiPriority w:val="39"/>
    <w:unhideWhenUsed/>
    <w:rsid w:val="00001146"/>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01146"/>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01146"/>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01146"/>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01146"/>
    <w:pPr>
      <w:spacing w:after="100"/>
      <w:ind w:left="1760"/>
    </w:pPr>
    <w:rPr>
      <w:rFonts w:asciiTheme="minorHAnsi" w:eastAsiaTheme="minorEastAsia" w:hAnsiTheme="minorHAnsi" w:cstheme="minorBidi"/>
    </w:rPr>
  </w:style>
  <w:style w:type="table" w:customStyle="1" w:styleId="TableGrid1">
    <w:name w:val="Table Grid1"/>
    <w:basedOn w:val="TableNormal"/>
    <w:next w:val="TableGrid"/>
    <w:uiPriority w:val="59"/>
    <w:rsid w:val="0006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975F6"/>
    <w:pPr>
      <w:spacing w:after="120"/>
    </w:pPr>
  </w:style>
  <w:style w:type="character" w:customStyle="1" w:styleId="BodyTextChar">
    <w:name w:val="Body Text Char"/>
    <w:basedOn w:val="DefaultParagraphFont"/>
    <w:link w:val="BodyText"/>
    <w:uiPriority w:val="99"/>
    <w:semiHidden/>
    <w:rsid w:val="00D975F6"/>
    <w:rPr>
      <w:sz w:val="22"/>
      <w:szCs w:val="22"/>
    </w:rPr>
  </w:style>
  <w:style w:type="paragraph" w:styleId="BodyTextFirstIndent">
    <w:name w:val="Body Text First Indent"/>
    <w:basedOn w:val="Normal"/>
    <w:link w:val="BodyTextFirstIndentChar"/>
    <w:uiPriority w:val="99"/>
    <w:unhideWhenUsed/>
    <w:rsid w:val="00D975F6"/>
    <w:pPr>
      <w:autoSpaceDE w:val="0"/>
      <w:autoSpaceDN w:val="0"/>
      <w:spacing w:after="240" w:line="240" w:lineRule="auto"/>
      <w:ind w:firstLine="720"/>
      <w:jc w:val="both"/>
    </w:pPr>
    <w:rPr>
      <w:rFonts w:ascii="Arial" w:eastAsiaTheme="minorHAnsi" w:hAnsi="Arial" w:cs="Arial"/>
      <w:sz w:val="20"/>
      <w:szCs w:val="20"/>
    </w:rPr>
  </w:style>
  <w:style w:type="character" w:customStyle="1" w:styleId="BodyTextFirstIndentChar">
    <w:name w:val="Body Text First Indent Char"/>
    <w:basedOn w:val="BodyTextChar"/>
    <w:link w:val="BodyTextFirstIndent"/>
    <w:uiPriority w:val="99"/>
    <w:rsid w:val="00D975F6"/>
    <w:rPr>
      <w:rFonts w:ascii="Arial" w:eastAsiaTheme="minorHAnsi" w:hAnsi="Arial" w:cs="Arial"/>
      <w:sz w:val="22"/>
      <w:szCs w:val="22"/>
    </w:rPr>
  </w:style>
  <w:style w:type="character" w:customStyle="1" w:styleId="Heading5Char">
    <w:name w:val="Heading 5 Char"/>
    <w:basedOn w:val="DefaultParagraphFont"/>
    <w:link w:val="Heading5"/>
    <w:uiPriority w:val="9"/>
    <w:rsid w:val="0013267B"/>
    <w:rPr>
      <w:rFonts w:ascii="Cambria" w:eastAsia="Times New Roman" w:hAnsi="Cambria"/>
      <w:b/>
      <w:bCs/>
      <w:color w:val="7F7F7F"/>
      <w:sz w:val="22"/>
      <w:szCs w:val="22"/>
      <w:lang w:bidi="en-US"/>
    </w:rPr>
  </w:style>
  <w:style w:type="character" w:customStyle="1" w:styleId="Heading7Char">
    <w:name w:val="Heading 7 Char"/>
    <w:basedOn w:val="DefaultParagraphFont"/>
    <w:link w:val="Heading7"/>
    <w:uiPriority w:val="9"/>
    <w:rsid w:val="0013267B"/>
    <w:rPr>
      <w:rFonts w:ascii="Cambria" w:eastAsia="Times New Roman" w:hAnsi="Cambria"/>
      <w:i/>
      <w:iCs/>
      <w:sz w:val="22"/>
      <w:szCs w:val="22"/>
      <w:lang w:bidi="en-US"/>
    </w:rPr>
  </w:style>
  <w:style w:type="character" w:customStyle="1" w:styleId="Heading8Char">
    <w:name w:val="Heading 8 Char"/>
    <w:basedOn w:val="DefaultParagraphFont"/>
    <w:link w:val="Heading8"/>
    <w:uiPriority w:val="9"/>
    <w:rsid w:val="0013267B"/>
    <w:rPr>
      <w:rFonts w:ascii="Cambria" w:eastAsia="Times New Roman" w:hAnsi="Cambria"/>
      <w:lang w:bidi="en-US"/>
    </w:rPr>
  </w:style>
  <w:style w:type="character" w:customStyle="1" w:styleId="Heading9Char">
    <w:name w:val="Heading 9 Char"/>
    <w:basedOn w:val="DefaultParagraphFont"/>
    <w:link w:val="Heading9"/>
    <w:uiPriority w:val="9"/>
    <w:rsid w:val="0013267B"/>
    <w:rPr>
      <w:rFonts w:ascii="Cambria" w:eastAsia="Times New Roman" w:hAnsi="Cambria"/>
      <w:i/>
      <w:iCs/>
      <w:spacing w:val="5"/>
      <w:lang w:bidi="en-US"/>
    </w:rPr>
  </w:style>
  <w:style w:type="table" w:customStyle="1" w:styleId="TableGrid3">
    <w:name w:val="Table Grid3"/>
    <w:basedOn w:val="TableNormal"/>
    <w:next w:val="TableGrid"/>
    <w:uiPriority w:val="59"/>
    <w:rsid w:val="00B4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A5059"/>
    <w:rPr>
      <w:i/>
      <w:iCs/>
    </w:rPr>
  </w:style>
  <w:style w:type="table" w:customStyle="1" w:styleId="TableGrid2">
    <w:name w:val="Table Grid2"/>
    <w:basedOn w:val="TableNormal"/>
    <w:next w:val="TableGrid"/>
    <w:uiPriority w:val="59"/>
    <w:rsid w:val="006845A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845A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C40BC"/>
    <w:pPr>
      <w:outlineLvl w:val="9"/>
    </w:pPr>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Título 1- numerado"/>
    <w:basedOn w:val="Normal"/>
    <w:next w:val="Normal"/>
    <w:link w:val="Heading1Char"/>
    <w:uiPriority w:val="9"/>
    <w:qFormat/>
    <w:rsid w:val="001B25E6"/>
    <w:pPr>
      <w:keepNext/>
      <w:keepLines/>
      <w:spacing w:before="480" w:after="0"/>
      <w:outlineLvl w:val="0"/>
    </w:pPr>
    <w:rPr>
      <w:rFonts w:ascii="Cambria" w:eastAsia="Times New Roman" w:hAnsi="Cambria"/>
      <w:b/>
      <w:bCs/>
      <w:color w:val="365F91"/>
      <w:sz w:val="28"/>
      <w:szCs w:val="28"/>
    </w:rPr>
  </w:style>
  <w:style w:type="paragraph" w:styleId="Heading2">
    <w:name w:val="heading 2"/>
    <w:aliases w:val="Subtitulo numerado"/>
    <w:basedOn w:val="Normal"/>
    <w:next w:val="Normal"/>
    <w:link w:val="Heading2Char"/>
    <w:uiPriority w:val="9"/>
    <w:unhideWhenUsed/>
    <w:qFormat/>
    <w:rsid w:val="001B25E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B25E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B25E6"/>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13267B"/>
    <w:pPr>
      <w:spacing w:before="200" w:after="0"/>
      <w:ind w:left="1008" w:hanging="1008"/>
      <w:outlineLvl w:val="4"/>
    </w:pPr>
    <w:rPr>
      <w:rFonts w:ascii="Cambria" w:eastAsia="Times New Roman" w:hAnsi="Cambria"/>
      <w:b/>
      <w:bCs/>
      <w:color w:val="7F7F7F"/>
      <w:lang w:bidi="en-US"/>
    </w:rPr>
  </w:style>
  <w:style w:type="paragraph" w:styleId="Heading6">
    <w:name w:val="heading 6"/>
    <w:basedOn w:val="Normal"/>
    <w:next w:val="Normal"/>
    <w:link w:val="Heading6Char"/>
    <w:uiPriority w:val="9"/>
    <w:unhideWhenUsed/>
    <w:qFormat/>
    <w:rsid w:val="004446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3267B"/>
    <w:pPr>
      <w:spacing w:after="0"/>
      <w:ind w:left="1296" w:hanging="1296"/>
      <w:outlineLvl w:val="6"/>
    </w:pPr>
    <w:rPr>
      <w:rFonts w:ascii="Cambria" w:eastAsia="Times New Roman" w:hAnsi="Cambria"/>
      <w:i/>
      <w:iCs/>
      <w:lang w:bidi="en-US"/>
    </w:rPr>
  </w:style>
  <w:style w:type="paragraph" w:styleId="Heading8">
    <w:name w:val="heading 8"/>
    <w:basedOn w:val="Normal"/>
    <w:next w:val="Normal"/>
    <w:link w:val="Heading8Char"/>
    <w:uiPriority w:val="9"/>
    <w:unhideWhenUsed/>
    <w:qFormat/>
    <w:rsid w:val="0013267B"/>
    <w:pPr>
      <w:spacing w:after="0"/>
      <w:ind w:left="1440" w:hanging="1440"/>
      <w:outlineLvl w:val="7"/>
    </w:pPr>
    <w:rPr>
      <w:rFonts w:ascii="Cambria" w:eastAsia="Times New Roman" w:hAnsi="Cambria"/>
      <w:sz w:val="20"/>
      <w:szCs w:val="20"/>
      <w:lang w:bidi="en-US"/>
    </w:rPr>
  </w:style>
  <w:style w:type="paragraph" w:styleId="Heading9">
    <w:name w:val="heading 9"/>
    <w:basedOn w:val="Normal"/>
    <w:next w:val="Normal"/>
    <w:link w:val="Heading9Char"/>
    <w:uiPriority w:val="9"/>
    <w:unhideWhenUsed/>
    <w:qFormat/>
    <w:rsid w:val="0013267B"/>
    <w:pPr>
      <w:spacing w:after="0"/>
      <w:ind w:left="1584" w:hanging="1584"/>
      <w:outlineLvl w:val="8"/>
    </w:pPr>
    <w:rPr>
      <w:rFonts w:ascii="Cambria" w:eastAsia="Times New Roman"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224B"/>
    <w:pPr>
      <w:numPr>
        <w:numId w:val="1"/>
      </w:numPr>
    </w:pPr>
  </w:style>
  <w:style w:type="numbering" w:customStyle="1" w:styleId="NotesList">
    <w:name w:val="NotesList"/>
    <w:uiPriority w:val="99"/>
    <w:rsid w:val="00C2224B"/>
    <w:pPr>
      <w:numPr>
        <w:numId w:val="2"/>
      </w:numPr>
    </w:pPr>
  </w:style>
  <w:style w:type="paragraph" w:customStyle="1" w:styleId="SANUS1">
    <w:name w:val="SANUS 1"/>
    <w:basedOn w:val="Heading1"/>
    <w:link w:val="SANUS1Char"/>
    <w:qFormat/>
    <w:rsid w:val="009D12B1"/>
    <w:pPr>
      <w:keepNext w:val="0"/>
      <w:keepLines w:val="0"/>
      <w:pBdr>
        <w:bottom w:val="single" w:sz="4" w:space="1" w:color="FF0000"/>
      </w:pBdr>
      <w:spacing w:before="120" w:after="120"/>
      <w:contextualSpacing/>
    </w:pPr>
    <w:rPr>
      <w:rFonts w:ascii="Calibri" w:eastAsia="Calibri" w:hAnsi="Calibri"/>
      <w:color w:val="FF0000"/>
      <w:lang w:bidi="en-US"/>
    </w:rPr>
  </w:style>
  <w:style w:type="character" w:customStyle="1" w:styleId="SANUS1Char">
    <w:name w:val="SANUS 1 Char"/>
    <w:link w:val="SANUS1"/>
    <w:rsid w:val="009D12B1"/>
    <w:rPr>
      <w:b/>
      <w:bCs/>
      <w:color w:val="FF0000"/>
      <w:sz w:val="28"/>
      <w:szCs w:val="28"/>
      <w:lang w:bidi="en-US"/>
    </w:rPr>
  </w:style>
  <w:style w:type="character" w:customStyle="1" w:styleId="Heading1Char">
    <w:name w:val="Heading 1 Char"/>
    <w:aliases w:val="Título 1- numerado Char"/>
    <w:link w:val="Heading1"/>
    <w:uiPriority w:val="9"/>
    <w:rsid w:val="001B25E6"/>
    <w:rPr>
      <w:rFonts w:ascii="Cambria" w:eastAsia="Times New Roman" w:hAnsi="Cambria" w:cs="Times New Roman"/>
      <w:b/>
      <w:bCs/>
      <w:color w:val="365F91"/>
      <w:sz w:val="28"/>
      <w:szCs w:val="28"/>
    </w:rPr>
  </w:style>
  <w:style w:type="paragraph" w:customStyle="1" w:styleId="SANUS2">
    <w:name w:val="SAN US 2"/>
    <w:basedOn w:val="Heading2"/>
    <w:link w:val="SANUS2Char"/>
    <w:qFormat/>
    <w:rsid w:val="00BE1389"/>
    <w:pPr>
      <w:keepNext w:val="0"/>
      <w:keepLines w:val="0"/>
      <w:spacing w:before="120" w:after="120"/>
    </w:pPr>
    <w:rPr>
      <w:rFonts w:ascii="Calibri" w:eastAsia="Calibri" w:hAnsi="Calibri"/>
      <w:color w:val="auto"/>
      <w:sz w:val="24"/>
      <w:szCs w:val="24"/>
      <w:lang w:bidi="en-US"/>
    </w:rPr>
  </w:style>
  <w:style w:type="character" w:customStyle="1" w:styleId="SANUS2Char">
    <w:name w:val="SAN US 2 Char"/>
    <w:link w:val="SANUS2"/>
    <w:rsid w:val="00BE1389"/>
    <w:rPr>
      <w:b/>
      <w:bCs/>
      <w:sz w:val="24"/>
      <w:szCs w:val="24"/>
      <w:lang w:bidi="en-US"/>
    </w:rPr>
  </w:style>
  <w:style w:type="character" w:customStyle="1" w:styleId="Heading2Char">
    <w:name w:val="Heading 2 Char"/>
    <w:aliases w:val="Subtitulo numerado Char"/>
    <w:link w:val="Heading2"/>
    <w:uiPriority w:val="9"/>
    <w:semiHidden/>
    <w:rsid w:val="001B25E6"/>
    <w:rPr>
      <w:rFonts w:ascii="Cambria" w:eastAsia="Times New Roman" w:hAnsi="Cambria" w:cs="Times New Roman"/>
      <w:b/>
      <w:bCs/>
      <w:color w:val="4F81BD"/>
      <w:sz w:val="26"/>
      <w:szCs w:val="26"/>
    </w:rPr>
  </w:style>
  <w:style w:type="paragraph" w:customStyle="1" w:styleId="SANUS3">
    <w:name w:val="SAN US 3"/>
    <w:basedOn w:val="Heading3"/>
    <w:link w:val="SANUS3Char"/>
    <w:qFormat/>
    <w:rsid w:val="00EB5FE7"/>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1E55DA"/>
    <w:rPr>
      <w:rFonts w:cs="Calibri"/>
      <w:b/>
      <w:bCs/>
      <w:sz w:val="22"/>
      <w:szCs w:val="22"/>
      <w:lang w:bidi="en-US"/>
    </w:rPr>
  </w:style>
  <w:style w:type="character" w:customStyle="1" w:styleId="Heading3Char">
    <w:name w:val="Heading 3 Char"/>
    <w:link w:val="Heading3"/>
    <w:uiPriority w:val="9"/>
    <w:rsid w:val="001B25E6"/>
    <w:rPr>
      <w:rFonts w:ascii="Cambria" w:eastAsia="Times New Roman" w:hAnsi="Cambria" w:cs="Times New Roman"/>
      <w:b/>
      <w:bCs/>
      <w:color w:val="4F81BD"/>
    </w:rPr>
  </w:style>
  <w:style w:type="paragraph" w:customStyle="1" w:styleId="SANUS4">
    <w:name w:val="SAN US 4"/>
    <w:basedOn w:val="Heading4"/>
    <w:link w:val="SANUS4Char"/>
    <w:qFormat/>
    <w:rsid w:val="00EB5FE7"/>
    <w:pPr>
      <w:keepNext w:val="0"/>
      <w:keepLines w:val="0"/>
      <w:tabs>
        <w:tab w:val="num" w:pos="837"/>
      </w:tabs>
      <w:spacing w:before="120" w:after="120"/>
      <w:ind w:left="1080" w:hanging="680"/>
      <w:outlineLvl w:val="1"/>
    </w:pPr>
    <w:rPr>
      <w:rFonts w:ascii="Calibri" w:eastAsia="Calibri" w:hAnsi="Calibri" w:cs="Calibri"/>
      <w:i w:val="0"/>
      <w:color w:val="auto"/>
      <w:sz w:val="20"/>
      <w:lang w:bidi="en-US"/>
    </w:rPr>
  </w:style>
  <w:style w:type="character" w:customStyle="1" w:styleId="SANUS4Char">
    <w:name w:val="SAN US 4 Char"/>
    <w:link w:val="SANUS4"/>
    <w:rsid w:val="00D7171D"/>
    <w:rPr>
      <w:rFonts w:cs="Calibri"/>
      <w:b/>
      <w:bCs/>
      <w:iCs/>
      <w:szCs w:val="22"/>
      <w:lang w:bidi="en-US"/>
    </w:rPr>
  </w:style>
  <w:style w:type="character" w:customStyle="1" w:styleId="Heading4Char">
    <w:name w:val="Heading 4 Char"/>
    <w:link w:val="Heading4"/>
    <w:uiPriority w:val="9"/>
    <w:semiHidden/>
    <w:rsid w:val="001B25E6"/>
    <w:rPr>
      <w:rFonts w:ascii="Cambria" w:eastAsia="Times New Roman" w:hAnsi="Cambria" w:cs="Times New Roman"/>
      <w:b/>
      <w:bCs/>
      <w:i/>
      <w:iCs/>
      <w:color w:val="4F81BD"/>
    </w:rPr>
  </w:style>
  <w:style w:type="paragraph" w:styleId="Header">
    <w:name w:val="header"/>
    <w:basedOn w:val="Normal"/>
    <w:link w:val="HeaderChar"/>
    <w:uiPriority w:val="99"/>
    <w:unhideWhenUsed/>
    <w:rsid w:val="00DE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E"/>
    <w:rPr>
      <w:sz w:val="22"/>
      <w:szCs w:val="22"/>
    </w:rPr>
  </w:style>
  <w:style w:type="paragraph" w:styleId="Footer">
    <w:name w:val="footer"/>
    <w:basedOn w:val="Normal"/>
    <w:link w:val="FooterChar"/>
    <w:uiPriority w:val="99"/>
    <w:unhideWhenUsed/>
    <w:rsid w:val="00DE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E"/>
    <w:rPr>
      <w:sz w:val="22"/>
      <w:szCs w:val="22"/>
    </w:rPr>
  </w:style>
  <w:style w:type="paragraph" w:styleId="BalloonText">
    <w:name w:val="Balloon Text"/>
    <w:basedOn w:val="Normal"/>
    <w:link w:val="BalloonTextChar"/>
    <w:uiPriority w:val="99"/>
    <w:semiHidden/>
    <w:unhideWhenUsed/>
    <w:rsid w:val="00DE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CE"/>
    <w:rPr>
      <w:rFonts w:ascii="Tahoma" w:hAnsi="Tahoma" w:cs="Tahoma"/>
      <w:sz w:val="16"/>
      <w:szCs w:val="16"/>
    </w:rPr>
  </w:style>
  <w:style w:type="paragraph" w:customStyle="1" w:styleId="Formatofecha">
    <w:name w:val="Formato fecha"/>
    <w:basedOn w:val="Normal"/>
    <w:autoRedefine/>
    <w:rsid w:val="00DE14CE"/>
    <w:pPr>
      <w:tabs>
        <w:tab w:val="left" w:pos="4891"/>
      </w:tabs>
    </w:pPr>
    <w:rPr>
      <w:rFonts w:eastAsia="Times New Roman"/>
      <w:sz w:val="16"/>
      <w:szCs w:val="16"/>
      <w:lang w:val="es-ES_tradnl"/>
    </w:rPr>
  </w:style>
  <w:style w:type="paragraph" w:customStyle="1" w:styleId="Normal1">
    <w:name w:val="Normal1"/>
    <w:basedOn w:val="Normal"/>
    <w:link w:val="Normal1Char"/>
    <w:qFormat/>
    <w:rsid w:val="00DE14CE"/>
    <w:pPr>
      <w:spacing w:before="120"/>
    </w:pPr>
    <w:rPr>
      <w:rFonts w:eastAsia="Times New Roman"/>
    </w:rPr>
  </w:style>
  <w:style w:type="character" w:customStyle="1" w:styleId="Normal1Char">
    <w:name w:val="Normal1 Char"/>
    <w:link w:val="Normal1"/>
    <w:rsid w:val="00DE14CE"/>
    <w:rPr>
      <w:rFonts w:eastAsia="Times New Roman"/>
      <w:sz w:val="22"/>
      <w:szCs w:val="22"/>
    </w:rPr>
  </w:style>
  <w:style w:type="character" w:styleId="CommentReference">
    <w:name w:val="annotation reference"/>
    <w:basedOn w:val="DefaultParagraphFont"/>
    <w:uiPriority w:val="99"/>
    <w:unhideWhenUsed/>
    <w:rsid w:val="007D3399"/>
    <w:rPr>
      <w:sz w:val="16"/>
      <w:szCs w:val="16"/>
    </w:rPr>
  </w:style>
  <w:style w:type="paragraph" w:styleId="CommentText">
    <w:name w:val="annotation text"/>
    <w:basedOn w:val="Normal"/>
    <w:link w:val="CommentTextChar"/>
    <w:uiPriority w:val="99"/>
    <w:unhideWhenUsed/>
    <w:rsid w:val="007D3399"/>
    <w:pPr>
      <w:spacing w:line="240" w:lineRule="auto"/>
    </w:pPr>
    <w:rPr>
      <w:sz w:val="20"/>
      <w:szCs w:val="20"/>
    </w:rPr>
  </w:style>
  <w:style w:type="character" w:customStyle="1" w:styleId="CommentTextChar">
    <w:name w:val="Comment Text Char"/>
    <w:basedOn w:val="DefaultParagraphFont"/>
    <w:link w:val="CommentText"/>
    <w:uiPriority w:val="99"/>
    <w:rsid w:val="007D3399"/>
  </w:style>
  <w:style w:type="paragraph" w:styleId="CommentSubject">
    <w:name w:val="annotation subject"/>
    <w:basedOn w:val="CommentText"/>
    <w:next w:val="CommentText"/>
    <w:link w:val="CommentSubjectChar"/>
    <w:uiPriority w:val="99"/>
    <w:semiHidden/>
    <w:unhideWhenUsed/>
    <w:rsid w:val="007D3399"/>
    <w:rPr>
      <w:b/>
      <w:bCs/>
    </w:rPr>
  </w:style>
  <w:style w:type="character" w:customStyle="1" w:styleId="CommentSubjectChar">
    <w:name w:val="Comment Subject Char"/>
    <w:basedOn w:val="CommentTextChar"/>
    <w:link w:val="CommentSubject"/>
    <w:uiPriority w:val="99"/>
    <w:semiHidden/>
    <w:rsid w:val="007D3399"/>
    <w:rPr>
      <w:b/>
      <w:bCs/>
    </w:rPr>
  </w:style>
  <w:style w:type="paragraph" w:styleId="Caption">
    <w:name w:val="caption"/>
    <w:aliases w:val="Caption_S"/>
    <w:basedOn w:val="Normal"/>
    <w:next w:val="Normal"/>
    <w:uiPriority w:val="35"/>
    <w:unhideWhenUsed/>
    <w:qFormat/>
    <w:rsid w:val="000D207A"/>
    <w:rPr>
      <w:rFonts w:eastAsia="Times New Roman"/>
      <w:b/>
      <w:bCs/>
      <w:color w:val="808080"/>
      <w:sz w:val="18"/>
      <w:szCs w:val="18"/>
    </w:rPr>
  </w:style>
  <w:style w:type="character" w:customStyle="1" w:styleId="Heading6Char">
    <w:name w:val="Heading 6 Char"/>
    <w:basedOn w:val="DefaultParagraphFont"/>
    <w:link w:val="Heading6"/>
    <w:uiPriority w:val="9"/>
    <w:semiHidden/>
    <w:rsid w:val="00444640"/>
    <w:rPr>
      <w:rFonts w:asciiTheme="majorHAnsi" w:eastAsiaTheme="majorEastAsia" w:hAnsiTheme="majorHAnsi" w:cstheme="majorBidi"/>
      <w:i/>
      <w:iCs/>
      <w:color w:val="243F60" w:themeColor="accent1" w:themeShade="7F"/>
      <w:sz w:val="22"/>
      <w:szCs w:val="22"/>
    </w:rPr>
  </w:style>
  <w:style w:type="paragraph" w:customStyle="1" w:styleId="Bulletted1">
    <w:name w:val="Bulletted_1"/>
    <w:basedOn w:val="Normal"/>
    <w:link w:val="Bulletted1Char"/>
    <w:qFormat/>
    <w:rsid w:val="0009249A"/>
    <w:pPr>
      <w:numPr>
        <w:ilvl w:val="1"/>
        <w:numId w:val="4"/>
      </w:numPr>
      <w:spacing w:before="40"/>
      <w:jc w:val="both"/>
    </w:pPr>
    <w:rPr>
      <w:rFonts w:eastAsia="Times New Roman" w:cs="Arial"/>
    </w:rPr>
  </w:style>
  <w:style w:type="character" w:customStyle="1" w:styleId="Bulletted1Char">
    <w:name w:val="Bulletted_1 Char"/>
    <w:link w:val="Bulletted1"/>
    <w:rsid w:val="0009249A"/>
    <w:rPr>
      <w:rFonts w:eastAsia="Times New Roman" w:cs="Arial"/>
      <w:sz w:val="22"/>
      <w:szCs w:val="22"/>
    </w:rPr>
  </w:style>
  <w:style w:type="paragraph" w:customStyle="1" w:styleId="Normal2">
    <w:name w:val="Normal2"/>
    <w:basedOn w:val="Normal"/>
    <w:link w:val="Normal2Char"/>
    <w:qFormat/>
    <w:rsid w:val="0009249A"/>
    <w:pPr>
      <w:spacing w:before="120"/>
    </w:pPr>
    <w:rPr>
      <w:rFonts w:eastAsia="Times New Roman"/>
    </w:rPr>
  </w:style>
  <w:style w:type="character" w:customStyle="1" w:styleId="Normal2Char">
    <w:name w:val="Normal2 Char"/>
    <w:link w:val="Normal2"/>
    <w:rsid w:val="0009249A"/>
    <w:rPr>
      <w:rFonts w:eastAsia="Times New Roman"/>
      <w:sz w:val="22"/>
      <w:szCs w:val="22"/>
    </w:rPr>
  </w:style>
  <w:style w:type="paragraph" w:customStyle="1" w:styleId="Bulletted2">
    <w:name w:val="Bulletted 2"/>
    <w:basedOn w:val="Bulletted1"/>
    <w:qFormat/>
    <w:rsid w:val="0009249A"/>
    <w:pPr>
      <w:numPr>
        <w:ilvl w:val="2"/>
      </w:numPr>
      <w:tabs>
        <w:tab w:val="num" w:pos="567"/>
      </w:tabs>
      <w:ind w:left="680" w:hanging="680"/>
    </w:pPr>
  </w:style>
  <w:style w:type="paragraph" w:customStyle="1" w:styleId="Bulleted3">
    <w:name w:val="Bulleted 3"/>
    <w:basedOn w:val="Bulletted1"/>
    <w:qFormat/>
    <w:rsid w:val="0009249A"/>
    <w:pPr>
      <w:numPr>
        <w:ilvl w:val="3"/>
      </w:numPr>
      <w:tabs>
        <w:tab w:val="num" w:pos="837"/>
      </w:tabs>
      <w:ind w:left="950" w:hanging="680"/>
    </w:pPr>
  </w:style>
  <w:style w:type="paragraph" w:customStyle="1" w:styleId="SuperBullet">
    <w:name w:val="SuperBullet"/>
    <w:basedOn w:val="Bulletted1"/>
    <w:qFormat/>
    <w:rsid w:val="0009249A"/>
    <w:pPr>
      <w:numPr>
        <w:ilvl w:val="0"/>
      </w:numPr>
      <w:tabs>
        <w:tab w:val="num" w:pos="567"/>
      </w:tabs>
      <w:ind w:left="680" w:hanging="680"/>
    </w:pPr>
    <w:rPr>
      <w:b/>
    </w:rPr>
  </w:style>
  <w:style w:type="paragraph" w:styleId="NormalWeb">
    <w:name w:val="Normal (Web)"/>
    <w:basedOn w:val="Normal"/>
    <w:uiPriority w:val="99"/>
    <w:unhideWhenUsed/>
    <w:rsid w:val="0009249A"/>
    <w:pPr>
      <w:spacing w:before="100" w:beforeAutospacing="1" w:after="100" w:afterAutospacing="1" w:line="240" w:lineRule="auto"/>
    </w:pPr>
    <w:rPr>
      <w:rFonts w:ascii="Times New Roman" w:eastAsiaTheme="minorEastAsia" w:hAnsi="Times New Roman"/>
      <w:sz w:val="24"/>
      <w:szCs w:val="24"/>
    </w:rPr>
  </w:style>
  <w:style w:type="paragraph" w:styleId="TOC1">
    <w:name w:val="toc 1"/>
    <w:basedOn w:val="Normal"/>
    <w:next w:val="Normal"/>
    <w:autoRedefine/>
    <w:uiPriority w:val="39"/>
    <w:unhideWhenUsed/>
    <w:rsid w:val="006602AC"/>
    <w:pPr>
      <w:spacing w:before="120" w:after="120"/>
    </w:pPr>
    <w:rPr>
      <w:b/>
      <w:caps/>
      <w:color w:val="FF0000"/>
      <w:sz w:val="20"/>
    </w:rPr>
  </w:style>
  <w:style w:type="paragraph" w:styleId="TOC2">
    <w:name w:val="toc 2"/>
    <w:basedOn w:val="Normal"/>
    <w:next w:val="Normal"/>
    <w:autoRedefine/>
    <w:uiPriority w:val="39"/>
    <w:unhideWhenUsed/>
    <w:rsid w:val="00E341F7"/>
    <w:pPr>
      <w:spacing w:after="0"/>
      <w:ind w:left="216"/>
    </w:pPr>
    <w:rPr>
      <w:b/>
      <w:smallCaps/>
      <w:sz w:val="20"/>
    </w:rPr>
  </w:style>
  <w:style w:type="paragraph" w:styleId="TOC3">
    <w:name w:val="toc 3"/>
    <w:basedOn w:val="Normal"/>
    <w:next w:val="Normal"/>
    <w:autoRedefine/>
    <w:uiPriority w:val="39"/>
    <w:unhideWhenUsed/>
    <w:rsid w:val="006602AC"/>
    <w:pPr>
      <w:spacing w:after="0"/>
      <w:ind w:left="446"/>
    </w:pPr>
    <w:rPr>
      <w:i/>
      <w:smallCaps/>
      <w:sz w:val="20"/>
    </w:rPr>
  </w:style>
  <w:style w:type="character" w:styleId="Hyperlink">
    <w:name w:val="Hyperlink"/>
    <w:aliases w:val="Indice 1º nivel"/>
    <w:basedOn w:val="DefaultParagraphFont"/>
    <w:uiPriority w:val="99"/>
    <w:unhideWhenUsed/>
    <w:rsid w:val="00E341F7"/>
    <w:rPr>
      <w:color w:val="0000FF" w:themeColor="hyperlink"/>
      <w:u w:val="single"/>
    </w:rPr>
  </w:style>
  <w:style w:type="paragraph" w:styleId="Revision">
    <w:name w:val="Revision"/>
    <w:hidden/>
    <w:uiPriority w:val="99"/>
    <w:semiHidden/>
    <w:rsid w:val="00BC059E"/>
    <w:rPr>
      <w:sz w:val="22"/>
      <w:szCs w:val="22"/>
    </w:rPr>
  </w:style>
  <w:style w:type="character" w:customStyle="1" w:styleId="ListParagraphChar">
    <w:name w:val="List Paragraph Char"/>
    <w:link w:val="ListParagraph"/>
    <w:uiPriority w:val="34"/>
    <w:locked/>
    <w:rsid w:val="00EF035D"/>
    <w:rPr>
      <w:sz w:val="22"/>
      <w:szCs w:val="24"/>
      <w:lang w:val="en-GB"/>
    </w:rPr>
  </w:style>
  <w:style w:type="paragraph" w:styleId="ListParagraph">
    <w:name w:val="List Paragraph"/>
    <w:basedOn w:val="Normal"/>
    <w:link w:val="ListParagraphChar"/>
    <w:uiPriority w:val="34"/>
    <w:qFormat/>
    <w:rsid w:val="00EF035D"/>
    <w:pPr>
      <w:ind w:left="720"/>
      <w:contextualSpacing/>
    </w:pPr>
    <w:rPr>
      <w:szCs w:val="24"/>
      <w:lang w:val="en-GB"/>
    </w:rPr>
  </w:style>
  <w:style w:type="paragraph" w:customStyle="1" w:styleId="Text">
    <w:name w:val="Text"/>
    <w:basedOn w:val="Normal"/>
    <w:rsid w:val="005121ED"/>
    <w:pPr>
      <w:overflowPunct w:val="0"/>
      <w:autoSpaceDE w:val="0"/>
      <w:autoSpaceDN w:val="0"/>
      <w:adjustRightInd w:val="0"/>
      <w:spacing w:after="220"/>
      <w:jc w:val="both"/>
      <w:textAlignment w:val="baseline"/>
    </w:pPr>
    <w:rPr>
      <w:rFonts w:ascii="Times New Roman" w:eastAsia="Times New Roman" w:hAnsi="Times New Roman"/>
      <w:snapToGrid w:val="0"/>
    </w:rPr>
  </w:style>
  <w:style w:type="paragraph" w:customStyle="1" w:styleId="Default">
    <w:name w:val="Default"/>
    <w:link w:val="DefaultChar"/>
    <w:rsid w:val="00610D36"/>
    <w:pPr>
      <w:autoSpaceDE w:val="0"/>
      <w:autoSpaceDN w:val="0"/>
      <w:adjustRightInd w:val="0"/>
    </w:pPr>
    <w:rPr>
      <w:rFonts w:ascii="Arial" w:eastAsia="Times New Roman" w:hAnsi="Arial" w:cs="Arial"/>
      <w:color w:val="000000"/>
      <w:sz w:val="24"/>
      <w:szCs w:val="24"/>
    </w:rPr>
  </w:style>
  <w:style w:type="character" w:customStyle="1" w:styleId="DefaultChar">
    <w:name w:val="Default Char"/>
    <w:link w:val="Default"/>
    <w:rsid w:val="00610D36"/>
    <w:rPr>
      <w:rFonts w:ascii="Arial" w:eastAsia="Times New Roman" w:hAnsi="Arial" w:cs="Arial"/>
      <w:color w:val="000000"/>
      <w:sz w:val="24"/>
      <w:szCs w:val="24"/>
    </w:rPr>
  </w:style>
  <w:style w:type="paragraph" w:styleId="TOC4">
    <w:name w:val="toc 4"/>
    <w:basedOn w:val="Normal"/>
    <w:next w:val="Normal"/>
    <w:autoRedefine/>
    <w:uiPriority w:val="39"/>
    <w:unhideWhenUsed/>
    <w:rsid w:val="000562A0"/>
    <w:pPr>
      <w:spacing w:after="100"/>
      <w:ind w:left="660"/>
    </w:pPr>
  </w:style>
  <w:style w:type="paragraph" w:customStyle="1" w:styleId="Bulletted20">
    <w:name w:val="Bulletted_2"/>
    <w:basedOn w:val="Bulletted1"/>
    <w:qFormat/>
    <w:rsid w:val="00DF28D7"/>
    <w:pPr>
      <w:numPr>
        <w:ilvl w:val="0"/>
        <w:numId w:val="0"/>
      </w:numPr>
      <w:tabs>
        <w:tab w:val="num" w:pos="360"/>
        <w:tab w:val="num" w:pos="567"/>
      </w:tabs>
      <w:spacing w:after="0"/>
      <w:ind w:left="680" w:hanging="680"/>
    </w:pPr>
    <w:rPr>
      <w:rFonts w:ascii="Arial" w:eastAsiaTheme="minorHAnsi" w:hAnsi="Arial"/>
    </w:rPr>
  </w:style>
  <w:style w:type="paragraph" w:customStyle="1" w:styleId="Bulleted30">
    <w:name w:val="Bulleted_3"/>
    <w:basedOn w:val="Bulletted1"/>
    <w:qFormat/>
    <w:rsid w:val="00DF28D7"/>
    <w:pPr>
      <w:numPr>
        <w:ilvl w:val="0"/>
        <w:numId w:val="0"/>
      </w:numPr>
      <w:tabs>
        <w:tab w:val="num" w:pos="360"/>
        <w:tab w:val="num" w:pos="837"/>
      </w:tabs>
      <w:spacing w:after="0"/>
      <w:ind w:left="950" w:hanging="680"/>
    </w:pPr>
    <w:rPr>
      <w:rFonts w:ascii="Arial" w:eastAsiaTheme="minorHAnsi" w:hAnsi="Arial"/>
    </w:rPr>
  </w:style>
  <w:style w:type="paragraph" w:styleId="FootnoteText">
    <w:name w:val="footnote text"/>
    <w:basedOn w:val="Normal"/>
    <w:link w:val="FootnoteTextChar"/>
    <w:uiPriority w:val="99"/>
    <w:semiHidden/>
    <w:unhideWhenUsed/>
    <w:rsid w:val="009D24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423"/>
  </w:style>
  <w:style w:type="character" w:styleId="FootnoteReference">
    <w:name w:val="footnote reference"/>
    <w:basedOn w:val="DefaultParagraphFont"/>
    <w:uiPriority w:val="99"/>
    <w:semiHidden/>
    <w:unhideWhenUsed/>
    <w:rsid w:val="009D2423"/>
    <w:rPr>
      <w:vertAlign w:val="superscript"/>
    </w:rPr>
  </w:style>
  <w:style w:type="table" w:styleId="TableGrid">
    <w:name w:val="Table Grid"/>
    <w:basedOn w:val="TableNormal"/>
    <w:uiPriority w:val="59"/>
    <w:rsid w:val="005D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d10">
    <w:name w:val="bulletted1"/>
    <w:basedOn w:val="Normal"/>
    <w:rsid w:val="008109B3"/>
    <w:pPr>
      <w:spacing w:before="40"/>
      <w:jc w:val="both"/>
    </w:pPr>
    <w:rPr>
      <w:rFonts w:ascii="Times New Roman" w:eastAsiaTheme="minorHAnsi" w:hAnsi="Times New Roman"/>
    </w:rPr>
  </w:style>
  <w:style w:type="paragraph" w:styleId="TOC5">
    <w:name w:val="toc 5"/>
    <w:basedOn w:val="Normal"/>
    <w:next w:val="Normal"/>
    <w:autoRedefine/>
    <w:uiPriority w:val="39"/>
    <w:unhideWhenUsed/>
    <w:rsid w:val="00001146"/>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01146"/>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01146"/>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01146"/>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01146"/>
    <w:pPr>
      <w:spacing w:after="100"/>
      <w:ind w:left="1760"/>
    </w:pPr>
    <w:rPr>
      <w:rFonts w:asciiTheme="minorHAnsi" w:eastAsiaTheme="minorEastAsia" w:hAnsiTheme="minorHAnsi" w:cstheme="minorBidi"/>
    </w:rPr>
  </w:style>
  <w:style w:type="table" w:customStyle="1" w:styleId="TableGrid1">
    <w:name w:val="Table Grid1"/>
    <w:basedOn w:val="TableNormal"/>
    <w:next w:val="TableGrid"/>
    <w:uiPriority w:val="59"/>
    <w:rsid w:val="0006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975F6"/>
    <w:pPr>
      <w:spacing w:after="120"/>
    </w:pPr>
  </w:style>
  <w:style w:type="character" w:customStyle="1" w:styleId="BodyTextChar">
    <w:name w:val="Body Text Char"/>
    <w:basedOn w:val="DefaultParagraphFont"/>
    <w:link w:val="BodyText"/>
    <w:uiPriority w:val="99"/>
    <w:semiHidden/>
    <w:rsid w:val="00D975F6"/>
    <w:rPr>
      <w:sz w:val="22"/>
      <w:szCs w:val="22"/>
    </w:rPr>
  </w:style>
  <w:style w:type="paragraph" w:styleId="BodyTextFirstIndent">
    <w:name w:val="Body Text First Indent"/>
    <w:basedOn w:val="Normal"/>
    <w:link w:val="BodyTextFirstIndentChar"/>
    <w:uiPriority w:val="99"/>
    <w:unhideWhenUsed/>
    <w:rsid w:val="00D975F6"/>
    <w:pPr>
      <w:autoSpaceDE w:val="0"/>
      <w:autoSpaceDN w:val="0"/>
      <w:spacing w:after="240" w:line="240" w:lineRule="auto"/>
      <w:ind w:firstLine="720"/>
      <w:jc w:val="both"/>
    </w:pPr>
    <w:rPr>
      <w:rFonts w:ascii="Arial" w:eastAsiaTheme="minorHAnsi" w:hAnsi="Arial" w:cs="Arial"/>
      <w:sz w:val="20"/>
      <w:szCs w:val="20"/>
    </w:rPr>
  </w:style>
  <w:style w:type="character" w:customStyle="1" w:styleId="BodyTextFirstIndentChar">
    <w:name w:val="Body Text First Indent Char"/>
    <w:basedOn w:val="BodyTextChar"/>
    <w:link w:val="BodyTextFirstIndent"/>
    <w:uiPriority w:val="99"/>
    <w:rsid w:val="00D975F6"/>
    <w:rPr>
      <w:rFonts w:ascii="Arial" w:eastAsiaTheme="minorHAnsi" w:hAnsi="Arial" w:cs="Arial"/>
      <w:sz w:val="22"/>
      <w:szCs w:val="22"/>
    </w:rPr>
  </w:style>
  <w:style w:type="character" w:customStyle="1" w:styleId="Heading5Char">
    <w:name w:val="Heading 5 Char"/>
    <w:basedOn w:val="DefaultParagraphFont"/>
    <w:link w:val="Heading5"/>
    <w:uiPriority w:val="9"/>
    <w:rsid w:val="0013267B"/>
    <w:rPr>
      <w:rFonts w:ascii="Cambria" w:eastAsia="Times New Roman" w:hAnsi="Cambria"/>
      <w:b/>
      <w:bCs/>
      <w:color w:val="7F7F7F"/>
      <w:sz w:val="22"/>
      <w:szCs w:val="22"/>
      <w:lang w:bidi="en-US"/>
    </w:rPr>
  </w:style>
  <w:style w:type="character" w:customStyle="1" w:styleId="Heading7Char">
    <w:name w:val="Heading 7 Char"/>
    <w:basedOn w:val="DefaultParagraphFont"/>
    <w:link w:val="Heading7"/>
    <w:uiPriority w:val="9"/>
    <w:rsid w:val="0013267B"/>
    <w:rPr>
      <w:rFonts w:ascii="Cambria" w:eastAsia="Times New Roman" w:hAnsi="Cambria"/>
      <w:i/>
      <w:iCs/>
      <w:sz w:val="22"/>
      <w:szCs w:val="22"/>
      <w:lang w:bidi="en-US"/>
    </w:rPr>
  </w:style>
  <w:style w:type="character" w:customStyle="1" w:styleId="Heading8Char">
    <w:name w:val="Heading 8 Char"/>
    <w:basedOn w:val="DefaultParagraphFont"/>
    <w:link w:val="Heading8"/>
    <w:uiPriority w:val="9"/>
    <w:rsid w:val="0013267B"/>
    <w:rPr>
      <w:rFonts w:ascii="Cambria" w:eastAsia="Times New Roman" w:hAnsi="Cambria"/>
      <w:lang w:bidi="en-US"/>
    </w:rPr>
  </w:style>
  <w:style w:type="character" w:customStyle="1" w:styleId="Heading9Char">
    <w:name w:val="Heading 9 Char"/>
    <w:basedOn w:val="DefaultParagraphFont"/>
    <w:link w:val="Heading9"/>
    <w:uiPriority w:val="9"/>
    <w:rsid w:val="0013267B"/>
    <w:rPr>
      <w:rFonts w:ascii="Cambria" w:eastAsia="Times New Roman" w:hAnsi="Cambria"/>
      <w:i/>
      <w:iCs/>
      <w:spacing w:val="5"/>
      <w:lang w:bidi="en-US"/>
    </w:rPr>
  </w:style>
  <w:style w:type="table" w:customStyle="1" w:styleId="TableGrid3">
    <w:name w:val="Table Grid3"/>
    <w:basedOn w:val="TableNormal"/>
    <w:next w:val="TableGrid"/>
    <w:uiPriority w:val="59"/>
    <w:rsid w:val="00B4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A5059"/>
    <w:rPr>
      <w:i/>
      <w:iCs/>
    </w:rPr>
  </w:style>
  <w:style w:type="table" w:customStyle="1" w:styleId="TableGrid2">
    <w:name w:val="Table Grid2"/>
    <w:basedOn w:val="TableNormal"/>
    <w:next w:val="TableGrid"/>
    <w:uiPriority w:val="59"/>
    <w:rsid w:val="006845A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845A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C40BC"/>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7580">
      <w:bodyDiv w:val="1"/>
      <w:marLeft w:val="0"/>
      <w:marRight w:val="0"/>
      <w:marTop w:val="0"/>
      <w:marBottom w:val="0"/>
      <w:divBdr>
        <w:top w:val="none" w:sz="0" w:space="0" w:color="auto"/>
        <w:left w:val="none" w:sz="0" w:space="0" w:color="auto"/>
        <w:bottom w:val="none" w:sz="0" w:space="0" w:color="auto"/>
        <w:right w:val="none" w:sz="0" w:space="0" w:color="auto"/>
      </w:divBdr>
    </w:div>
    <w:div w:id="110979342">
      <w:bodyDiv w:val="1"/>
      <w:marLeft w:val="0"/>
      <w:marRight w:val="0"/>
      <w:marTop w:val="0"/>
      <w:marBottom w:val="0"/>
      <w:divBdr>
        <w:top w:val="none" w:sz="0" w:space="0" w:color="auto"/>
        <w:left w:val="none" w:sz="0" w:space="0" w:color="auto"/>
        <w:bottom w:val="none" w:sz="0" w:space="0" w:color="auto"/>
        <w:right w:val="none" w:sz="0" w:space="0" w:color="auto"/>
      </w:divBdr>
    </w:div>
    <w:div w:id="174274354">
      <w:bodyDiv w:val="1"/>
      <w:marLeft w:val="0"/>
      <w:marRight w:val="0"/>
      <w:marTop w:val="0"/>
      <w:marBottom w:val="0"/>
      <w:divBdr>
        <w:top w:val="none" w:sz="0" w:space="0" w:color="auto"/>
        <w:left w:val="none" w:sz="0" w:space="0" w:color="auto"/>
        <w:bottom w:val="none" w:sz="0" w:space="0" w:color="auto"/>
        <w:right w:val="none" w:sz="0" w:space="0" w:color="auto"/>
      </w:divBdr>
    </w:div>
    <w:div w:id="195698776">
      <w:bodyDiv w:val="1"/>
      <w:marLeft w:val="0"/>
      <w:marRight w:val="0"/>
      <w:marTop w:val="0"/>
      <w:marBottom w:val="0"/>
      <w:divBdr>
        <w:top w:val="none" w:sz="0" w:space="0" w:color="auto"/>
        <w:left w:val="none" w:sz="0" w:space="0" w:color="auto"/>
        <w:bottom w:val="none" w:sz="0" w:space="0" w:color="auto"/>
        <w:right w:val="none" w:sz="0" w:space="0" w:color="auto"/>
      </w:divBdr>
      <w:divsChild>
        <w:div w:id="1426072541">
          <w:marLeft w:val="173"/>
          <w:marRight w:val="0"/>
          <w:marTop w:val="40"/>
          <w:marBottom w:val="0"/>
          <w:divBdr>
            <w:top w:val="none" w:sz="0" w:space="0" w:color="auto"/>
            <w:left w:val="none" w:sz="0" w:space="0" w:color="auto"/>
            <w:bottom w:val="none" w:sz="0" w:space="0" w:color="auto"/>
            <w:right w:val="none" w:sz="0" w:space="0" w:color="auto"/>
          </w:divBdr>
        </w:div>
        <w:div w:id="382752566">
          <w:marLeft w:val="173"/>
          <w:marRight w:val="0"/>
          <w:marTop w:val="40"/>
          <w:marBottom w:val="0"/>
          <w:divBdr>
            <w:top w:val="none" w:sz="0" w:space="0" w:color="auto"/>
            <w:left w:val="none" w:sz="0" w:space="0" w:color="auto"/>
            <w:bottom w:val="none" w:sz="0" w:space="0" w:color="auto"/>
            <w:right w:val="none" w:sz="0" w:space="0" w:color="auto"/>
          </w:divBdr>
        </w:div>
        <w:div w:id="1320814110">
          <w:marLeft w:val="173"/>
          <w:marRight w:val="0"/>
          <w:marTop w:val="40"/>
          <w:marBottom w:val="0"/>
          <w:divBdr>
            <w:top w:val="none" w:sz="0" w:space="0" w:color="auto"/>
            <w:left w:val="none" w:sz="0" w:space="0" w:color="auto"/>
            <w:bottom w:val="none" w:sz="0" w:space="0" w:color="auto"/>
            <w:right w:val="none" w:sz="0" w:space="0" w:color="auto"/>
          </w:divBdr>
        </w:div>
        <w:div w:id="132797147">
          <w:marLeft w:val="173"/>
          <w:marRight w:val="0"/>
          <w:marTop w:val="40"/>
          <w:marBottom w:val="0"/>
          <w:divBdr>
            <w:top w:val="none" w:sz="0" w:space="0" w:color="auto"/>
            <w:left w:val="none" w:sz="0" w:space="0" w:color="auto"/>
            <w:bottom w:val="none" w:sz="0" w:space="0" w:color="auto"/>
            <w:right w:val="none" w:sz="0" w:space="0" w:color="auto"/>
          </w:divBdr>
        </w:div>
        <w:div w:id="1265118025">
          <w:marLeft w:val="173"/>
          <w:marRight w:val="0"/>
          <w:marTop w:val="40"/>
          <w:marBottom w:val="0"/>
          <w:divBdr>
            <w:top w:val="none" w:sz="0" w:space="0" w:color="auto"/>
            <w:left w:val="none" w:sz="0" w:space="0" w:color="auto"/>
            <w:bottom w:val="none" w:sz="0" w:space="0" w:color="auto"/>
            <w:right w:val="none" w:sz="0" w:space="0" w:color="auto"/>
          </w:divBdr>
        </w:div>
        <w:div w:id="311757571">
          <w:marLeft w:val="173"/>
          <w:marRight w:val="0"/>
          <w:marTop w:val="40"/>
          <w:marBottom w:val="0"/>
          <w:divBdr>
            <w:top w:val="none" w:sz="0" w:space="0" w:color="auto"/>
            <w:left w:val="none" w:sz="0" w:space="0" w:color="auto"/>
            <w:bottom w:val="none" w:sz="0" w:space="0" w:color="auto"/>
            <w:right w:val="none" w:sz="0" w:space="0" w:color="auto"/>
          </w:divBdr>
        </w:div>
        <w:div w:id="2000423425">
          <w:marLeft w:val="173"/>
          <w:marRight w:val="0"/>
          <w:marTop w:val="40"/>
          <w:marBottom w:val="0"/>
          <w:divBdr>
            <w:top w:val="none" w:sz="0" w:space="0" w:color="auto"/>
            <w:left w:val="none" w:sz="0" w:space="0" w:color="auto"/>
            <w:bottom w:val="none" w:sz="0" w:space="0" w:color="auto"/>
            <w:right w:val="none" w:sz="0" w:space="0" w:color="auto"/>
          </w:divBdr>
        </w:div>
        <w:div w:id="743068798">
          <w:marLeft w:val="173"/>
          <w:marRight w:val="0"/>
          <w:marTop w:val="40"/>
          <w:marBottom w:val="0"/>
          <w:divBdr>
            <w:top w:val="none" w:sz="0" w:space="0" w:color="auto"/>
            <w:left w:val="none" w:sz="0" w:space="0" w:color="auto"/>
            <w:bottom w:val="none" w:sz="0" w:space="0" w:color="auto"/>
            <w:right w:val="none" w:sz="0" w:space="0" w:color="auto"/>
          </w:divBdr>
        </w:div>
        <w:div w:id="1095634432">
          <w:marLeft w:val="173"/>
          <w:marRight w:val="0"/>
          <w:marTop w:val="40"/>
          <w:marBottom w:val="0"/>
          <w:divBdr>
            <w:top w:val="none" w:sz="0" w:space="0" w:color="auto"/>
            <w:left w:val="none" w:sz="0" w:space="0" w:color="auto"/>
            <w:bottom w:val="none" w:sz="0" w:space="0" w:color="auto"/>
            <w:right w:val="none" w:sz="0" w:space="0" w:color="auto"/>
          </w:divBdr>
        </w:div>
        <w:div w:id="441195050">
          <w:marLeft w:val="173"/>
          <w:marRight w:val="0"/>
          <w:marTop w:val="40"/>
          <w:marBottom w:val="0"/>
          <w:divBdr>
            <w:top w:val="none" w:sz="0" w:space="0" w:color="auto"/>
            <w:left w:val="none" w:sz="0" w:space="0" w:color="auto"/>
            <w:bottom w:val="none" w:sz="0" w:space="0" w:color="auto"/>
            <w:right w:val="none" w:sz="0" w:space="0" w:color="auto"/>
          </w:divBdr>
        </w:div>
        <w:div w:id="1955481942">
          <w:marLeft w:val="173"/>
          <w:marRight w:val="0"/>
          <w:marTop w:val="40"/>
          <w:marBottom w:val="0"/>
          <w:divBdr>
            <w:top w:val="none" w:sz="0" w:space="0" w:color="auto"/>
            <w:left w:val="none" w:sz="0" w:space="0" w:color="auto"/>
            <w:bottom w:val="none" w:sz="0" w:space="0" w:color="auto"/>
            <w:right w:val="none" w:sz="0" w:space="0" w:color="auto"/>
          </w:divBdr>
        </w:div>
        <w:div w:id="449787691">
          <w:marLeft w:val="173"/>
          <w:marRight w:val="0"/>
          <w:marTop w:val="40"/>
          <w:marBottom w:val="0"/>
          <w:divBdr>
            <w:top w:val="none" w:sz="0" w:space="0" w:color="auto"/>
            <w:left w:val="none" w:sz="0" w:space="0" w:color="auto"/>
            <w:bottom w:val="none" w:sz="0" w:space="0" w:color="auto"/>
            <w:right w:val="none" w:sz="0" w:space="0" w:color="auto"/>
          </w:divBdr>
        </w:div>
        <w:div w:id="372385306">
          <w:marLeft w:val="173"/>
          <w:marRight w:val="0"/>
          <w:marTop w:val="40"/>
          <w:marBottom w:val="0"/>
          <w:divBdr>
            <w:top w:val="none" w:sz="0" w:space="0" w:color="auto"/>
            <w:left w:val="none" w:sz="0" w:space="0" w:color="auto"/>
            <w:bottom w:val="none" w:sz="0" w:space="0" w:color="auto"/>
            <w:right w:val="none" w:sz="0" w:space="0" w:color="auto"/>
          </w:divBdr>
        </w:div>
      </w:divsChild>
    </w:div>
    <w:div w:id="354815878">
      <w:bodyDiv w:val="1"/>
      <w:marLeft w:val="0"/>
      <w:marRight w:val="0"/>
      <w:marTop w:val="0"/>
      <w:marBottom w:val="0"/>
      <w:divBdr>
        <w:top w:val="none" w:sz="0" w:space="0" w:color="auto"/>
        <w:left w:val="none" w:sz="0" w:space="0" w:color="auto"/>
        <w:bottom w:val="none" w:sz="0" w:space="0" w:color="auto"/>
        <w:right w:val="none" w:sz="0" w:space="0" w:color="auto"/>
      </w:divBdr>
    </w:div>
    <w:div w:id="522861539">
      <w:bodyDiv w:val="1"/>
      <w:marLeft w:val="0"/>
      <w:marRight w:val="0"/>
      <w:marTop w:val="0"/>
      <w:marBottom w:val="0"/>
      <w:divBdr>
        <w:top w:val="none" w:sz="0" w:space="0" w:color="auto"/>
        <w:left w:val="none" w:sz="0" w:space="0" w:color="auto"/>
        <w:bottom w:val="none" w:sz="0" w:space="0" w:color="auto"/>
        <w:right w:val="none" w:sz="0" w:space="0" w:color="auto"/>
      </w:divBdr>
    </w:div>
    <w:div w:id="610404944">
      <w:bodyDiv w:val="1"/>
      <w:marLeft w:val="0"/>
      <w:marRight w:val="0"/>
      <w:marTop w:val="0"/>
      <w:marBottom w:val="0"/>
      <w:divBdr>
        <w:top w:val="none" w:sz="0" w:space="0" w:color="auto"/>
        <w:left w:val="none" w:sz="0" w:space="0" w:color="auto"/>
        <w:bottom w:val="none" w:sz="0" w:space="0" w:color="auto"/>
        <w:right w:val="none" w:sz="0" w:space="0" w:color="auto"/>
      </w:divBdr>
    </w:div>
    <w:div w:id="648941542">
      <w:bodyDiv w:val="1"/>
      <w:marLeft w:val="0"/>
      <w:marRight w:val="0"/>
      <w:marTop w:val="0"/>
      <w:marBottom w:val="0"/>
      <w:divBdr>
        <w:top w:val="none" w:sz="0" w:space="0" w:color="auto"/>
        <w:left w:val="none" w:sz="0" w:space="0" w:color="auto"/>
        <w:bottom w:val="none" w:sz="0" w:space="0" w:color="auto"/>
        <w:right w:val="none" w:sz="0" w:space="0" w:color="auto"/>
      </w:divBdr>
    </w:div>
    <w:div w:id="695081674">
      <w:bodyDiv w:val="1"/>
      <w:marLeft w:val="0"/>
      <w:marRight w:val="0"/>
      <w:marTop w:val="0"/>
      <w:marBottom w:val="0"/>
      <w:divBdr>
        <w:top w:val="none" w:sz="0" w:space="0" w:color="auto"/>
        <w:left w:val="none" w:sz="0" w:space="0" w:color="auto"/>
        <w:bottom w:val="none" w:sz="0" w:space="0" w:color="auto"/>
        <w:right w:val="none" w:sz="0" w:space="0" w:color="auto"/>
      </w:divBdr>
    </w:div>
    <w:div w:id="888150133">
      <w:bodyDiv w:val="1"/>
      <w:marLeft w:val="0"/>
      <w:marRight w:val="0"/>
      <w:marTop w:val="0"/>
      <w:marBottom w:val="0"/>
      <w:divBdr>
        <w:top w:val="none" w:sz="0" w:space="0" w:color="auto"/>
        <w:left w:val="none" w:sz="0" w:space="0" w:color="auto"/>
        <w:bottom w:val="none" w:sz="0" w:space="0" w:color="auto"/>
        <w:right w:val="none" w:sz="0" w:space="0" w:color="auto"/>
      </w:divBdr>
    </w:div>
    <w:div w:id="900211612">
      <w:bodyDiv w:val="1"/>
      <w:marLeft w:val="0"/>
      <w:marRight w:val="0"/>
      <w:marTop w:val="0"/>
      <w:marBottom w:val="0"/>
      <w:divBdr>
        <w:top w:val="none" w:sz="0" w:space="0" w:color="auto"/>
        <w:left w:val="none" w:sz="0" w:space="0" w:color="auto"/>
        <w:bottom w:val="none" w:sz="0" w:space="0" w:color="auto"/>
        <w:right w:val="none" w:sz="0" w:space="0" w:color="auto"/>
      </w:divBdr>
    </w:div>
    <w:div w:id="957564665">
      <w:bodyDiv w:val="1"/>
      <w:marLeft w:val="0"/>
      <w:marRight w:val="0"/>
      <w:marTop w:val="0"/>
      <w:marBottom w:val="0"/>
      <w:divBdr>
        <w:top w:val="none" w:sz="0" w:space="0" w:color="auto"/>
        <w:left w:val="none" w:sz="0" w:space="0" w:color="auto"/>
        <w:bottom w:val="none" w:sz="0" w:space="0" w:color="auto"/>
        <w:right w:val="none" w:sz="0" w:space="0" w:color="auto"/>
      </w:divBdr>
      <w:divsChild>
        <w:div w:id="58133783">
          <w:marLeft w:val="0"/>
          <w:marRight w:val="0"/>
          <w:marTop w:val="0"/>
          <w:marBottom w:val="0"/>
          <w:divBdr>
            <w:top w:val="none" w:sz="0" w:space="0" w:color="auto"/>
            <w:left w:val="none" w:sz="0" w:space="0" w:color="auto"/>
            <w:bottom w:val="none" w:sz="0" w:space="0" w:color="auto"/>
            <w:right w:val="none" w:sz="0" w:space="0" w:color="auto"/>
          </w:divBdr>
          <w:divsChild>
            <w:div w:id="1809131886">
              <w:marLeft w:val="0"/>
              <w:marRight w:val="0"/>
              <w:marTop w:val="0"/>
              <w:marBottom w:val="0"/>
              <w:divBdr>
                <w:top w:val="none" w:sz="0" w:space="0" w:color="auto"/>
                <w:left w:val="none" w:sz="0" w:space="0" w:color="auto"/>
                <w:bottom w:val="none" w:sz="0" w:space="0" w:color="auto"/>
                <w:right w:val="none" w:sz="0" w:space="0" w:color="auto"/>
              </w:divBdr>
              <w:divsChild>
                <w:div w:id="354576337">
                  <w:marLeft w:val="0"/>
                  <w:marRight w:val="4500"/>
                  <w:marTop w:val="0"/>
                  <w:marBottom w:val="0"/>
                  <w:divBdr>
                    <w:top w:val="none" w:sz="0" w:space="0" w:color="auto"/>
                    <w:left w:val="none" w:sz="0" w:space="0" w:color="auto"/>
                    <w:bottom w:val="none" w:sz="0" w:space="0" w:color="auto"/>
                    <w:right w:val="none" w:sz="0" w:space="0" w:color="auto"/>
                  </w:divBdr>
                  <w:divsChild>
                    <w:div w:id="420444749">
                      <w:marLeft w:val="0"/>
                      <w:marRight w:val="0"/>
                      <w:marTop w:val="0"/>
                      <w:marBottom w:val="0"/>
                      <w:divBdr>
                        <w:top w:val="none" w:sz="0" w:space="0" w:color="auto"/>
                        <w:left w:val="none" w:sz="0" w:space="0" w:color="auto"/>
                        <w:bottom w:val="none" w:sz="0" w:space="0" w:color="auto"/>
                        <w:right w:val="none" w:sz="0" w:space="0" w:color="auto"/>
                      </w:divBdr>
                      <w:divsChild>
                        <w:div w:id="1840458472">
                          <w:marLeft w:val="0"/>
                          <w:marRight w:val="0"/>
                          <w:marTop w:val="0"/>
                          <w:marBottom w:val="0"/>
                          <w:divBdr>
                            <w:top w:val="none" w:sz="0" w:space="0" w:color="auto"/>
                            <w:left w:val="none" w:sz="0" w:space="0" w:color="auto"/>
                            <w:bottom w:val="none" w:sz="0" w:space="0" w:color="auto"/>
                            <w:right w:val="none" w:sz="0" w:space="0" w:color="auto"/>
                          </w:divBdr>
                          <w:divsChild>
                            <w:div w:id="1570463093">
                              <w:marLeft w:val="0"/>
                              <w:marRight w:val="0"/>
                              <w:marTop w:val="0"/>
                              <w:marBottom w:val="0"/>
                              <w:divBdr>
                                <w:top w:val="none" w:sz="0" w:space="0" w:color="auto"/>
                                <w:left w:val="none" w:sz="0" w:space="0" w:color="auto"/>
                                <w:bottom w:val="none" w:sz="0" w:space="0" w:color="auto"/>
                                <w:right w:val="none" w:sz="0" w:space="0" w:color="auto"/>
                              </w:divBdr>
                              <w:divsChild>
                                <w:div w:id="1831093348">
                                  <w:marLeft w:val="0"/>
                                  <w:marRight w:val="0"/>
                                  <w:marTop w:val="0"/>
                                  <w:marBottom w:val="0"/>
                                  <w:divBdr>
                                    <w:top w:val="none" w:sz="0" w:space="0" w:color="auto"/>
                                    <w:left w:val="none" w:sz="0" w:space="0" w:color="auto"/>
                                    <w:bottom w:val="none" w:sz="0" w:space="0" w:color="auto"/>
                                    <w:right w:val="none" w:sz="0" w:space="0" w:color="auto"/>
                                  </w:divBdr>
                                  <w:divsChild>
                                    <w:div w:id="312295064">
                                      <w:marLeft w:val="0"/>
                                      <w:marRight w:val="0"/>
                                      <w:marTop w:val="0"/>
                                      <w:marBottom w:val="300"/>
                                      <w:divBdr>
                                        <w:top w:val="none" w:sz="0" w:space="0" w:color="auto"/>
                                        <w:left w:val="none" w:sz="0" w:space="0" w:color="auto"/>
                                        <w:bottom w:val="none" w:sz="0" w:space="0" w:color="auto"/>
                                        <w:right w:val="none" w:sz="0" w:space="0" w:color="auto"/>
                                      </w:divBdr>
                                      <w:divsChild>
                                        <w:div w:id="14942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8702">
      <w:bodyDiv w:val="1"/>
      <w:marLeft w:val="0"/>
      <w:marRight w:val="0"/>
      <w:marTop w:val="0"/>
      <w:marBottom w:val="0"/>
      <w:divBdr>
        <w:top w:val="none" w:sz="0" w:space="0" w:color="auto"/>
        <w:left w:val="none" w:sz="0" w:space="0" w:color="auto"/>
        <w:bottom w:val="none" w:sz="0" w:space="0" w:color="auto"/>
        <w:right w:val="none" w:sz="0" w:space="0" w:color="auto"/>
      </w:divBdr>
    </w:div>
    <w:div w:id="1035233799">
      <w:bodyDiv w:val="1"/>
      <w:marLeft w:val="0"/>
      <w:marRight w:val="0"/>
      <w:marTop w:val="0"/>
      <w:marBottom w:val="0"/>
      <w:divBdr>
        <w:top w:val="none" w:sz="0" w:space="0" w:color="auto"/>
        <w:left w:val="none" w:sz="0" w:space="0" w:color="auto"/>
        <w:bottom w:val="none" w:sz="0" w:space="0" w:color="auto"/>
        <w:right w:val="none" w:sz="0" w:space="0" w:color="auto"/>
      </w:divBdr>
      <w:divsChild>
        <w:div w:id="1346830845">
          <w:marLeft w:val="302"/>
          <w:marRight w:val="0"/>
          <w:marTop w:val="0"/>
          <w:marBottom w:val="0"/>
          <w:divBdr>
            <w:top w:val="none" w:sz="0" w:space="0" w:color="auto"/>
            <w:left w:val="none" w:sz="0" w:space="0" w:color="auto"/>
            <w:bottom w:val="none" w:sz="0" w:space="0" w:color="auto"/>
            <w:right w:val="none" w:sz="0" w:space="0" w:color="auto"/>
          </w:divBdr>
        </w:div>
      </w:divsChild>
    </w:div>
    <w:div w:id="1248611170">
      <w:bodyDiv w:val="1"/>
      <w:marLeft w:val="0"/>
      <w:marRight w:val="0"/>
      <w:marTop w:val="0"/>
      <w:marBottom w:val="0"/>
      <w:divBdr>
        <w:top w:val="none" w:sz="0" w:space="0" w:color="auto"/>
        <w:left w:val="none" w:sz="0" w:space="0" w:color="auto"/>
        <w:bottom w:val="none" w:sz="0" w:space="0" w:color="auto"/>
        <w:right w:val="none" w:sz="0" w:space="0" w:color="auto"/>
      </w:divBdr>
    </w:div>
    <w:div w:id="1323848856">
      <w:bodyDiv w:val="1"/>
      <w:marLeft w:val="0"/>
      <w:marRight w:val="0"/>
      <w:marTop w:val="0"/>
      <w:marBottom w:val="0"/>
      <w:divBdr>
        <w:top w:val="none" w:sz="0" w:space="0" w:color="auto"/>
        <w:left w:val="none" w:sz="0" w:space="0" w:color="auto"/>
        <w:bottom w:val="none" w:sz="0" w:space="0" w:color="auto"/>
        <w:right w:val="none" w:sz="0" w:space="0" w:color="auto"/>
      </w:divBdr>
      <w:divsChild>
        <w:div w:id="584610291">
          <w:marLeft w:val="173"/>
          <w:marRight w:val="0"/>
          <w:marTop w:val="40"/>
          <w:marBottom w:val="0"/>
          <w:divBdr>
            <w:top w:val="none" w:sz="0" w:space="0" w:color="auto"/>
            <w:left w:val="none" w:sz="0" w:space="0" w:color="auto"/>
            <w:bottom w:val="none" w:sz="0" w:space="0" w:color="auto"/>
            <w:right w:val="none" w:sz="0" w:space="0" w:color="auto"/>
          </w:divBdr>
        </w:div>
        <w:div w:id="988173497">
          <w:marLeft w:val="173"/>
          <w:marRight w:val="0"/>
          <w:marTop w:val="40"/>
          <w:marBottom w:val="0"/>
          <w:divBdr>
            <w:top w:val="none" w:sz="0" w:space="0" w:color="auto"/>
            <w:left w:val="none" w:sz="0" w:space="0" w:color="auto"/>
            <w:bottom w:val="none" w:sz="0" w:space="0" w:color="auto"/>
            <w:right w:val="none" w:sz="0" w:space="0" w:color="auto"/>
          </w:divBdr>
        </w:div>
        <w:div w:id="824666636">
          <w:marLeft w:val="173"/>
          <w:marRight w:val="0"/>
          <w:marTop w:val="40"/>
          <w:marBottom w:val="0"/>
          <w:divBdr>
            <w:top w:val="none" w:sz="0" w:space="0" w:color="auto"/>
            <w:left w:val="none" w:sz="0" w:space="0" w:color="auto"/>
            <w:bottom w:val="none" w:sz="0" w:space="0" w:color="auto"/>
            <w:right w:val="none" w:sz="0" w:space="0" w:color="auto"/>
          </w:divBdr>
        </w:div>
        <w:div w:id="312755738">
          <w:marLeft w:val="173"/>
          <w:marRight w:val="0"/>
          <w:marTop w:val="40"/>
          <w:marBottom w:val="0"/>
          <w:divBdr>
            <w:top w:val="none" w:sz="0" w:space="0" w:color="auto"/>
            <w:left w:val="none" w:sz="0" w:space="0" w:color="auto"/>
            <w:bottom w:val="none" w:sz="0" w:space="0" w:color="auto"/>
            <w:right w:val="none" w:sz="0" w:space="0" w:color="auto"/>
          </w:divBdr>
        </w:div>
        <w:div w:id="1274052004">
          <w:marLeft w:val="173"/>
          <w:marRight w:val="0"/>
          <w:marTop w:val="40"/>
          <w:marBottom w:val="0"/>
          <w:divBdr>
            <w:top w:val="none" w:sz="0" w:space="0" w:color="auto"/>
            <w:left w:val="none" w:sz="0" w:space="0" w:color="auto"/>
            <w:bottom w:val="none" w:sz="0" w:space="0" w:color="auto"/>
            <w:right w:val="none" w:sz="0" w:space="0" w:color="auto"/>
          </w:divBdr>
        </w:div>
        <w:div w:id="447092686">
          <w:marLeft w:val="173"/>
          <w:marRight w:val="0"/>
          <w:marTop w:val="40"/>
          <w:marBottom w:val="0"/>
          <w:divBdr>
            <w:top w:val="none" w:sz="0" w:space="0" w:color="auto"/>
            <w:left w:val="none" w:sz="0" w:space="0" w:color="auto"/>
            <w:bottom w:val="none" w:sz="0" w:space="0" w:color="auto"/>
            <w:right w:val="none" w:sz="0" w:space="0" w:color="auto"/>
          </w:divBdr>
        </w:div>
        <w:div w:id="1181971901">
          <w:marLeft w:val="173"/>
          <w:marRight w:val="0"/>
          <w:marTop w:val="40"/>
          <w:marBottom w:val="0"/>
          <w:divBdr>
            <w:top w:val="none" w:sz="0" w:space="0" w:color="auto"/>
            <w:left w:val="none" w:sz="0" w:space="0" w:color="auto"/>
            <w:bottom w:val="none" w:sz="0" w:space="0" w:color="auto"/>
            <w:right w:val="none" w:sz="0" w:space="0" w:color="auto"/>
          </w:divBdr>
        </w:div>
        <w:div w:id="219559957">
          <w:marLeft w:val="173"/>
          <w:marRight w:val="0"/>
          <w:marTop w:val="40"/>
          <w:marBottom w:val="0"/>
          <w:divBdr>
            <w:top w:val="none" w:sz="0" w:space="0" w:color="auto"/>
            <w:left w:val="none" w:sz="0" w:space="0" w:color="auto"/>
            <w:bottom w:val="none" w:sz="0" w:space="0" w:color="auto"/>
            <w:right w:val="none" w:sz="0" w:space="0" w:color="auto"/>
          </w:divBdr>
        </w:div>
        <w:div w:id="1251815488">
          <w:marLeft w:val="173"/>
          <w:marRight w:val="0"/>
          <w:marTop w:val="40"/>
          <w:marBottom w:val="0"/>
          <w:divBdr>
            <w:top w:val="none" w:sz="0" w:space="0" w:color="auto"/>
            <w:left w:val="none" w:sz="0" w:space="0" w:color="auto"/>
            <w:bottom w:val="none" w:sz="0" w:space="0" w:color="auto"/>
            <w:right w:val="none" w:sz="0" w:space="0" w:color="auto"/>
          </w:divBdr>
        </w:div>
        <w:div w:id="198737193">
          <w:marLeft w:val="173"/>
          <w:marRight w:val="0"/>
          <w:marTop w:val="40"/>
          <w:marBottom w:val="0"/>
          <w:divBdr>
            <w:top w:val="none" w:sz="0" w:space="0" w:color="auto"/>
            <w:left w:val="none" w:sz="0" w:space="0" w:color="auto"/>
            <w:bottom w:val="none" w:sz="0" w:space="0" w:color="auto"/>
            <w:right w:val="none" w:sz="0" w:space="0" w:color="auto"/>
          </w:divBdr>
        </w:div>
        <w:div w:id="1305503892">
          <w:marLeft w:val="173"/>
          <w:marRight w:val="0"/>
          <w:marTop w:val="40"/>
          <w:marBottom w:val="0"/>
          <w:divBdr>
            <w:top w:val="none" w:sz="0" w:space="0" w:color="auto"/>
            <w:left w:val="none" w:sz="0" w:space="0" w:color="auto"/>
            <w:bottom w:val="none" w:sz="0" w:space="0" w:color="auto"/>
            <w:right w:val="none" w:sz="0" w:space="0" w:color="auto"/>
          </w:divBdr>
        </w:div>
        <w:div w:id="301034345">
          <w:marLeft w:val="173"/>
          <w:marRight w:val="0"/>
          <w:marTop w:val="40"/>
          <w:marBottom w:val="0"/>
          <w:divBdr>
            <w:top w:val="none" w:sz="0" w:space="0" w:color="auto"/>
            <w:left w:val="none" w:sz="0" w:space="0" w:color="auto"/>
            <w:bottom w:val="none" w:sz="0" w:space="0" w:color="auto"/>
            <w:right w:val="none" w:sz="0" w:space="0" w:color="auto"/>
          </w:divBdr>
        </w:div>
        <w:div w:id="1785541386">
          <w:marLeft w:val="173"/>
          <w:marRight w:val="0"/>
          <w:marTop w:val="40"/>
          <w:marBottom w:val="0"/>
          <w:divBdr>
            <w:top w:val="none" w:sz="0" w:space="0" w:color="auto"/>
            <w:left w:val="none" w:sz="0" w:space="0" w:color="auto"/>
            <w:bottom w:val="none" w:sz="0" w:space="0" w:color="auto"/>
            <w:right w:val="none" w:sz="0" w:space="0" w:color="auto"/>
          </w:divBdr>
        </w:div>
      </w:divsChild>
    </w:div>
    <w:div w:id="1443258255">
      <w:bodyDiv w:val="1"/>
      <w:marLeft w:val="0"/>
      <w:marRight w:val="0"/>
      <w:marTop w:val="0"/>
      <w:marBottom w:val="0"/>
      <w:divBdr>
        <w:top w:val="none" w:sz="0" w:space="0" w:color="auto"/>
        <w:left w:val="none" w:sz="0" w:space="0" w:color="auto"/>
        <w:bottom w:val="none" w:sz="0" w:space="0" w:color="auto"/>
        <w:right w:val="none" w:sz="0" w:space="0" w:color="auto"/>
      </w:divBdr>
    </w:div>
    <w:div w:id="1454591896">
      <w:bodyDiv w:val="1"/>
      <w:marLeft w:val="0"/>
      <w:marRight w:val="0"/>
      <w:marTop w:val="0"/>
      <w:marBottom w:val="0"/>
      <w:divBdr>
        <w:top w:val="none" w:sz="0" w:space="0" w:color="auto"/>
        <w:left w:val="none" w:sz="0" w:space="0" w:color="auto"/>
        <w:bottom w:val="none" w:sz="0" w:space="0" w:color="auto"/>
        <w:right w:val="none" w:sz="0" w:space="0" w:color="auto"/>
      </w:divBdr>
    </w:div>
    <w:div w:id="1534608240">
      <w:bodyDiv w:val="1"/>
      <w:marLeft w:val="0"/>
      <w:marRight w:val="0"/>
      <w:marTop w:val="0"/>
      <w:marBottom w:val="0"/>
      <w:divBdr>
        <w:top w:val="none" w:sz="0" w:space="0" w:color="auto"/>
        <w:left w:val="none" w:sz="0" w:space="0" w:color="auto"/>
        <w:bottom w:val="none" w:sz="0" w:space="0" w:color="auto"/>
        <w:right w:val="none" w:sz="0" w:space="0" w:color="auto"/>
      </w:divBdr>
    </w:div>
    <w:div w:id="1634562331">
      <w:bodyDiv w:val="1"/>
      <w:marLeft w:val="0"/>
      <w:marRight w:val="0"/>
      <w:marTop w:val="0"/>
      <w:marBottom w:val="0"/>
      <w:divBdr>
        <w:top w:val="none" w:sz="0" w:space="0" w:color="auto"/>
        <w:left w:val="none" w:sz="0" w:space="0" w:color="auto"/>
        <w:bottom w:val="none" w:sz="0" w:space="0" w:color="auto"/>
        <w:right w:val="none" w:sz="0" w:space="0" w:color="auto"/>
      </w:divBdr>
    </w:div>
    <w:div w:id="1670710591">
      <w:bodyDiv w:val="1"/>
      <w:marLeft w:val="0"/>
      <w:marRight w:val="0"/>
      <w:marTop w:val="0"/>
      <w:marBottom w:val="0"/>
      <w:divBdr>
        <w:top w:val="none" w:sz="0" w:space="0" w:color="auto"/>
        <w:left w:val="none" w:sz="0" w:space="0" w:color="auto"/>
        <w:bottom w:val="none" w:sz="0" w:space="0" w:color="auto"/>
        <w:right w:val="none" w:sz="0" w:space="0" w:color="auto"/>
      </w:divBdr>
    </w:div>
    <w:div w:id="1778675687">
      <w:bodyDiv w:val="1"/>
      <w:marLeft w:val="0"/>
      <w:marRight w:val="0"/>
      <w:marTop w:val="0"/>
      <w:marBottom w:val="0"/>
      <w:divBdr>
        <w:top w:val="none" w:sz="0" w:space="0" w:color="auto"/>
        <w:left w:val="none" w:sz="0" w:space="0" w:color="auto"/>
        <w:bottom w:val="none" w:sz="0" w:space="0" w:color="auto"/>
        <w:right w:val="none" w:sz="0" w:space="0" w:color="auto"/>
      </w:divBdr>
    </w:div>
    <w:div w:id="1781877041">
      <w:bodyDiv w:val="1"/>
      <w:marLeft w:val="0"/>
      <w:marRight w:val="0"/>
      <w:marTop w:val="0"/>
      <w:marBottom w:val="0"/>
      <w:divBdr>
        <w:top w:val="none" w:sz="0" w:space="0" w:color="auto"/>
        <w:left w:val="none" w:sz="0" w:space="0" w:color="auto"/>
        <w:bottom w:val="none" w:sz="0" w:space="0" w:color="auto"/>
        <w:right w:val="none" w:sz="0" w:space="0" w:color="auto"/>
      </w:divBdr>
      <w:divsChild>
        <w:div w:id="35669016">
          <w:marLeft w:val="446"/>
          <w:marRight w:val="0"/>
          <w:marTop w:val="80"/>
          <w:marBottom w:val="0"/>
          <w:divBdr>
            <w:top w:val="none" w:sz="0" w:space="0" w:color="auto"/>
            <w:left w:val="none" w:sz="0" w:space="0" w:color="auto"/>
            <w:bottom w:val="none" w:sz="0" w:space="0" w:color="auto"/>
            <w:right w:val="none" w:sz="0" w:space="0" w:color="auto"/>
          </w:divBdr>
        </w:div>
        <w:div w:id="99490428">
          <w:marLeft w:val="1008"/>
          <w:marRight w:val="0"/>
          <w:marTop w:val="80"/>
          <w:marBottom w:val="0"/>
          <w:divBdr>
            <w:top w:val="none" w:sz="0" w:space="0" w:color="auto"/>
            <w:left w:val="none" w:sz="0" w:space="0" w:color="auto"/>
            <w:bottom w:val="none" w:sz="0" w:space="0" w:color="auto"/>
            <w:right w:val="none" w:sz="0" w:space="0" w:color="auto"/>
          </w:divBdr>
        </w:div>
        <w:div w:id="171408921">
          <w:marLeft w:val="1008"/>
          <w:marRight w:val="0"/>
          <w:marTop w:val="80"/>
          <w:marBottom w:val="0"/>
          <w:divBdr>
            <w:top w:val="none" w:sz="0" w:space="0" w:color="auto"/>
            <w:left w:val="none" w:sz="0" w:space="0" w:color="auto"/>
            <w:bottom w:val="none" w:sz="0" w:space="0" w:color="auto"/>
            <w:right w:val="none" w:sz="0" w:space="0" w:color="auto"/>
          </w:divBdr>
        </w:div>
        <w:div w:id="1089733732">
          <w:marLeft w:val="446"/>
          <w:marRight w:val="0"/>
          <w:marTop w:val="80"/>
          <w:marBottom w:val="0"/>
          <w:divBdr>
            <w:top w:val="none" w:sz="0" w:space="0" w:color="auto"/>
            <w:left w:val="none" w:sz="0" w:space="0" w:color="auto"/>
            <w:bottom w:val="none" w:sz="0" w:space="0" w:color="auto"/>
            <w:right w:val="none" w:sz="0" w:space="0" w:color="auto"/>
          </w:divBdr>
        </w:div>
        <w:div w:id="2070765952">
          <w:marLeft w:val="446"/>
          <w:marRight w:val="0"/>
          <w:marTop w:val="80"/>
          <w:marBottom w:val="0"/>
          <w:divBdr>
            <w:top w:val="none" w:sz="0" w:space="0" w:color="auto"/>
            <w:left w:val="none" w:sz="0" w:space="0" w:color="auto"/>
            <w:bottom w:val="none" w:sz="0" w:space="0" w:color="auto"/>
            <w:right w:val="none" w:sz="0" w:space="0" w:color="auto"/>
          </w:divBdr>
        </w:div>
        <w:div w:id="806240568">
          <w:marLeft w:val="446"/>
          <w:marRight w:val="0"/>
          <w:marTop w:val="80"/>
          <w:marBottom w:val="0"/>
          <w:divBdr>
            <w:top w:val="none" w:sz="0" w:space="0" w:color="auto"/>
            <w:left w:val="none" w:sz="0" w:space="0" w:color="auto"/>
            <w:bottom w:val="none" w:sz="0" w:space="0" w:color="auto"/>
            <w:right w:val="none" w:sz="0" w:space="0" w:color="auto"/>
          </w:divBdr>
        </w:div>
        <w:div w:id="1038435027">
          <w:marLeft w:val="446"/>
          <w:marRight w:val="0"/>
          <w:marTop w:val="80"/>
          <w:marBottom w:val="0"/>
          <w:divBdr>
            <w:top w:val="none" w:sz="0" w:space="0" w:color="auto"/>
            <w:left w:val="none" w:sz="0" w:space="0" w:color="auto"/>
            <w:bottom w:val="none" w:sz="0" w:space="0" w:color="auto"/>
            <w:right w:val="none" w:sz="0" w:space="0" w:color="auto"/>
          </w:divBdr>
        </w:div>
        <w:div w:id="435759481">
          <w:marLeft w:val="1008"/>
          <w:marRight w:val="0"/>
          <w:marTop w:val="80"/>
          <w:marBottom w:val="0"/>
          <w:divBdr>
            <w:top w:val="none" w:sz="0" w:space="0" w:color="auto"/>
            <w:left w:val="none" w:sz="0" w:space="0" w:color="auto"/>
            <w:bottom w:val="none" w:sz="0" w:space="0" w:color="auto"/>
            <w:right w:val="none" w:sz="0" w:space="0" w:color="auto"/>
          </w:divBdr>
        </w:div>
        <w:div w:id="1639723707">
          <w:marLeft w:val="1008"/>
          <w:marRight w:val="0"/>
          <w:marTop w:val="80"/>
          <w:marBottom w:val="0"/>
          <w:divBdr>
            <w:top w:val="none" w:sz="0" w:space="0" w:color="auto"/>
            <w:left w:val="none" w:sz="0" w:space="0" w:color="auto"/>
            <w:bottom w:val="none" w:sz="0" w:space="0" w:color="auto"/>
            <w:right w:val="none" w:sz="0" w:space="0" w:color="auto"/>
          </w:divBdr>
        </w:div>
        <w:div w:id="1632783405">
          <w:marLeft w:val="1008"/>
          <w:marRight w:val="0"/>
          <w:marTop w:val="80"/>
          <w:marBottom w:val="0"/>
          <w:divBdr>
            <w:top w:val="none" w:sz="0" w:space="0" w:color="auto"/>
            <w:left w:val="none" w:sz="0" w:space="0" w:color="auto"/>
            <w:bottom w:val="none" w:sz="0" w:space="0" w:color="auto"/>
            <w:right w:val="none" w:sz="0" w:space="0" w:color="auto"/>
          </w:divBdr>
        </w:div>
        <w:div w:id="528371246">
          <w:marLeft w:val="446"/>
          <w:marRight w:val="0"/>
          <w:marTop w:val="80"/>
          <w:marBottom w:val="0"/>
          <w:divBdr>
            <w:top w:val="none" w:sz="0" w:space="0" w:color="auto"/>
            <w:left w:val="none" w:sz="0" w:space="0" w:color="auto"/>
            <w:bottom w:val="none" w:sz="0" w:space="0" w:color="auto"/>
            <w:right w:val="none" w:sz="0" w:space="0" w:color="auto"/>
          </w:divBdr>
        </w:div>
      </w:divsChild>
    </w:div>
    <w:div w:id="2055079235">
      <w:bodyDiv w:val="1"/>
      <w:marLeft w:val="0"/>
      <w:marRight w:val="0"/>
      <w:marTop w:val="0"/>
      <w:marBottom w:val="0"/>
      <w:divBdr>
        <w:top w:val="none" w:sz="0" w:space="0" w:color="auto"/>
        <w:left w:val="none" w:sz="0" w:space="0" w:color="auto"/>
        <w:bottom w:val="none" w:sz="0" w:space="0" w:color="auto"/>
        <w:right w:val="none" w:sz="0" w:space="0" w:color="auto"/>
      </w:divBdr>
    </w:div>
    <w:div w:id="2096703526">
      <w:bodyDiv w:val="1"/>
      <w:marLeft w:val="0"/>
      <w:marRight w:val="0"/>
      <w:marTop w:val="0"/>
      <w:marBottom w:val="0"/>
      <w:divBdr>
        <w:top w:val="none" w:sz="0" w:space="0" w:color="auto"/>
        <w:left w:val="none" w:sz="0" w:space="0" w:color="auto"/>
        <w:bottom w:val="none" w:sz="0" w:space="0" w:color="auto"/>
        <w:right w:val="none" w:sz="0" w:space="0" w:color="auto"/>
      </w:divBdr>
    </w:div>
    <w:div w:id="2098135125">
      <w:bodyDiv w:val="1"/>
      <w:marLeft w:val="0"/>
      <w:marRight w:val="0"/>
      <w:marTop w:val="0"/>
      <w:marBottom w:val="0"/>
      <w:divBdr>
        <w:top w:val="none" w:sz="0" w:space="0" w:color="auto"/>
        <w:left w:val="none" w:sz="0" w:space="0" w:color="auto"/>
        <w:bottom w:val="none" w:sz="0" w:space="0" w:color="auto"/>
        <w:right w:val="none" w:sz="0" w:space="0" w:color="auto"/>
      </w:divBdr>
      <w:divsChild>
        <w:div w:id="169760051">
          <w:marLeft w:val="446"/>
          <w:marRight w:val="0"/>
          <w:marTop w:val="80"/>
          <w:marBottom w:val="0"/>
          <w:divBdr>
            <w:top w:val="none" w:sz="0" w:space="0" w:color="auto"/>
            <w:left w:val="none" w:sz="0" w:space="0" w:color="auto"/>
            <w:bottom w:val="none" w:sz="0" w:space="0" w:color="auto"/>
            <w:right w:val="none" w:sz="0" w:space="0" w:color="auto"/>
          </w:divBdr>
        </w:div>
        <w:div w:id="1019233478">
          <w:marLeft w:val="446"/>
          <w:marRight w:val="0"/>
          <w:marTop w:val="80"/>
          <w:marBottom w:val="0"/>
          <w:divBdr>
            <w:top w:val="none" w:sz="0" w:space="0" w:color="auto"/>
            <w:left w:val="none" w:sz="0" w:space="0" w:color="auto"/>
            <w:bottom w:val="none" w:sz="0" w:space="0" w:color="auto"/>
            <w:right w:val="none" w:sz="0" w:space="0" w:color="auto"/>
          </w:divBdr>
        </w:div>
        <w:div w:id="160761281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B6C31-8B4E-4BE8-BEB9-5CA18813311B}">
  <ds:schemaRefs>
    <ds:schemaRef ds:uri="http://schemas.openxmlformats.org/officeDocument/2006/bibliography"/>
  </ds:schemaRefs>
</ds:datastoreItem>
</file>

<file path=customXml/itemProps2.xml><?xml version="1.0" encoding="utf-8"?>
<ds:datastoreItem xmlns:ds="http://schemas.openxmlformats.org/officeDocument/2006/customXml" ds:itemID="{9215C72A-4BA9-43EA-89C1-A1941498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4012</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SHUSA Enterprise Risk Framework</vt:lpstr>
    </vt:vector>
  </TitlesOfParts>
  <Company>SHUSA</Company>
  <LinksUpToDate>false</LinksUpToDate>
  <CharactersWithSpaces>26834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SHUSA Enterprise Risk Framework</dc:title>
  <dc:creator>ERM Function</dc:creator>
  <cp:lastModifiedBy>Parrish, Rut</cp:lastModifiedBy>
  <cp:revision>7</cp:revision>
  <cp:lastPrinted>2016-05-26T18:04:00Z</cp:lastPrinted>
  <dcterms:created xsi:type="dcterms:W3CDTF">2016-06-08T19:36:00Z</dcterms:created>
  <dcterms:modified xsi:type="dcterms:W3CDTF">2016-06-08T20:35:00Z</dcterms:modified>
</cp:coreProperties>
</file>