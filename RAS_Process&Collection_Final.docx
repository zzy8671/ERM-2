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B6" w:rsidRPr="00480FB6" w:rsidRDefault="00480FB6" w:rsidP="00480FB6">
      <w:pPr>
        <w:sectPr w:rsidR="00480FB6" w:rsidRPr="00480FB6" w:rsidSect="00DE14CE">
          <w:headerReference w:type="default" r:id="rId9"/>
          <w:footerReference w:type="default" r:id="rId10"/>
          <w:pgSz w:w="12240" w:h="15840" w:code="1"/>
          <w:pgMar w:top="1440" w:right="1440" w:bottom="1440" w:left="1440" w:header="720" w:footer="720" w:gutter="0"/>
          <w:cols w:space="720"/>
          <w:titlePg/>
          <w:docGrid w:linePitch="360"/>
        </w:sectPr>
      </w:pPr>
      <w:r w:rsidRPr="00480FB6">
        <w:rPr>
          <w:noProof/>
        </w:rPr>
        <mc:AlternateContent>
          <mc:Choice Requires="wps">
            <w:drawing>
              <wp:anchor distT="0" distB="0" distL="114300" distR="114300" simplePos="0" relativeHeight="251659264" behindDoc="0" locked="0" layoutInCell="1" allowOverlap="1" wp14:anchorId="039A836F" wp14:editId="59B0F7F7">
                <wp:simplePos x="0" y="0"/>
                <wp:positionH relativeFrom="column">
                  <wp:posOffset>480060</wp:posOffset>
                </wp:positionH>
                <wp:positionV relativeFrom="paragraph">
                  <wp:posOffset>660400</wp:posOffset>
                </wp:positionV>
                <wp:extent cx="4992370" cy="6562090"/>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656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FB6" w:rsidRPr="00157994" w:rsidRDefault="00480FB6" w:rsidP="00480FB6">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r>
                              <w:rPr>
                                <w:noProof/>
                                <w:color w:val="FF0000"/>
                                <w:sz w:val="56"/>
                                <w:szCs w:val="56"/>
                              </w:rPr>
                              <w:drawing>
                                <wp:inline distT="0" distB="0" distL="0" distR="0" wp14:anchorId="6E8245D7" wp14:editId="16BE4C75">
                                  <wp:extent cx="2197100" cy="78359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Default="00480FB6" w:rsidP="00480FB6">
                            <w:pPr>
                              <w:ind w:left="-108"/>
                              <w:jc w:val="center"/>
                              <w:rPr>
                                <w:b/>
                                <w:caps/>
                                <w:color w:val="FF0000"/>
                                <w:sz w:val="52"/>
                                <w:szCs w:val="52"/>
                              </w:rPr>
                            </w:pPr>
                            <w:r>
                              <w:rPr>
                                <w:b/>
                                <w:caps/>
                                <w:color w:val="FF0000"/>
                                <w:sz w:val="52"/>
                                <w:szCs w:val="52"/>
                              </w:rPr>
                              <w:t>Risk Appetite metrics</w:t>
                            </w:r>
                          </w:p>
                          <w:p w:rsidR="00480FB6" w:rsidRPr="008E7266" w:rsidRDefault="00480FB6" w:rsidP="00480FB6">
                            <w:pPr>
                              <w:ind w:left="-108"/>
                              <w:jc w:val="center"/>
                              <w:rPr>
                                <w:b/>
                                <w:caps/>
                                <w:color w:val="FF0000"/>
                                <w:sz w:val="52"/>
                                <w:szCs w:val="52"/>
                              </w:rPr>
                            </w:pPr>
                            <w:r>
                              <w:rPr>
                                <w:b/>
                                <w:caps/>
                                <w:color w:val="FF0000"/>
                                <w:sz w:val="52"/>
                                <w:szCs w:val="52"/>
                              </w:rPr>
                              <w:t>Collection and Reporting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39A836F" id="_x0000_t202" coordsize="21600,21600" o:spt="202" path="m,l,21600r21600,l21600,xe">
                <v:stroke joinstyle="miter"/>
                <v:path gradientshapeok="t" o:connecttype="rect"/>
              </v:shapetype>
              <v:shape id="Text Box 24" o:spid="_x0000_s1026" type="#_x0000_t202" style="position:absolute;margin-left:37.8pt;margin-top:52pt;width:393.1pt;height:5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uAtwIAALw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" filled="f" stroked="f">
                <v:textbox>
                  <w:txbxContent>
                    <w:p w:rsidR="00480FB6" w:rsidRPr="00157994" w:rsidRDefault="00480FB6" w:rsidP="00480FB6">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r>
                        <w:rPr>
                          <w:noProof/>
                          <w:color w:val="FF0000"/>
                          <w:sz w:val="56"/>
                          <w:szCs w:val="56"/>
                        </w:rPr>
                        <w:drawing>
                          <wp:inline distT="0" distB="0" distL="0" distR="0" wp14:anchorId="6E8245D7" wp14:editId="16BE4C75">
                            <wp:extent cx="2197100" cy="78359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Default="00480FB6" w:rsidP="00480FB6">
                      <w:pPr>
                        <w:ind w:left="-108"/>
                        <w:jc w:val="center"/>
                        <w:rPr>
                          <w:b/>
                          <w:caps/>
                          <w:color w:val="FF0000"/>
                          <w:sz w:val="52"/>
                          <w:szCs w:val="52"/>
                        </w:rPr>
                      </w:pPr>
                      <w:r>
                        <w:rPr>
                          <w:b/>
                          <w:caps/>
                          <w:color w:val="FF0000"/>
                          <w:sz w:val="52"/>
                          <w:szCs w:val="52"/>
                        </w:rPr>
                        <w:t>Risk Appetite metrics</w:t>
                      </w:r>
                    </w:p>
                    <w:p w:rsidR="00480FB6" w:rsidRPr="008E7266" w:rsidRDefault="00480FB6" w:rsidP="00480FB6">
                      <w:pPr>
                        <w:ind w:left="-108"/>
                        <w:jc w:val="center"/>
                        <w:rPr>
                          <w:b/>
                          <w:caps/>
                          <w:color w:val="FF0000"/>
                          <w:sz w:val="52"/>
                          <w:szCs w:val="52"/>
                        </w:rPr>
                      </w:pPr>
                      <w:r>
                        <w:rPr>
                          <w:b/>
                          <w:caps/>
                          <w:color w:val="FF0000"/>
                          <w:sz w:val="52"/>
                          <w:szCs w:val="52"/>
                        </w:rPr>
                        <w:t>Collection and Reporting process</w:t>
                      </w:r>
                    </w:p>
                  </w:txbxContent>
                </v:textbox>
              </v:shape>
            </w:pict>
          </mc:Fallback>
        </mc:AlternateContent>
      </w:r>
    </w:p>
    <w:p w:rsidR="00480FB6" w:rsidRDefault="00480FB6" w:rsidP="00781F8C">
      <w:pPr>
        <w:pBdr>
          <w:bottom w:val="single" w:sz="4" w:space="1" w:color="FF0000"/>
        </w:pBdr>
        <w:spacing w:before="120" w:after="120"/>
        <w:rPr>
          <w:b/>
          <w:color w:val="FF0000"/>
          <w:sz w:val="28"/>
        </w:rPr>
      </w:pPr>
    </w:p>
    <w:p w:rsidR="00781F8C" w:rsidRPr="00DE14CE" w:rsidRDefault="00781F8C" w:rsidP="00781F8C">
      <w:pPr>
        <w:pBdr>
          <w:bottom w:val="single" w:sz="4" w:space="1" w:color="FF0000"/>
        </w:pBdr>
        <w:spacing w:before="120" w:after="120"/>
        <w:rPr>
          <w:b/>
          <w:color w:val="FF0000"/>
          <w:sz w:val="28"/>
        </w:rPr>
      </w:pPr>
      <w:r w:rsidRPr="00DE14CE">
        <w:rPr>
          <w:b/>
          <w:color w:val="FF0000"/>
          <w:sz w:val="28"/>
        </w:rPr>
        <w:t>Table of Contents</w:t>
      </w:r>
    </w:p>
    <w:p w:rsidR="00480FB6" w:rsidRDefault="00781F8C">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36227029" w:history="1">
        <w:r w:rsidR="00480FB6" w:rsidRPr="009F2372">
          <w:rPr>
            <w:rStyle w:val="Hyperlink"/>
            <w:noProof/>
            <w:lang w:bidi="en-US"/>
          </w:rPr>
          <w:t>1.</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Introduction</w:t>
        </w:r>
        <w:r w:rsidR="00480FB6">
          <w:rPr>
            <w:noProof/>
            <w:webHidden/>
          </w:rPr>
          <w:tab/>
        </w:r>
        <w:r w:rsidR="00480FB6">
          <w:rPr>
            <w:noProof/>
            <w:webHidden/>
          </w:rPr>
          <w:fldChar w:fldCharType="begin"/>
        </w:r>
        <w:r w:rsidR="00480FB6">
          <w:rPr>
            <w:noProof/>
            <w:webHidden/>
          </w:rPr>
          <w:instrText xml:space="preserve"> PAGEREF _Toc436227029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0" w:history="1">
        <w:r w:rsidR="00480FB6" w:rsidRPr="009F2372">
          <w:rPr>
            <w:rStyle w:val="Hyperlink"/>
            <w:rFonts w:cs="Calibri"/>
            <w:noProof/>
            <w:snapToGrid w:val="0"/>
            <w:lang w:bidi="en-US"/>
          </w:rPr>
          <w:t>1.1</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Purpose of the document</w:t>
        </w:r>
        <w:r w:rsidR="00480FB6">
          <w:rPr>
            <w:noProof/>
            <w:webHidden/>
          </w:rPr>
          <w:tab/>
        </w:r>
        <w:r w:rsidR="00480FB6">
          <w:rPr>
            <w:noProof/>
            <w:webHidden/>
          </w:rPr>
          <w:fldChar w:fldCharType="begin"/>
        </w:r>
        <w:r w:rsidR="00480FB6">
          <w:rPr>
            <w:noProof/>
            <w:webHidden/>
          </w:rPr>
          <w:instrText xml:space="preserve"> PAGEREF _Toc436227030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1" w:history="1">
        <w:r w:rsidR="00480FB6" w:rsidRPr="009F2372">
          <w:rPr>
            <w:rStyle w:val="Hyperlink"/>
            <w:rFonts w:cs="Calibri"/>
            <w:noProof/>
            <w:snapToGrid w:val="0"/>
            <w:lang w:bidi="en-US"/>
          </w:rPr>
          <w:t>1.2</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Scope and Maintenance</w:t>
        </w:r>
        <w:r w:rsidR="00480FB6">
          <w:rPr>
            <w:noProof/>
            <w:webHidden/>
          </w:rPr>
          <w:tab/>
        </w:r>
        <w:r w:rsidR="00480FB6">
          <w:rPr>
            <w:noProof/>
            <w:webHidden/>
          </w:rPr>
          <w:fldChar w:fldCharType="begin"/>
        </w:r>
        <w:r w:rsidR="00480FB6">
          <w:rPr>
            <w:noProof/>
            <w:webHidden/>
          </w:rPr>
          <w:instrText xml:space="preserve"> PAGEREF _Toc436227031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9835A8">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hyperlink w:anchor="_Toc436227032" w:history="1">
        <w:r w:rsidR="00480FB6" w:rsidRPr="009F2372">
          <w:rPr>
            <w:rStyle w:val="Hyperlink"/>
            <w:noProof/>
            <w:lang w:bidi="en-US"/>
          </w:rPr>
          <w:t>2.</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Monthly Process</w:t>
        </w:r>
        <w:r w:rsidR="00480FB6">
          <w:rPr>
            <w:noProof/>
            <w:webHidden/>
          </w:rPr>
          <w:tab/>
        </w:r>
        <w:r w:rsidR="00480FB6">
          <w:rPr>
            <w:noProof/>
            <w:webHidden/>
          </w:rPr>
          <w:fldChar w:fldCharType="begin"/>
        </w:r>
        <w:r w:rsidR="00480FB6">
          <w:rPr>
            <w:noProof/>
            <w:webHidden/>
          </w:rPr>
          <w:instrText xml:space="preserve"> PAGEREF _Toc436227032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3" w:history="1">
        <w:r w:rsidR="00480FB6" w:rsidRPr="009F2372">
          <w:rPr>
            <w:rStyle w:val="Hyperlink"/>
            <w:rFonts w:cs="Calibri"/>
            <w:noProof/>
            <w:snapToGrid w:val="0"/>
            <w:lang w:bidi="en-US"/>
          </w:rPr>
          <w:t>2.1</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Collection of data</w:t>
        </w:r>
        <w:r w:rsidR="00480FB6">
          <w:rPr>
            <w:noProof/>
            <w:webHidden/>
          </w:rPr>
          <w:tab/>
        </w:r>
        <w:r w:rsidR="00480FB6">
          <w:rPr>
            <w:noProof/>
            <w:webHidden/>
          </w:rPr>
          <w:fldChar w:fldCharType="begin"/>
        </w:r>
        <w:r w:rsidR="00480FB6">
          <w:rPr>
            <w:noProof/>
            <w:webHidden/>
          </w:rPr>
          <w:instrText xml:space="preserve"> PAGEREF _Toc436227033 \h </w:instrText>
        </w:r>
        <w:r w:rsidR="00480FB6">
          <w:rPr>
            <w:noProof/>
            <w:webHidden/>
          </w:rPr>
        </w:r>
        <w:r w:rsidR="00480FB6">
          <w:rPr>
            <w:noProof/>
            <w:webHidden/>
          </w:rPr>
          <w:fldChar w:fldCharType="separate"/>
        </w:r>
        <w:r w:rsidR="00480FB6">
          <w:rPr>
            <w:noProof/>
            <w:webHidden/>
          </w:rPr>
          <w:t>4</w:t>
        </w:r>
        <w:r w:rsidR="00480FB6">
          <w:rPr>
            <w:noProof/>
            <w:webHidden/>
          </w:rPr>
          <w:fldChar w:fldCharType="end"/>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4" w:history="1">
        <w:r w:rsidR="00480FB6" w:rsidRPr="009F2372">
          <w:rPr>
            <w:rStyle w:val="Hyperlink"/>
            <w:rFonts w:cs="Calibri"/>
            <w:noProof/>
            <w:snapToGrid w:val="0"/>
            <w:lang w:bidi="en-US"/>
          </w:rPr>
          <w:t>2.2</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Creating the report</w:t>
        </w:r>
        <w:r w:rsidR="00480FB6">
          <w:rPr>
            <w:noProof/>
            <w:webHidden/>
          </w:rPr>
          <w:tab/>
        </w:r>
        <w:r w:rsidR="00414B62">
          <w:rPr>
            <w:noProof/>
            <w:webHidden/>
          </w:rPr>
          <w:t>7</w:t>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5" w:history="1">
        <w:r w:rsidR="00480FB6" w:rsidRPr="009F2372">
          <w:rPr>
            <w:rStyle w:val="Hyperlink"/>
            <w:rFonts w:cs="Calibri"/>
            <w:noProof/>
            <w:snapToGrid w:val="0"/>
            <w:lang w:bidi="en-US"/>
          </w:rPr>
          <w:t>2.3</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Metric master</w:t>
        </w:r>
        <w:r w:rsidR="00480FB6">
          <w:rPr>
            <w:noProof/>
            <w:webHidden/>
          </w:rPr>
          <w:tab/>
        </w:r>
        <w:r w:rsidR="00480FB6">
          <w:rPr>
            <w:noProof/>
            <w:webHidden/>
          </w:rPr>
          <w:fldChar w:fldCharType="begin"/>
        </w:r>
        <w:r w:rsidR="00480FB6">
          <w:rPr>
            <w:noProof/>
            <w:webHidden/>
          </w:rPr>
          <w:instrText xml:space="preserve"> PAGEREF _Toc436227035 \h </w:instrText>
        </w:r>
        <w:r w:rsidR="00480FB6">
          <w:rPr>
            <w:noProof/>
            <w:webHidden/>
          </w:rPr>
        </w:r>
        <w:r w:rsidR="00480FB6">
          <w:rPr>
            <w:noProof/>
            <w:webHidden/>
          </w:rPr>
          <w:fldChar w:fldCharType="separate"/>
        </w:r>
        <w:r w:rsidR="00414B62">
          <w:rPr>
            <w:noProof/>
            <w:webHidden/>
          </w:rPr>
          <w:t>7</w:t>
        </w:r>
        <w:r w:rsidR="00480FB6">
          <w:rPr>
            <w:noProof/>
            <w:webHidden/>
          </w:rPr>
          <w:fldChar w:fldCharType="end"/>
        </w:r>
      </w:hyperlink>
    </w:p>
    <w:p w:rsidR="000D4C53" w:rsidRDefault="009835A8" w:rsidP="000D4C53">
      <w:pPr>
        <w:pStyle w:val="TOC2"/>
        <w:rPr>
          <w:noProof/>
        </w:rPr>
      </w:pPr>
      <w:hyperlink w:anchor="_Toc436227036" w:history="1">
        <w:r w:rsidR="00480FB6" w:rsidRPr="009F2372">
          <w:rPr>
            <w:rStyle w:val="Hyperlink"/>
            <w:rFonts w:cs="Calibri"/>
            <w:noProof/>
            <w:snapToGrid w:val="0"/>
            <w:lang w:bidi="en-US"/>
          </w:rPr>
          <w:t>2.4</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Metric comparison for Group</w:t>
        </w:r>
        <w:r w:rsidR="00480FB6">
          <w:rPr>
            <w:noProof/>
            <w:webHidden/>
          </w:rPr>
          <w:tab/>
        </w:r>
        <w:r w:rsidR="00414B62">
          <w:rPr>
            <w:noProof/>
            <w:webHidden/>
          </w:rPr>
          <w:t>7</w:t>
        </w:r>
      </w:hyperlink>
    </w:p>
    <w:p w:rsidR="000D4C53" w:rsidRPr="000D4C53" w:rsidRDefault="009835A8" w:rsidP="000D4C53">
      <w:pPr>
        <w:pStyle w:val="TOC2"/>
        <w:rPr>
          <w:noProof/>
        </w:rPr>
      </w:pPr>
      <w:hyperlink w:anchor="_Toc436227036" w:history="1">
        <w:r w:rsidR="000D4C53">
          <w:rPr>
            <w:rStyle w:val="Hyperlink"/>
            <w:rFonts w:cs="Calibri"/>
            <w:noProof/>
            <w:snapToGrid w:val="0"/>
            <w:lang w:bidi="en-US"/>
          </w:rPr>
          <w:t>2.5</w:t>
        </w:r>
        <w:r w:rsidR="000D4C53">
          <w:rPr>
            <w:rFonts w:asciiTheme="minorHAnsi" w:eastAsiaTheme="minorEastAsia" w:hAnsiTheme="minorHAnsi" w:cstheme="minorBidi"/>
            <w:noProof/>
            <w:sz w:val="22"/>
            <w:szCs w:val="22"/>
            <w:lang w:val="en-GB" w:eastAsia="en-GB"/>
          </w:rPr>
          <w:tab/>
        </w:r>
        <w:r w:rsidR="000D4C53">
          <w:rPr>
            <w:rStyle w:val="Hyperlink"/>
            <w:noProof/>
            <w:lang w:bidi="en-US"/>
          </w:rPr>
          <w:t>Recast</w:t>
        </w:r>
        <w:r w:rsidR="000D4C53">
          <w:rPr>
            <w:noProof/>
            <w:webHidden/>
          </w:rPr>
          <w:tab/>
          <w:t>7</w:t>
        </w:r>
      </w:hyperlink>
    </w:p>
    <w:p w:rsidR="000D4C53" w:rsidRPr="000D4C53" w:rsidRDefault="009835A8" w:rsidP="000D4C53">
      <w:pPr>
        <w:pStyle w:val="TOC2"/>
        <w:rPr>
          <w:noProof/>
        </w:rPr>
      </w:pPr>
      <w:hyperlink w:anchor="_Toc436227037" w:history="1">
        <w:r w:rsidR="000D4C53">
          <w:rPr>
            <w:rStyle w:val="Hyperlink"/>
            <w:rFonts w:cs="Calibri"/>
            <w:noProof/>
            <w:snapToGrid w:val="0"/>
            <w:lang w:bidi="en-US"/>
          </w:rPr>
          <w:t>2.6</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Review of the report</w:t>
        </w:r>
        <w:r w:rsidR="00480FB6">
          <w:rPr>
            <w:noProof/>
            <w:webHidden/>
          </w:rPr>
          <w:tab/>
        </w:r>
        <w:r w:rsidR="00414B62">
          <w:rPr>
            <w:noProof/>
            <w:webHidden/>
          </w:rPr>
          <w:t>8</w:t>
        </w:r>
      </w:hyperlink>
    </w:p>
    <w:p w:rsidR="00480FB6" w:rsidRDefault="009835A8" w:rsidP="00480FB6">
      <w:pPr>
        <w:pStyle w:val="TOC2"/>
        <w:rPr>
          <w:rFonts w:asciiTheme="minorHAnsi" w:eastAsiaTheme="minorEastAsia" w:hAnsiTheme="minorHAnsi" w:cstheme="minorBidi"/>
          <w:noProof/>
          <w:sz w:val="22"/>
          <w:szCs w:val="22"/>
          <w:lang w:val="en-GB" w:eastAsia="en-GB"/>
        </w:rPr>
      </w:pPr>
      <w:hyperlink w:anchor="_Toc436227038" w:history="1">
        <w:r w:rsidR="000D4C53">
          <w:rPr>
            <w:rStyle w:val="Hyperlink"/>
            <w:rFonts w:cs="Calibri"/>
            <w:noProof/>
            <w:snapToGrid w:val="0"/>
            <w:lang w:bidi="en-US"/>
          </w:rPr>
          <w:t>2.7</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Final report</w:t>
        </w:r>
        <w:r w:rsidR="00480FB6">
          <w:rPr>
            <w:noProof/>
            <w:webHidden/>
          </w:rPr>
          <w:tab/>
        </w:r>
        <w:r w:rsidR="00414B62">
          <w:rPr>
            <w:noProof/>
            <w:webHidden/>
          </w:rPr>
          <w:t>8</w:t>
        </w:r>
      </w:hyperlink>
    </w:p>
    <w:p w:rsidR="00480FB6" w:rsidRDefault="009835A8">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hyperlink w:anchor="_Toc436227039" w:history="1">
        <w:r w:rsidR="00480FB6" w:rsidRPr="009F2372">
          <w:rPr>
            <w:rStyle w:val="Hyperlink"/>
            <w:noProof/>
            <w:lang w:bidi="en-US"/>
          </w:rPr>
          <w:t>3.</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Document History and Version Control</w:t>
        </w:r>
        <w:r w:rsidR="00480FB6">
          <w:rPr>
            <w:noProof/>
            <w:webHidden/>
          </w:rPr>
          <w:tab/>
        </w:r>
        <w:r w:rsidR="00414B62">
          <w:rPr>
            <w:noProof/>
            <w:webHidden/>
          </w:rPr>
          <w:t>8</w:t>
        </w:r>
      </w:hyperlink>
    </w:p>
    <w:p w:rsidR="00781F8C" w:rsidRDefault="00781F8C" w:rsidP="00781F8C">
      <w:r>
        <w:fldChar w:fldCharType="end"/>
      </w:r>
    </w:p>
    <w:p w:rsidR="000711E1" w:rsidRDefault="000711E1" w:rsidP="00781F8C"/>
    <w:p w:rsidR="000711E1" w:rsidRDefault="000711E1" w:rsidP="00781F8C"/>
    <w:p w:rsidR="000711E1" w:rsidRDefault="000711E1" w:rsidP="00781F8C"/>
    <w:p w:rsidR="000711E1" w:rsidRDefault="000711E1" w:rsidP="00781F8C"/>
    <w:p w:rsidR="00F4272D" w:rsidRDefault="00F4272D" w:rsidP="00781F8C"/>
    <w:p w:rsidR="00F4272D" w:rsidRDefault="00F4272D" w:rsidP="00781F8C"/>
    <w:p w:rsidR="00F4272D" w:rsidRDefault="00F4272D" w:rsidP="00781F8C"/>
    <w:p w:rsidR="00F4272D" w:rsidRDefault="00F4272D" w:rsidP="00781F8C"/>
    <w:p w:rsidR="00F4272D" w:rsidRDefault="00F4272D" w:rsidP="00781F8C"/>
    <w:p w:rsidR="00F4272D" w:rsidRDefault="00F4272D" w:rsidP="00781F8C"/>
    <w:p w:rsidR="000711E1" w:rsidRDefault="000711E1" w:rsidP="00781F8C"/>
    <w:p w:rsidR="004D0AE1" w:rsidRDefault="004D0AE1" w:rsidP="00781F8C"/>
    <w:p w:rsidR="004D0AE1" w:rsidRDefault="004D0AE1" w:rsidP="00781F8C"/>
    <w:p w:rsidR="004D0AE1" w:rsidRDefault="004D0AE1" w:rsidP="00781F8C"/>
    <w:p w:rsidR="00781F8C" w:rsidRPr="00984105" w:rsidRDefault="00781F8C" w:rsidP="00781F8C">
      <w:pPr>
        <w:pStyle w:val="SANUS1"/>
        <w:numPr>
          <w:ilvl w:val="0"/>
          <w:numId w:val="1"/>
        </w:numPr>
      </w:pPr>
      <w:bookmarkStart w:id="2" w:name="_Toc373835312"/>
      <w:bookmarkStart w:id="3" w:name="_Toc436227029"/>
      <w:r w:rsidRPr="00984105">
        <w:lastRenderedPageBreak/>
        <w:t>Introduction</w:t>
      </w:r>
      <w:bookmarkEnd w:id="2"/>
      <w:bookmarkEnd w:id="3"/>
    </w:p>
    <w:p w:rsidR="00781F8C" w:rsidRDefault="00781F8C" w:rsidP="00781F8C">
      <w:pPr>
        <w:pStyle w:val="SANUS2"/>
        <w:numPr>
          <w:ilvl w:val="1"/>
          <w:numId w:val="1"/>
        </w:numPr>
      </w:pPr>
      <w:bookmarkStart w:id="4" w:name="_Toc436227030"/>
      <w:r>
        <w:t>Purpose of the document</w:t>
      </w:r>
      <w:bookmarkEnd w:id="4"/>
    </w:p>
    <w:p w:rsidR="00781F8C" w:rsidRPr="00206D41" w:rsidRDefault="00B339D5" w:rsidP="00781F8C">
      <w:pPr>
        <w:pStyle w:val="Normal1"/>
        <w:jc w:val="both"/>
      </w:pPr>
      <w:r>
        <w:t>The Risk Appetite</w:t>
      </w:r>
      <w:r w:rsidR="00AC0AAA">
        <w:t xml:space="preserve"> (“RA”)</w:t>
      </w:r>
      <w:r>
        <w:t xml:space="preserve"> </w:t>
      </w:r>
      <w:r w:rsidR="00C251C2">
        <w:t xml:space="preserve">Metric </w:t>
      </w:r>
      <w:r w:rsidR="00AC0AAA">
        <w:t>c</w:t>
      </w:r>
      <w:r w:rsidR="00C251C2">
        <w:t xml:space="preserve">ollection and </w:t>
      </w:r>
      <w:r w:rsidR="00AC0AAA">
        <w:t>r</w:t>
      </w:r>
      <w:r w:rsidR="00C251C2">
        <w:t>eporting</w:t>
      </w:r>
      <w:r w:rsidR="00AC0AAA">
        <w:t xml:space="preserve"> p</w:t>
      </w:r>
      <w:r w:rsidR="00C251C2">
        <w:t>rocess</w:t>
      </w:r>
      <w:r w:rsidR="002B2C96">
        <w:t xml:space="preserve"> </w:t>
      </w:r>
      <w:r w:rsidR="00AE69B1">
        <w:t>document</w:t>
      </w:r>
      <w:r w:rsidR="00AC0AAA">
        <w:t xml:space="preserve"> (“RA process”)</w:t>
      </w:r>
      <w:r w:rsidR="00AE69B1">
        <w:t xml:space="preserve"> details how</w:t>
      </w:r>
      <w:r w:rsidR="00CE2EC0" w:rsidRPr="001569A7">
        <w:t xml:space="preserve"> </w:t>
      </w:r>
      <w:r w:rsidR="00CE2EC0">
        <w:t>Santander Holdings USA, Inc. (“</w:t>
      </w:r>
      <w:r w:rsidR="00CE2EC0" w:rsidRPr="001569A7">
        <w:t>SHUSA</w:t>
      </w:r>
      <w:r w:rsidR="00CE2EC0">
        <w:t>”)</w:t>
      </w:r>
      <w:r>
        <w:t xml:space="preserve"> </w:t>
      </w:r>
      <w:r w:rsidR="00885388">
        <w:t>Risk Appetite Team (</w:t>
      </w:r>
      <w:r w:rsidR="00AC0AAA">
        <w:t>“</w:t>
      </w:r>
      <w:r w:rsidR="00885388">
        <w:t>RA team</w:t>
      </w:r>
      <w:r w:rsidR="00AC0AAA">
        <w:t>”</w:t>
      </w:r>
      <w:r w:rsidR="00885388">
        <w:t xml:space="preserve">) </w:t>
      </w:r>
      <w:r>
        <w:t xml:space="preserve">collects </w:t>
      </w:r>
      <w:r w:rsidR="00257B9D">
        <w:t>R</w:t>
      </w:r>
      <w:r>
        <w:t xml:space="preserve">isk </w:t>
      </w:r>
      <w:r w:rsidR="00257B9D">
        <w:t>A</w:t>
      </w:r>
      <w:r>
        <w:t xml:space="preserve">ppetite </w:t>
      </w:r>
      <w:r w:rsidR="002B2C96">
        <w:t>metric</w:t>
      </w:r>
      <w:r w:rsidR="00781F8C" w:rsidRPr="00206D41">
        <w:t xml:space="preserve"> </w:t>
      </w:r>
      <w:r w:rsidR="002B2C96">
        <w:t>data</w:t>
      </w:r>
      <w:r w:rsidR="0046011B">
        <w:t xml:space="preserve"> and supporting information</w:t>
      </w:r>
      <w:r w:rsidR="002B2C96">
        <w:t xml:space="preserve"> for the </w:t>
      </w:r>
      <w:r w:rsidR="00885388">
        <w:t>m</w:t>
      </w:r>
      <w:r w:rsidR="002B2C96">
        <w:t xml:space="preserve">onthly Risk </w:t>
      </w:r>
      <w:r w:rsidR="00885388">
        <w:t>A</w:t>
      </w:r>
      <w:r w:rsidR="002B2C96">
        <w:t>ppetite report</w:t>
      </w:r>
      <w:r w:rsidR="00A16521">
        <w:t xml:space="preserve"> (“monthly RA report”)</w:t>
      </w:r>
      <w:r w:rsidR="004137C3">
        <w:t xml:space="preserve"> that includes RAS metrics from Santander Bank N.A. (“SBNA”) and Santander Consumer USA (“SC”)</w:t>
      </w:r>
      <w:r w:rsidR="002B2C96">
        <w:t>.</w:t>
      </w:r>
    </w:p>
    <w:p w:rsidR="00781F8C" w:rsidRPr="00206D41" w:rsidRDefault="00781F8C" w:rsidP="00C12F04">
      <w:pPr>
        <w:pStyle w:val="SANUS2"/>
        <w:numPr>
          <w:ilvl w:val="1"/>
          <w:numId w:val="1"/>
        </w:numPr>
        <w:jc w:val="both"/>
      </w:pPr>
      <w:bookmarkStart w:id="5" w:name="_Toc401564541"/>
      <w:bookmarkStart w:id="6" w:name="_Toc436227031"/>
      <w:r w:rsidRPr="00206D41">
        <w:t>Scope</w:t>
      </w:r>
      <w:r w:rsidR="00885388">
        <w:t xml:space="preserve"> and Maintenance</w:t>
      </w:r>
      <w:bookmarkStart w:id="7" w:name="_Toc434495268"/>
      <w:bookmarkStart w:id="8" w:name="_Toc434495465"/>
      <w:bookmarkEnd w:id="5"/>
      <w:bookmarkEnd w:id="6"/>
      <w:bookmarkEnd w:id="7"/>
      <w:bookmarkEnd w:id="8"/>
      <w:r w:rsidR="00885388">
        <w:t xml:space="preserve"> </w:t>
      </w:r>
      <w:bookmarkStart w:id="9" w:name="_Toc434495466"/>
      <w:bookmarkEnd w:id="9"/>
    </w:p>
    <w:p w:rsidR="00885388" w:rsidRDefault="00885388" w:rsidP="00781F8C">
      <w:pPr>
        <w:pStyle w:val="Normal1"/>
        <w:jc w:val="both"/>
      </w:pPr>
      <w:r>
        <w:t xml:space="preserve">This process applies to the SHUSA RA team and is owned and maintained by </w:t>
      </w:r>
      <w:r w:rsidR="00781F8C" w:rsidRPr="00206D41">
        <w:t>the SHUSA Director of Risk Appetite</w:t>
      </w:r>
      <w:r>
        <w:t>. This document should be updated as needed in the event of changes to the process listed out in this document or if there are any changes to the</w:t>
      </w:r>
      <w:r w:rsidR="00257B9D">
        <w:t xml:space="preserve"> Risk A</w:t>
      </w:r>
      <w:r w:rsidR="002B2C96">
        <w:t xml:space="preserve">ppetite </w:t>
      </w:r>
      <w:r>
        <w:t>Statement</w:t>
      </w:r>
      <w:r w:rsidR="002B2C96">
        <w:t>.</w:t>
      </w:r>
    </w:p>
    <w:p w:rsidR="00522260" w:rsidRDefault="00522260" w:rsidP="00781F8C">
      <w:pPr>
        <w:pStyle w:val="Normal1"/>
        <w:jc w:val="both"/>
      </w:pPr>
    </w:p>
    <w:p w:rsidR="00A77F4F" w:rsidRDefault="000711E1" w:rsidP="00AB3836">
      <w:pPr>
        <w:pStyle w:val="SANUS1"/>
        <w:numPr>
          <w:ilvl w:val="0"/>
          <w:numId w:val="1"/>
        </w:numPr>
      </w:pPr>
      <w:bookmarkStart w:id="10" w:name="_Toc436227032"/>
      <w:r>
        <w:t>Monthly Process</w:t>
      </w:r>
      <w:bookmarkEnd w:id="10"/>
    </w:p>
    <w:p w:rsidR="008D44E7" w:rsidRDefault="008D44E7" w:rsidP="00925979">
      <w:pPr>
        <w:spacing w:after="0"/>
      </w:pPr>
    </w:p>
    <w:p w:rsidR="000711E1" w:rsidRDefault="000711E1" w:rsidP="000711E1">
      <w:pPr>
        <w:pStyle w:val="Normal1"/>
        <w:jc w:val="both"/>
      </w:pPr>
      <w:r>
        <w:t xml:space="preserve">The RA metrics are reported on a monthly basis via the monthly Risk Appetite report. The report is assembled by the RA team using information provided by SHUSA risk managers and the SBNA and </w:t>
      </w:r>
      <w:r w:rsidR="004137C3">
        <w:t>SC</w:t>
      </w:r>
      <w:r>
        <w:t xml:space="preserve"> RA teams. The process steps each month are:</w:t>
      </w:r>
    </w:p>
    <w:p w:rsidR="000711E1" w:rsidRDefault="000711E1" w:rsidP="000711E1">
      <w:pPr>
        <w:pStyle w:val="Normal1"/>
        <w:numPr>
          <w:ilvl w:val="0"/>
          <w:numId w:val="4"/>
        </w:numPr>
        <w:jc w:val="both"/>
      </w:pPr>
      <w:r>
        <w:t xml:space="preserve">SHUSA risk managers and SBNA and </w:t>
      </w:r>
      <w:r w:rsidR="004137C3">
        <w:t>SC</w:t>
      </w:r>
      <w:r>
        <w:t xml:space="preserve"> RA teams are to provide RA metric data to the SHUSA RA team </w:t>
      </w:r>
      <w:r w:rsidR="00473D84">
        <w:t>by the dates specified in the tables below</w:t>
      </w:r>
      <w:r>
        <w:t xml:space="preserve">. </w:t>
      </w:r>
    </w:p>
    <w:p w:rsidR="002504FC" w:rsidRDefault="00D75FD8" w:rsidP="002504FC">
      <w:pPr>
        <w:pStyle w:val="Normal1"/>
        <w:numPr>
          <w:ilvl w:val="0"/>
          <w:numId w:val="4"/>
        </w:numPr>
        <w:jc w:val="both"/>
      </w:pPr>
      <w:r>
        <w:t>T</w:t>
      </w:r>
      <w:r w:rsidR="002504FC">
        <w:t xml:space="preserve">he information received is used to create the monthly RA report for the respective month along with additional information and commentary in the dashboard as needed. </w:t>
      </w:r>
    </w:p>
    <w:p w:rsidR="000D60F0" w:rsidRDefault="00D75FD8" w:rsidP="000D60F0">
      <w:pPr>
        <w:pStyle w:val="Normal1"/>
        <w:numPr>
          <w:ilvl w:val="0"/>
          <w:numId w:val="4"/>
        </w:numPr>
        <w:jc w:val="both"/>
      </w:pPr>
      <w:r>
        <w:t>T</w:t>
      </w:r>
      <w:r w:rsidR="000711E1">
        <w:t xml:space="preserve">he RA metric data is entered into the </w:t>
      </w:r>
      <w:proofErr w:type="spellStart"/>
      <w:r w:rsidR="000711E1">
        <w:t>SHUSA_Master_RA</w:t>
      </w:r>
      <w:proofErr w:type="spellEnd"/>
      <w:r w:rsidR="000711E1">
        <w:t xml:space="preserve"> which houses historical RA metric data. </w:t>
      </w:r>
      <w:r w:rsidR="000D60F0" w:rsidRPr="000D60F0">
        <w:rPr>
          <w:i/>
          <w:sz w:val="20"/>
        </w:rPr>
        <w:t>\\corpormabop3\docs\EWRMG\Dept\SHUSA Risk Appetite Statement\2. Reporting\Master Data</w:t>
      </w:r>
    </w:p>
    <w:p w:rsidR="000D60F0" w:rsidRPr="000D60F0" w:rsidRDefault="000711E1" w:rsidP="000D60F0">
      <w:pPr>
        <w:pStyle w:val="Normal1"/>
        <w:numPr>
          <w:ilvl w:val="0"/>
          <w:numId w:val="4"/>
        </w:numPr>
        <w:spacing w:before="0" w:after="0"/>
        <w:jc w:val="both"/>
        <w:rPr>
          <w:i/>
          <w:sz w:val="20"/>
        </w:rPr>
      </w:pPr>
      <w:r>
        <w:t>The monthly Report is sent out to the risk managers for r</w:t>
      </w:r>
      <w:r w:rsidR="002504FC">
        <w:t>eview and approval</w:t>
      </w:r>
      <w:r w:rsidR="00D75FD8">
        <w:t xml:space="preserve"> </w:t>
      </w:r>
      <w:r w:rsidR="002504FC">
        <w:t>around the 24</w:t>
      </w:r>
      <w:r w:rsidR="00A67792" w:rsidRPr="00A67792">
        <w:rPr>
          <w:vertAlign w:val="superscript"/>
        </w:rPr>
        <w:t>th</w:t>
      </w:r>
      <w:r>
        <w:t xml:space="preserve"> of each month.</w:t>
      </w:r>
      <w:r w:rsidR="000D60F0">
        <w:t xml:space="preserve"> </w:t>
      </w:r>
    </w:p>
    <w:p w:rsidR="000D60F0" w:rsidRPr="000D60F0" w:rsidRDefault="000D60F0" w:rsidP="000D60F0">
      <w:pPr>
        <w:pStyle w:val="Normal1"/>
        <w:spacing w:before="0" w:after="0"/>
        <w:ind w:left="720"/>
        <w:jc w:val="both"/>
        <w:rPr>
          <w:i/>
          <w:sz w:val="20"/>
        </w:rPr>
      </w:pPr>
      <w:r w:rsidRPr="000D60F0">
        <w:rPr>
          <w:i/>
          <w:sz w:val="20"/>
        </w:rPr>
        <w:t>\\corpormabop3\docs\EWRMG\Dept\SHUSA Risk Appetite Statement\2. Reporting\RAS monthly reporting</w:t>
      </w:r>
    </w:p>
    <w:p w:rsidR="000711E1" w:rsidRDefault="000711E1" w:rsidP="000711E1">
      <w:pPr>
        <w:pStyle w:val="Normal1"/>
        <w:numPr>
          <w:ilvl w:val="0"/>
          <w:numId w:val="4"/>
        </w:numPr>
        <w:jc w:val="both"/>
      </w:pPr>
      <w:r>
        <w:t xml:space="preserve">Once approval is obtained the final report </w:t>
      </w:r>
      <w:r w:rsidR="00257B9D">
        <w:t xml:space="preserve">is submitted </w:t>
      </w:r>
      <w:r>
        <w:t>to the Risk Aggregation Team</w:t>
      </w:r>
      <w:r w:rsidR="00473D84">
        <w:t xml:space="preserve"> (for inclusion in the Monthly Risk Report)</w:t>
      </w:r>
      <w:r>
        <w:t xml:space="preserve"> and to SHUSA Treasury for ALCO.</w:t>
      </w:r>
    </w:p>
    <w:p w:rsidR="00CC6535" w:rsidRDefault="00CC6535" w:rsidP="00CC6535">
      <w:pPr>
        <w:pStyle w:val="Normal1"/>
        <w:ind w:left="720"/>
        <w:jc w:val="both"/>
      </w:pPr>
    </w:p>
    <w:p w:rsidR="0036732E" w:rsidRDefault="0036732E" w:rsidP="00480FB6">
      <w:pPr>
        <w:pStyle w:val="SANUS2"/>
        <w:spacing w:before="240"/>
      </w:pPr>
    </w:p>
    <w:p w:rsidR="0036732E" w:rsidRDefault="0036732E" w:rsidP="00480FB6">
      <w:pPr>
        <w:pStyle w:val="SANUS2"/>
        <w:spacing w:before="240"/>
        <w:sectPr w:rsidR="0036732E" w:rsidSect="00CC6535">
          <w:footerReference w:type="default" r:id="rId13"/>
          <w:pgSz w:w="12240" w:h="15840"/>
          <w:pgMar w:top="1440" w:right="1440" w:bottom="1440" w:left="1276" w:header="720" w:footer="720" w:gutter="0"/>
          <w:cols w:space="720"/>
          <w:docGrid w:linePitch="360"/>
        </w:sectPr>
      </w:pPr>
    </w:p>
    <w:tbl>
      <w:tblPr>
        <w:tblStyle w:val="TableGrid"/>
        <w:tblpPr w:leftFromText="180" w:rightFromText="180" w:tblpY="570"/>
        <w:tblW w:w="12798" w:type="dxa"/>
        <w:tblLayout w:type="fixed"/>
        <w:tblLook w:val="06A0" w:firstRow="1" w:lastRow="0" w:firstColumn="1" w:lastColumn="0" w:noHBand="1" w:noVBand="1"/>
      </w:tblPr>
      <w:tblGrid>
        <w:gridCol w:w="2088"/>
        <w:gridCol w:w="3510"/>
        <w:gridCol w:w="3150"/>
        <w:gridCol w:w="4050"/>
      </w:tblGrid>
      <w:tr w:rsidR="00CC6535" w:rsidRPr="008F7A30" w:rsidTr="00CC6535">
        <w:tc>
          <w:tcPr>
            <w:tcW w:w="5598" w:type="dxa"/>
            <w:gridSpan w:val="2"/>
            <w:shd w:val="clear" w:color="auto" w:fill="FF0000"/>
          </w:tcPr>
          <w:p w:rsidR="00CC6535" w:rsidRPr="00C12F04" w:rsidRDefault="00CC6535" w:rsidP="00CC6535">
            <w:pPr>
              <w:jc w:val="center"/>
              <w:rPr>
                <w:rFonts w:asciiTheme="minorHAnsi" w:hAnsiTheme="minorHAnsi" w:cs="Arial"/>
                <w:color w:val="000000"/>
              </w:rPr>
            </w:pPr>
            <w:r w:rsidRPr="0003064D">
              <w:rPr>
                <w:rFonts w:asciiTheme="minorHAnsi" w:hAnsiTheme="minorHAnsi"/>
                <w:b/>
                <w:color w:val="FFFFFF" w:themeColor="background1"/>
                <w:sz w:val="24"/>
              </w:rPr>
              <w:lastRenderedPageBreak/>
              <w:t>SHUSA METRICS</w:t>
            </w:r>
          </w:p>
        </w:tc>
        <w:tc>
          <w:tcPr>
            <w:tcW w:w="3150" w:type="dxa"/>
            <w:shd w:val="clear" w:color="auto" w:fill="D9D9D9" w:themeFill="background1" w:themeFillShade="D9"/>
          </w:tcPr>
          <w:p w:rsidR="00CC6535" w:rsidRPr="00073479" w:rsidRDefault="00CC6535" w:rsidP="00CC6535">
            <w:pPr>
              <w:jc w:val="center"/>
              <w:rPr>
                <w:b/>
              </w:rPr>
            </w:pPr>
            <w:r>
              <w:rPr>
                <w:b/>
              </w:rPr>
              <w:t>SHUSA TEAM</w:t>
            </w:r>
          </w:p>
        </w:tc>
        <w:tc>
          <w:tcPr>
            <w:tcW w:w="4050" w:type="dxa"/>
            <w:shd w:val="clear" w:color="auto" w:fill="D9D9D9" w:themeFill="background1" w:themeFillShade="D9"/>
            <w:vAlign w:val="center"/>
          </w:tcPr>
          <w:p w:rsidR="00CC6535" w:rsidRPr="00073479" w:rsidRDefault="00CC6535" w:rsidP="00CC6535">
            <w:pPr>
              <w:jc w:val="center"/>
              <w:rPr>
                <w:b/>
              </w:rPr>
            </w:pPr>
            <w:r w:rsidRPr="00073479">
              <w:rPr>
                <w:b/>
              </w:rPr>
              <w:t>Estimated Delivery Date</w:t>
            </w:r>
          </w:p>
        </w:tc>
      </w:tr>
      <w:tr w:rsidR="004163E2" w:rsidRPr="008F7A30" w:rsidTr="00CC6535">
        <w:tc>
          <w:tcPr>
            <w:tcW w:w="2088" w:type="dxa"/>
            <w:vMerge w:val="restart"/>
          </w:tcPr>
          <w:p w:rsidR="004163E2" w:rsidRPr="00C12F04" w:rsidRDefault="004163E2" w:rsidP="00AD2D2D">
            <w:pPr>
              <w:rPr>
                <w:rFonts w:asciiTheme="minorHAnsi" w:hAnsiTheme="minorHAnsi" w:cs="Arial"/>
                <w:color w:val="000000"/>
              </w:rPr>
            </w:pPr>
            <w:r w:rsidRPr="00C12F04">
              <w:rPr>
                <w:rFonts w:asciiTheme="minorHAnsi" w:hAnsiTheme="minorHAnsi"/>
              </w:rPr>
              <w:t>Capital</w:t>
            </w: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Common Equity Tier 1 Ratio</w:t>
            </w:r>
          </w:p>
        </w:tc>
        <w:tc>
          <w:tcPr>
            <w:tcW w:w="3150" w:type="dxa"/>
            <w:vMerge w:val="restart"/>
            <w:vAlign w:val="center"/>
          </w:tcPr>
          <w:p w:rsidR="004163E2" w:rsidRDefault="004163E2" w:rsidP="004163E2">
            <w:pPr>
              <w:jc w:val="center"/>
              <w:rPr>
                <w:rFonts w:asciiTheme="minorHAnsi" w:hAnsiTheme="minorHAnsi" w:cs="Arial"/>
                <w:color w:val="000000"/>
              </w:rPr>
            </w:pPr>
            <w:r>
              <w:rPr>
                <w:rFonts w:asciiTheme="minorHAnsi" w:hAnsiTheme="minorHAnsi" w:cs="Arial"/>
                <w:color w:val="000000"/>
              </w:rPr>
              <w:t>SHUSA capital is found in the link</w:t>
            </w:r>
            <w:r>
              <w:rPr>
                <w:rStyle w:val="FootnoteReference"/>
                <w:rFonts w:asciiTheme="minorHAnsi" w:hAnsiTheme="minorHAnsi" w:cs="Arial"/>
                <w:color w:val="000000"/>
              </w:rPr>
              <w:footnoteReference w:id="1"/>
            </w:r>
            <w:r>
              <w:rPr>
                <w:rFonts w:asciiTheme="minorHAnsi" w:hAnsiTheme="minorHAnsi" w:cs="Arial"/>
                <w:color w:val="000000"/>
              </w:rPr>
              <w:t xml:space="preserve"> of Regulatory Capital</w:t>
            </w:r>
            <w:r w:rsidR="00D75FD8">
              <w:rPr>
                <w:rStyle w:val="FootnoteReference"/>
                <w:rFonts w:asciiTheme="minorHAnsi" w:hAnsiTheme="minorHAnsi" w:cs="Arial"/>
                <w:color w:val="000000"/>
              </w:rPr>
              <w:footnoteReference w:id="2"/>
            </w:r>
          </w:p>
        </w:tc>
        <w:tc>
          <w:tcPr>
            <w:tcW w:w="4050" w:type="dxa"/>
            <w:vMerge w:val="restart"/>
            <w:vAlign w:val="center"/>
          </w:tcPr>
          <w:p w:rsidR="004163E2" w:rsidRPr="008F7A30" w:rsidRDefault="004163E2" w:rsidP="00D75FD8">
            <w:pPr>
              <w:jc w:val="center"/>
              <w:rPr>
                <w:rFonts w:asciiTheme="minorHAnsi" w:hAnsiTheme="minorHAnsi" w:cs="Arial"/>
                <w:color w:val="000000"/>
              </w:rPr>
            </w:pPr>
            <w:r>
              <w:rPr>
                <w:rFonts w:asciiTheme="minorHAnsi" w:hAnsiTheme="minorHAnsi" w:cs="Arial"/>
                <w:color w:val="000000"/>
              </w:rPr>
              <w:t xml:space="preserve">Capital figures are available around the </w:t>
            </w:r>
            <w:r w:rsidRPr="000711E1">
              <w:rPr>
                <w:rFonts w:asciiTheme="minorHAnsi" w:hAnsiTheme="minorHAnsi" w:cs="Arial"/>
                <w:b/>
                <w:color w:val="000000"/>
              </w:rPr>
              <w:t>23</w:t>
            </w:r>
            <w:r w:rsidRPr="000711E1">
              <w:rPr>
                <w:rFonts w:asciiTheme="minorHAnsi" w:hAnsiTheme="minorHAnsi" w:cs="Arial"/>
                <w:b/>
                <w:color w:val="000000"/>
                <w:vertAlign w:val="superscript"/>
              </w:rPr>
              <w:t>rd</w:t>
            </w:r>
            <w:r>
              <w:rPr>
                <w:rFonts w:asciiTheme="minorHAnsi" w:hAnsiTheme="minorHAnsi" w:cs="Arial"/>
                <w:color w:val="000000"/>
              </w:rPr>
              <w:t xml:space="preserve"> of the month.</w:t>
            </w: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Tier 1 Risk-based Capital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Total Capital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Tier 1 Leverage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Tangible Common Equity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val="restart"/>
          </w:tcPr>
          <w:p w:rsidR="004163E2" w:rsidRPr="00F41576" w:rsidRDefault="004163E2" w:rsidP="00AD2D2D">
            <w:pPr>
              <w:rPr>
                <w:rFonts w:asciiTheme="minorHAnsi" w:hAnsiTheme="minorHAnsi"/>
              </w:rPr>
            </w:pPr>
            <w:r w:rsidRPr="00F41576">
              <w:rPr>
                <w:rFonts w:asciiTheme="minorHAnsi" w:hAnsiTheme="minorHAnsi"/>
              </w:rPr>
              <w:t>Liquidity/funding risk</w:t>
            </w:r>
          </w:p>
          <w:p w:rsidR="004163E2" w:rsidRPr="00F41576" w:rsidRDefault="004163E2" w:rsidP="00AD2D2D">
            <w:pPr>
              <w:rPr>
                <w:rFonts w:asciiTheme="minorHAnsi" w:hAnsiTheme="minorHAnsi"/>
              </w:rPr>
            </w:pPr>
          </w:p>
          <w:p w:rsidR="004163E2" w:rsidRPr="00F41576" w:rsidRDefault="004163E2" w:rsidP="00AD2D2D">
            <w:pPr>
              <w:rPr>
                <w:rFonts w:asciiTheme="minorHAnsi" w:hAnsiTheme="minorHAnsi"/>
              </w:rPr>
            </w:pPr>
          </w:p>
        </w:tc>
        <w:tc>
          <w:tcPr>
            <w:tcW w:w="3510" w:type="dxa"/>
            <w:vAlign w:val="center"/>
          </w:tcPr>
          <w:p w:rsidR="004163E2" w:rsidRPr="003D2636" w:rsidRDefault="004163E2" w:rsidP="00AD2D2D">
            <w:pPr>
              <w:rPr>
                <w:rFonts w:asciiTheme="minorHAnsi" w:hAnsiTheme="minorHAnsi"/>
              </w:rPr>
            </w:pPr>
            <w:r w:rsidRPr="003D2636">
              <w:rPr>
                <w:rFonts w:asciiTheme="minorHAnsi" w:hAnsiTheme="minorHAnsi"/>
              </w:rPr>
              <w:t>Survival horizon under stress</w:t>
            </w:r>
          </w:p>
        </w:tc>
        <w:tc>
          <w:tcPr>
            <w:tcW w:w="3150" w:type="dxa"/>
            <w:vMerge w:val="restart"/>
            <w:vAlign w:val="center"/>
          </w:tcPr>
          <w:p w:rsidR="004163E2" w:rsidRDefault="00473D84" w:rsidP="00473D84">
            <w:pPr>
              <w:jc w:val="center"/>
              <w:rPr>
                <w:rFonts w:asciiTheme="minorHAnsi" w:hAnsiTheme="minorHAnsi" w:cs="Arial"/>
                <w:color w:val="000000"/>
              </w:rPr>
            </w:pPr>
            <w:r>
              <w:rPr>
                <w:rFonts w:asciiTheme="minorHAnsi" w:hAnsiTheme="minorHAnsi" w:cs="Arial"/>
                <w:color w:val="000000"/>
              </w:rPr>
              <w:t>Jorge Segura and Mengxi, Li</w:t>
            </w:r>
          </w:p>
        </w:tc>
        <w:tc>
          <w:tcPr>
            <w:tcW w:w="4050" w:type="dxa"/>
            <w:vMerge w:val="restart"/>
            <w:vAlign w:val="center"/>
          </w:tcPr>
          <w:p w:rsidR="00511412" w:rsidRDefault="00511412" w:rsidP="00D75FD8">
            <w:pPr>
              <w:jc w:val="center"/>
            </w:pPr>
            <w:r>
              <w:t>By the 26</w:t>
            </w:r>
            <w:r w:rsidRPr="003C663B">
              <w:rPr>
                <w:vertAlign w:val="superscript"/>
              </w:rPr>
              <w:t>th</w:t>
            </w:r>
            <w:r>
              <w:t xml:space="preserve"> or 27</w:t>
            </w:r>
            <w:r w:rsidRPr="009C2110">
              <w:rPr>
                <w:vertAlign w:val="superscript"/>
              </w:rPr>
              <w:t>th</w:t>
            </w:r>
            <w:r>
              <w:t xml:space="preserve"> of the month final numbers are available and sent.</w:t>
            </w:r>
          </w:p>
          <w:p w:rsidR="00BA1135" w:rsidRDefault="00BA1135" w:rsidP="00D75FD8">
            <w:pPr>
              <w:jc w:val="center"/>
            </w:pPr>
          </w:p>
          <w:p w:rsidR="00BA1135" w:rsidRPr="00BA1135" w:rsidRDefault="00BA1135" w:rsidP="00D75FD8">
            <w:pPr>
              <w:jc w:val="center"/>
              <w:rPr>
                <w:b/>
              </w:rPr>
            </w:pPr>
            <w:r w:rsidRPr="00BA1135">
              <w:rPr>
                <w:b/>
              </w:rPr>
              <w:t>Survival Horizon under stress</w:t>
            </w:r>
            <w:r w:rsidR="00A06036">
              <w:rPr>
                <w:b/>
              </w:rPr>
              <w:t xml:space="preserve"> and SCUSA Available committed liquidity</w:t>
            </w:r>
            <w:r w:rsidRPr="00BA1135">
              <w:rPr>
                <w:b/>
              </w:rPr>
              <w:t xml:space="preserve"> provided with a one month lag.</w:t>
            </w:r>
          </w:p>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F41576" w:rsidRDefault="004163E2" w:rsidP="00AD2D2D">
            <w:pPr>
              <w:rPr>
                <w:rFonts w:asciiTheme="minorHAnsi" w:hAnsiTheme="minorHAnsi" w:cs="Arial"/>
                <w:color w:val="000000"/>
              </w:rPr>
            </w:pPr>
          </w:p>
        </w:tc>
        <w:tc>
          <w:tcPr>
            <w:tcW w:w="3510" w:type="dxa"/>
            <w:vAlign w:val="center"/>
          </w:tcPr>
          <w:p w:rsidR="004163E2" w:rsidRPr="008F7A30" w:rsidRDefault="004163E2" w:rsidP="00AD2D2D">
            <w:pPr>
              <w:rPr>
                <w:rFonts w:asciiTheme="minorHAnsi" w:hAnsiTheme="minorHAnsi"/>
              </w:rPr>
            </w:pPr>
            <w:r w:rsidRPr="00C12F04">
              <w:rPr>
                <w:rFonts w:asciiTheme="minorHAnsi" w:hAnsiTheme="minorHAnsi"/>
                <w:color w:val="000000"/>
              </w:rPr>
              <w:t>Liquidity Coverage Ratio</w:t>
            </w:r>
          </w:p>
        </w:tc>
        <w:tc>
          <w:tcPr>
            <w:tcW w:w="3150" w:type="dxa"/>
            <w:vMerge/>
          </w:tcPr>
          <w:p w:rsidR="004163E2" w:rsidRPr="008F7A30" w:rsidRDefault="004163E2" w:rsidP="00AD2D2D">
            <w:pPr>
              <w:rPr>
                <w:rFonts w:asciiTheme="minorHAnsi" w:hAnsiTheme="minorHAnsi" w:cs="Arial"/>
                <w:color w:val="000000"/>
              </w:rPr>
            </w:pPr>
          </w:p>
        </w:tc>
        <w:tc>
          <w:tcPr>
            <w:tcW w:w="4050" w:type="dxa"/>
            <w:vMerge/>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F41576" w:rsidRDefault="004163E2" w:rsidP="00AD2D2D">
            <w:pPr>
              <w:rPr>
                <w:rFonts w:asciiTheme="minorHAnsi" w:hAnsiTheme="minorHAnsi" w:cs="Arial"/>
                <w:color w:val="000000"/>
              </w:rPr>
            </w:pPr>
          </w:p>
        </w:tc>
        <w:tc>
          <w:tcPr>
            <w:tcW w:w="3510" w:type="dxa"/>
            <w:vAlign w:val="center"/>
          </w:tcPr>
          <w:p w:rsidR="004163E2" w:rsidRPr="008F7A30" w:rsidRDefault="004163E2" w:rsidP="00AD2D2D">
            <w:pPr>
              <w:rPr>
                <w:rFonts w:asciiTheme="minorHAnsi" w:hAnsiTheme="minorHAnsi"/>
              </w:rPr>
            </w:pPr>
            <w:r w:rsidRPr="00C12F04">
              <w:rPr>
                <w:rFonts w:asciiTheme="minorHAnsi" w:hAnsiTheme="minorHAnsi"/>
                <w:color w:val="000000"/>
              </w:rPr>
              <w:t>Structural funding ratio</w:t>
            </w:r>
          </w:p>
        </w:tc>
        <w:tc>
          <w:tcPr>
            <w:tcW w:w="3150" w:type="dxa"/>
            <w:vMerge/>
          </w:tcPr>
          <w:p w:rsidR="004163E2" w:rsidRPr="008F7A30" w:rsidRDefault="004163E2" w:rsidP="00AD2D2D">
            <w:pPr>
              <w:rPr>
                <w:rFonts w:asciiTheme="minorHAnsi" w:hAnsiTheme="minorHAnsi" w:cs="Arial"/>
                <w:color w:val="000000"/>
              </w:rPr>
            </w:pPr>
          </w:p>
        </w:tc>
        <w:tc>
          <w:tcPr>
            <w:tcW w:w="4050" w:type="dxa"/>
            <w:vMerge/>
          </w:tcPr>
          <w:p w:rsidR="004163E2" w:rsidRPr="008F7A30" w:rsidRDefault="004163E2" w:rsidP="00D75FD8">
            <w:pPr>
              <w:jc w:val="center"/>
              <w:rPr>
                <w:rFonts w:asciiTheme="minorHAnsi" w:hAnsiTheme="minorHAnsi" w:cs="Arial"/>
                <w:color w:val="000000"/>
              </w:rPr>
            </w:pPr>
          </w:p>
        </w:tc>
      </w:tr>
      <w:tr w:rsidR="004163E2" w:rsidTr="00CC6535">
        <w:trPr>
          <w:trHeight w:val="590"/>
        </w:trPr>
        <w:tc>
          <w:tcPr>
            <w:tcW w:w="2088" w:type="dxa"/>
            <w:vMerge/>
          </w:tcPr>
          <w:p w:rsidR="004163E2" w:rsidRPr="003D2636" w:rsidRDefault="004163E2" w:rsidP="00AD2D2D">
            <w:pPr>
              <w:rPr>
                <w:rFonts w:asciiTheme="minorHAnsi" w:hAnsiTheme="minorHAnsi"/>
              </w:rPr>
            </w:pPr>
          </w:p>
        </w:tc>
        <w:tc>
          <w:tcPr>
            <w:tcW w:w="3510" w:type="dxa"/>
            <w:vAlign w:val="center"/>
          </w:tcPr>
          <w:p w:rsidR="004163E2" w:rsidRPr="008F7A30" w:rsidRDefault="004163E2" w:rsidP="00F41576">
            <w:pPr>
              <w:rPr>
                <w:rFonts w:asciiTheme="minorHAnsi" w:hAnsiTheme="minorHAnsi"/>
              </w:rPr>
            </w:pPr>
            <w:r w:rsidRPr="003D2636">
              <w:rPr>
                <w:rFonts w:asciiTheme="minorHAnsi" w:hAnsiTheme="minorHAnsi"/>
                <w:color w:val="000000"/>
              </w:rPr>
              <w:t xml:space="preserve">Available </w:t>
            </w:r>
            <w:r w:rsidR="004137C3">
              <w:rPr>
                <w:rFonts w:asciiTheme="minorHAnsi" w:hAnsiTheme="minorHAnsi"/>
                <w:color w:val="000000"/>
              </w:rPr>
              <w:t>SC</w:t>
            </w:r>
            <w:r w:rsidRPr="003D2636">
              <w:rPr>
                <w:rFonts w:asciiTheme="minorHAnsi" w:hAnsiTheme="minorHAnsi"/>
                <w:color w:val="000000"/>
              </w:rPr>
              <w:t xml:space="preserve"> committed liquidity / av</w:t>
            </w:r>
            <w:r>
              <w:rPr>
                <w:rFonts w:asciiTheme="minorHAnsi" w:hAnsiTheme="minorHAnsi"/>
                <w:color w:val="000000"/>
              </w:rPr>
              <w:t>erage projected net originations</w:t>
            </w: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4163E2" w:rsidTr="00CC6535">
        <w:trPr>
          <w:trHeight w:val="347"/>
        </w:trPr>
        <w:tc>
          <w:tcPr>
            <w:tcW w:w="2088" w:type="dxa"/>
            <w:vMerge/>
          </w:tcPr>
          <w:p w:rsidR="004163E2" w:rsidRDefault="004163E2" w:rsidP="00AD2D2D">
            <w:pPr>
              <w:rPr>
                <w:rFonts w:asciiTheme="minorHAnsi" w:hAnsiTheme="minorHAnsi"/>
                <w:color w:val="000000"/>
              </w:rPr>
            </w:pPr>
          </w:p>
        </w:tc>
        <w:tc>
          <w:tcPr>
            <w:tcW w:w="3510" w:type="dxa"/>
            <w:vAlign w:val="center"/>
          </w:tcPr>
          <w:p w:rsidR="004163E2" w:rsidRPr="008F7A30" w:rsidRDefault="004163E2" w:rsidP="00AD2D2D">
            <w:pPr>
              <w:rPr>
                <w:rFonts w:asciiTheme="minorHAnsi" w:hAnsiTheme="minorHAnsi"/>
              </w:rPr>
            </w:pPr>
            <w:r>
              <w:rPr>
                <w:rFonts w:asciiTheme="minorHAnsi" w:hAnsiTheme="minorHAnsi"/>
                <w:color w:val="000000"/>
              </w:rPr>
              <w:t>Available Committed Liquidity</w:t>
            </w:r>
          </w:p>
        </w:tc>
        <w:tc>
          <w:tcPr>
            <w:tcW w:w="3150" w:type="dxa"/>
            <w:vMerge/>
          </w:tcPr>
          <w:p w:rsidR="004163E2" w:rsidRDefault="004163E2" w:rsidP="00AD2D2D">
            <w:pPr>
              <w:rPr>
                <w:rFonts w:asciiTheme="minorHAnsi" w:hAnsiTheme="minorHAnsi"/>
                <w:color w:val="000000"/>
              </w:rPr>
            </w:pPr>
          </w:p>
        </w:tc>
        <w:tc>
          <w:tcPr>
            <w:tcW w:w="4050" w:type="dxa"/>
            <w:vMerge/>
          </w:tcPr>
          <w:p w:rsidR="004163E2" w:rsidRDefault="004163E2" w:rsidP="00D75FD8">
            <w:pPr>
              <w:jc w:val="center"/>
              <w:rPr>
                <w:rFonts w:asciiTheme="minorHAnsi" w:hAnsiTheme="minorHAnsi"/>
                <w:color w:val="000000"/>
              </w:rPr>
            </w:pPr>
          </w:p>
        </w:tc>
      </w:tr>
      <w:tr w:rsidR="004163E2" w:rsidTr="00CC6535">
        <w:tc>
          <w:tcPr>
            <w:tcW w:w="2088" w:type="dxa"/>
            <w:vMerge w:val="restart"/>
          </w:tcPr>
          <w:p w:rsidR="004163E2" w:rsidRPr="003D2636" w:rsidRDefault="004163E2" w:rsidP="00AD2D2D">
            <w:pPr>
              <w:rPr>
                <w:rFonts w:asciiTheme="minorHAnsi" w:hAnsiTheme="minorHAnsi"/>
              </w:rPr>
            </w:pPr>
            <w:r>
              <w:rPr>
                <w:rFonts w:asciiTheme="minorHAnsi" w:hAnsiTheme="minorHAnsi"/>
                <w:color w:val="000000"/>
              </w:rPr>
              <w:t>Interest Rate Risk</w:t>
            </w: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ALM NII (+/-100bps)</w:t>
            </w: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4163E2" w:rsidTr="00CC6535">
        <w:tc>
          <w:tcPr>
            <w:tcW w:w="2088" w:type="dxa"/>
            <w:vMerge/>
          </w:tcPr>
          <w:p w:rsidR="004163E2" w:rsidRDefault="004163E2" w:rsidP="00AD2D2D">
            <w:pPr>
              <w:rPr>
                <w:rFonts w:asciiTheme="minorHAnsi" w:hAnsiTheme="minorHAnsi"/>
              </w:rPr>
            </w:pP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ALM MVE (+/-200bps)</w:t>
            </w:r>
          </w:p>
        </w:tc>
        <w:tc>
          <w:tcPr>
            <w:tcW w:w="3150" w:type="dxa"/>
            <w:vMerge/>
          </w:tcPr>
          <w:p w:rsidR="004163E2" w:rsidRDefault="004163E2" w:rsidP="00AD2D2D">
            <w:pPr>
              <w:rPr>
                <w:rFonts w:asciiTheme="minorHAnsi" w:hAnsiTheme="minorHAnsi"/>
              </w:rPr>
            </w:pPr>
          </w:p>
        </w:tc>
        <w:tc>
          <w:tcPr>
            <w:tcW w:w="4050" w:type="dxa"/>
            <w:vMerge/>
          </w:tcPr>
          <w:p w:rsidR="004163E2" w:rsidRDefault="004163E2" w:rsidP="00D75FD8">
            <w:pPr>
              <w:jc w:val="center"/>
              <w:rPr>
                <w:rFonts w:asciiTheme="minorHAnsi" w:hAnsiTheme="minorHAnsi"/>
              </w:rPr>
            </w:pPr>
          </w:p>
        </w:tc>
      </w:tr>
      <w:tr w:rsidR="004163E2" w:rsidTr="00CC6535">
        <w:trPr>
          <w:trHeight w:val="338"/>
        </w:trPr>
        <w:tc>
          <w:tcPr>
            <w:tcW w:w="2088" w:type="dxa"/>
          </w:tcPr>
          <w:p w:rsidR="004163E2" w:rsidRPr="003D2636" w:rsidRDefault="004163E2" w:rsidP="00AD2D2D">
            <w:pPr>
              <w:rPr>
                <w:rFonts w:asciiTheme="minorHAnsi" w:hAnsiTheme="minorHAnsi"/>
              </w:rPr>
            </w:pPr>
            <w:r w:rsidRPr="00C12F04">
              <w:rPr>
                <w:rFonts w:asciiTheme="minorHAnsi" w:hAnsiTheme="minorHAnsi"/>
                <w:color w:val="000000"/>
              </w:rPr>
              <w:t>Mark to Market</w:t>
            </w: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Mark to Market Value at Risk (</w:t>
            </w:r>
            <w:proofErr w:type="spellStart"/>
            <w:r w:rsidRPr="00C12F04">
              <w:rPr>
                <w:rFonts w:asciiTheme="minorHAnsi" w:hAnsiTheme="minorHAnsi"/>
                <w:color w:val="000000"/>
              </w:rPr>
              <w:t>VaR</w:t>
            </w:r>
            <w:proofErr w:type="spellEnd"/>
            <w:r w:rsidRPr="00C12F04">
              <w:rPr>
                <w:rFonts w:asciiTheme="minorHAnsi" w:hAnsiTheme="minorHAnsi"/>
                <w:color w:val="000000"/>
              </w:rPr>
              <w:t>)</w:t>
            </w:r>
          </w:p>
          <w:p w:rsidR="004163E2" w:rsidRPr="003D2636" w:rsidRDefault="004163E2" w:rsidP="00AD2D2D">
            <w:pPr>
              <w:rPr>
                <w:rFonts w:asciiTheme="minorHAnsi" w:hAnsiTheme="minorHAnsi"/>
              </w:rPr>
            </w:pP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511412" w:rsidTr="00CC6535">
        <w:tc>
          <w:tcPr>
            <w:tcW w:w="2088" w:type="dxa"/>
            <w:vMerge w:val="restart"/>
          </w:tcPr>
          <w:p w:rsidR="00511412" w:rsidRPr="008F7A30" w:rsidRDefault="00511412" w:rsidP="00AD2D2D">
            <w:pPr>
              <w:tabs>
                <w:tab w:val="right" w:pos="2592"/>
              </w:tabs>
              <w:rPr>
                <w:rFonts w:asciiTheme="minorHAnsi" w:hAnsiTheme="minorHAnsi"/>
              </w:rPr>
            </w:pPr>
            <w:r w:rsidRPr="008F7A30">
              <w:rPr>
                <w:rFonts w:asciiTheme="minorHAnsi" w:hAnsiTheme="minorHAnsi"/>
              </w:rPr>
              <w:t xml:space="preserve">Operational risk  </w:t>
            </w:r>
          </w:p>
        </w:tc>
        <w:tc>
          <w:tcPr>
            <w:tcW w:w="3510" w:type="dxa"/>
          </w:tcPr>
          <w:p w:rsidR="00511412" w:rsidRPr="008F7A30" w:rsidRDefault="00511412" w:rsidP="00AD2D2D">
            <w:pPr>
              <w:rPr>
                <w:rFonts w:asciiTheme="minorHAnsi" w:hAnsiTheme="minorHAnsi"/>
              </w:rPr>
            </w:pPr>
            <w:r w:rsidRPr="008F7A30">
              <w:rPr>
                <w:rFonts w:asciiTheme="minorHAnsi" w:hAnsiTheme="minorHAnsi"/>
              </w:rPr>
              <w:t>Gross losses/gross margin</w:t>
            </w:r>
          </w:p>
        </w:tc>
        <w:tc>
          <w:tcPr>
            <w:tcW w:w="3150" w:type="dxa"/>
            <w:vMerge w:val="restart"/>
            <w:vAlign w:val="center"/>
          </w:tcPr>
          <w:p w:rsidR="00511412" w:rsidRDefault="00473D84" w:rsidP="00473D84">
            <w:pPr>
              <w:jc w:val="center"/>
              <w:rPr>
                <w:rFonts w:asciiTheme="minorHAnsi" w:hAnsiTheme="minorHAnsi"/>
                <w:color w:val="000000"/>
              </w:rPr>
            </w:pPr>
            <w:r>
              <w:rPr>
                <w:rFonts w:asciiTheme="minorHAnsi" w:hAnsiTheme="minorHAnsi"/>
                <w:color w:val="000000"/>
              </w:rPr>
              <w:t>Brian McVane Katie Eckhoff</w:t>
            </w:r>
          </w:p>
        </w:tc>
        <w:tc>
          <w:tcPr>
            <w:tcW w:w="4050" w:type="dxa"/>
            <w:vMerge w:val="restart"/>
            <w:vAlign w:val="center"/>
          </w:tcPr>
          <w:p w:rsidR="00511412" w:rsidRPr="00C12F04" w:rsidRDefault="00511412" w:rsidP="00A67792">
            <w:pPr>
              <w:jc w:val="center"/>
              <w:rPr>
                <w:rFonts w:asciiTheme="minorHAnsi" w:hAnsiTheme="minorHAnsi"/>
              </w:rPr>
            </w:pPr>
            <w:r w:rsidRPr="007B44AC">
              <w:rPr>
                <w:rFonts w:asciiTheme="minorHAnsi" w:hAnsiTheme="minorHAnsi"/>
                <w:b/>
              </w:rPr>
              <w:t>Quarterly</w:t>
            </w:r>
            <w:r>
              <w:rPr>
                <w:rFonts w:asciiTheme="minorHAnsi" w:hAnsiTheme="minorHAnsi"/>
              </w:rPr>
              <w:t xml:space="preserve"> metrics. Delivered around the</w:t>
            </w:r>
            <w:r w:rsidR="00A67792">
              <w:rPr>
                <w:rFonts w:asciiTheme="minorHAnsi" w:hAnsiTheme="minorHAnsi"/>
              </w:rPr>
              <w:t xml:space="preserve"> </w:t>
            </w:r>
            <w:r w:rsidRPr="00511412">
              <w:rPr>
                <w:rFonts w:asciiTheme="minorHAnsi" w:hAnsiTheme="minorHAnsi"/>
                <w:b/>
              </w:rPr>
              <w:t>21</w:t>
            </w:r>
            <w:r w:rsidRPr="00511412">
              <w:rPr>
                <w:rFonts w:asciiTheme="minorHAnsi" w:hAnsiTheme="minorHAnsi"/>
                <w:b/>
                <w:vertAlign w:val="superscript"/>
              </w:rPr>
              <w:t>st</w:t>
            </w:r>
            <w:r w:rsidR="00A67792">
              <w:rPr>
                <w:rFonts w:asciiTheme="minorHAnsi" w:hAnsiTheme="minorHAnsi"/>
                <w:b/>
                <w:vertAlign w:val="superscript"/>
              </w:rPr>
              <w:t xml:space="preserve"> </w:t>
            </w:r>
            <w:r w:rsidR="00A67792">
              <w:rPr>
                <w:rFonts w:asciiTheme="minorHAnsi" w:hAnsiTheme="minorHAnsi"/>
              </w:rPr>
              <w:t xml:space="preserve"> of the month</w:t>
            </w:r>
          </w:p>
        </w:tc>
      </w:tr>
      <w:tr w:rsidR="00511412" w:rsidRPr="008F7A30" w:rsidTr="00CC6535">
        <w:tc>
          <w:tcPr>
            <w:tcW w:w="2088" w:type="dxa"/>
            <w:vMerge/>
          </w:tcPr>
          <w:p w:rsidR="00511412" w:rsidRPr="008F7A30" w:rsidRDefault="00511412" w:rsidP="00AD2D2D">
            <w:pPr>
              <w:rPr>
                <w:rFonts w:asciiTheme="minorHAnsi" w:hAnsiTheme="minorHAnsi"/>
              </w:rPr>
            </w:pPr>
          </w:p>
        </w:tc>
        <w:tc>
          <w:tcPr>
            <w:tcW w:w="3510" w:type="dxa"/>
          </w:tcPr>
          <w:p w:rsidR="00511412" w:rsidRPr="008F7A30" w:rsidRDefault="00511412" w:rsidP="00AD2D2D">
            <w:pPr>
              <w:rPr>
                <w:rFonts w:asciiTheme="minorHAnsi" w:hAnsiTheme="minorHAnsi"/>
              </w:rPr>
            </w:pPr>
            <w:r w:rsidRPr="008F7A30">
              <w:rPr>
                <w:rFonts w:asciiTheme="minorHAnsi" w:hAnsiTheme="minorHAnsi"/>
              </w:rPr>
              <w:t xml:space="preserve">Frequency of events &gt; 200k in losses </w:t>
            </w:r>
          </w:p>
        </w:tc>
        <w:tc>
          <w:tcPr>
            <w:tcW w:w="3150" w:type="dxa"/>
            <w:vMerge/>
          </w:tcPr>
          <w:p w:rsidR="00511412" w:rsidRPr="008F7A30" w:rsidRDefault="00511412" w:rsidP="00AD2D2D">
            <w:pPr>
              <w:rPr>
                <w:rFonts w:asciiTheme="minorHAnsi" w:hAnsiTheme="minorHAnsi"/>
              </w:rPr>
            </w:pPr>
          </w:p>
        </w:tc>
        <w:tc>
          <w:tcPr>
            <w:tcW w:w="4050" w:type="dxa"/>
            <w:vMerge/>
          </w:tcPr>
          <w:p w:rsidR="00511412" w:rsidRPr="008F7A30" w:rsidRDefault="00511412" w:rsidP="00D75FD8">
            <w:pPr>
              <w:jc w:val="center"/>
              <w:rPr>
                <w:rFonts w:asciiTheme="minorHAnsi" w:hAnsiTheme="minorHAnsi"/>
              </w:rPr>
            </w:pPr>
          </w:p>
        </w:tc>
      </w:tr>
      <w:tr w:rsidR="00511412" w:rsidTr="00CC6535">
        <w:trPr>
          <w:trHeight w:val="482"/>
        </w:trPr>
        <w:tc>
          <w:tcPr>
            <w:tcW w:w="2088" w:type="dxa"/>
          </w:tcPr>
          <w:p w:rsidR="00511412" w:rsidRPr="008F7A30" w:rsidRDefault="00511412" w:rsidP="00AD2D2D">
            <w:pPr>
              <w:rPr>
                <w:rFonts w:asciiTheme="minorHAnsi" w:hAnsiTheme="minorHAnsi"/>
              </w:rPr>
            </w:pPr>
            <w:r>
              <w:rPr>
                <w:rFonts w:asciiTheme="minorHAnsi" w:hAnsiTheme="minorHAnsi"/>
              </w:rPr>
              <w:t xml:space="preserve">Model </w:t>
            </w:r>
          </w:p>
        </w:tc>
        <w:tc>
          <w:tcPr>
            <w:tcW w:w="3510" w:type="dxa"/>
            <w:vAlign w:val="center"/>
          </w:tcPr>
          <w:p w:rsidR="00511412" w:rsidRPr="008F7A30" w:rsidRDefault="00511412" w:rsidP="00AD2D2D">
            <w:pPr>
              <w:rPr>
                <w:rFonts w:asciiTheme="minorHAnsi" w:hAnsiTheme="minorHAnsi"/>
              </w:rPr>
            </w:pPr>
            <w:r w:rsidRPr="003D2636">
              <w:rPr>
                <w:rFonts w:asciiTheme="minorHAnsi" w:hAnsiTheme="minorHAnsi"/>
              </w:rPr>
              <w:t>Legacy Tier 1 models in production w/o appropriate approval</w:t>
            </w:r>
            <w:r w:rsidR="00BE1909">
              <w:rPr>
                <w:rFonts w:asciiTheme="minorHAnsi" w:hAnsiTheme="minorHAnsi"/>
              </w:rPr>
              <w:t xml:space="preserve"> (number of uses)</w:t>
            </w:r>
          </w:p>
        </w:tc>
        <w:tc>
          <w:tcPr>
            <w:tcW w:w="3150" w:type="dxa"/>
            <w:vAlign w:val="center"/>
          </w:tcPr>
          <w:p w:rsidR="00D75FD8" w:rsidRDefault="00511412" w:rsidP="00D75FD8">
            <w:pPr>
              <w:jc w:val="center"/>
              <w:rPr>
                <w:rFonts w:asciiTheme="minorHAnsi" w:hAnsiTheme="minorHAnsi"/>
                <w:color w:val="000000"/>
              </w:rPr>
            </w:pPr>
            <w:r>
              <w:rPr>
                <w:rFonts w:asciiTheme="minorHAnsi" w:hAnsiTheme="minorHAnsi"/>
                <w:color w:val="000000"/>
              </w:rPr>
              <w:t>Devon Strobel</w:t>
            </w:r>
            <w:r w:rsidR="00D75FD8">
              <w:rPr>
                <w:rFonts w:asciiTheme="minorHAnsi" w:hAnsiTheme="minorHAnsi"/>
                <w:color w:val="000000"/>
              </w:rPr>
              <w:t xml:space="preserve"> –</w:t>
            </w:r>
          </w:p>
          <w:p w:rsidR="0003064D" w:rsidRDefault="002C2FED" w:rsidP="0003064D">
            <w:pPr>
              <w:jc w:val="center"/>
              <w:rPr>
                <w:rFonts w:asciiTheme="minorHAnsi" w:hAnsiTheme="minorHAnsi"/>
                <w:color w:val="000000"/>
              </w:rPr>
            </w:pPr>
            <w:r>
              <w:rPr>
                <w:rFonts w:asciiTheme="minorHAnsi" w:hAnsiTheme="minorHAnsi"/>
                <w:color w:val="000000"/>
              </w:rPr>
              <w:t>Broken Down by entity</w:t>
            </w:r>
          </w:p>
          <w:p w:rsidR="0003064D" w:rsidRDefault="0003064D" w:rsidP="0003064D">
            <w:pPr>
              <w:jc w:val="center"/>
              <w:rPr>
                <w:rFonts w:asciiTheme="minorHAnsi" w:hAnsiTheme="minorHAnsi"/>
                <w:color w:val="000000"/>
              </w:rPr>
            </w:pPr>
          </w:p>
        </w:tc>
        <w:tc>
          <w:tcPr>
            <w:tcW w:w="4050" w:type="dxa"/>
            <w:vAlign w:val="center"/>
          </w:tcPr>
          <w:p w:rsidR="00511412" w:rsidRDefault="00BE1909" w:rsidP="00BE1909">
            <w:pPr>
              <w:jc w:val="center"/>
              <w:rPr>
                <w:rFonts w:asciiTheme="minorHAnsi" w:hAnsiTheme="minorHAnsi"/>
                <w:color w:val="000000"/>
              </w:rPr>
            </w:pPr>
            <w:r>
              <w:rPr>
                <w:rFonts w:asciiTheme="minorHAnsi" w:hAnsiTheme="minorHAnsi"/>
              </w:rPr>
              <w:t>Provided for all entities the</w:t>
            </w:r>
            <w:r w:rsidR="00D75FD8">
              <w:rPr>
                <w:rFonts w:asciiTheme="minorHAnsi" w:hAnsiTheme="minorHAnsi"/>
              </w:rPr>
              <w:t xml:space="preserve"> </w:t>
            </w:r>
            <w:r w:rsidR="00D75FD8" w:rsidRPr="0003064D">
              <w:rPr>
                <w:rFonts w:asciiTheme="minorHAnsi" w:hAnsiTheme="minorHAnsi"/>
                <w:b/>
              </w:rPr>
              <w:t>2</w:t>
            </w:r>
            <w:r w:rsidR="00D75FD8" w:rsidRPr="0003064D">
              <w:rPr>
                <w:rFonts w:asciiTheme="minorHAnsi" w:hAnsiTheme="minorHAnsi"/>
                <w:b/>
                <w:vertAlign w:val="superscript"/>
              </w:rPr>
              <w:t>nd</w:t>
            </w:r>
            <w:r w:rsidR="00D75FD8">
              <w:rPr>
                <w:rFonts w:asciiTheme="minorHAnsi" w:hAnsiTheme="minorHAnsi"/>
              </w:rPr>
              <w:t xml:space="preserve"> working day of the month</w:t>
            </w:r>
          </w:p>
        </w:tc>
      </w:tr>
      <w:tr w:rsidR="00511412" w:rsidRPr="008F7A30" w:rsidTr="00CC6535">
        <w:trPr>
          <w:trHeight w:val="302"/>
        </w:trPr>
        <w:tc>
          <w:tcPr>
            <w:tcW w:w="2088" w:type="dxa"/>
          </w:tcPr>
          <w:p w:rsidR="00511412" w:rsidRPr="008F7A30" w:rsidRDefault="00511412" w:rsidP="00AD2D2D">
            <w:pPr>
              <w:rPr>
                <w:rFonts w:asciiTheme="minorHAnsi" w:hAnsiTheme="minorHAnsi"/>
              </w:rPr>
            </w:pPr>
            <w:r>
              <w:rPr>
                <w:rFonts w:asciiTheme="minorHAnsi" w:hAnsiTheme="minorHAnsi"/>
              </w:rPr>
              <w:t>Compliance</w:t>
            </w:r>
          </w:p>
        </w:tc>
        <w:tc>
          <w:tcPr>
            <w:tcW w:w="3510" w:type="dxa"/>
            <w:vAlign w:val="center"/>
          </w:tcPr>
          <w:p w:rsidR="00511412" w:rsidRPr="008F7A30" w:rsidRDefault="00511412" w:rsidP="00AD2D2D">
            <w:pPr>
              <w:rPr>
                <w:rFonts w:asciiTheme="minorHAnsi" w:hAnsiTheme="minorHAnsi"/>
              </w:rPr>
            </w:pPr>
            <w:r w:rsidRPr="003D2636">
              <w:rPr>
                <w:rFonts w:asciiTheme="minorHAnsi" w:hAnsiTheme="minorHAnsi"/>
              </w:rPr>
              <w:t>Open MRIAs Matters requiring immediate attention</w:t>
            </w:r>
          </w:p>
        </w:tc>
        <w:tc>
          <w:tcPr>
            <w:tcW w:w="3150" w:type="dxa"/>
            <w:vAlign w:val="center"/>
          </w:tcPr>
          <w:p w:rsidR="00511412" w:rsidRPr="004163E2" w:rsidRDefault="00511412" w:rsidP="004163E2">
            <w:pPr>
              <w:jc w:val="center"/>
              <w:rPr>
                <w:rFonts w:asciiTheme="minorHAnsi" w:hAnsiTheme="minorHAnsi"/>
              </w:rPr>
            </w:pPr>
            <w:r w:rsidRPr="004163E2">
              <w:rPr>
                <w:rFonts w:asciiTheme="minorHAnsi" w:hAnsiTheme="minorHAnsi"/>
              </w:rPr>
              <w:t>Christine McManus</w:t>
            </w:r>
          </w:p>
        </w:tc>
        <w:tc>
          <w:tcPr>
            <w:tcW w:w="4050" w:type="dxa"/>
            <w:vAlign w:val="center"/>
          </w:tcPr>
          <w:p w:rsidR="00511412" w:rsidRPr="008F7A30" w:rsidRDefault="0003064D" w:rsidP="00D75FD8">
            <w:pPr>
              <w:jc w:val="center"/>
              <w:rPr>
                <w:rFonts w:asciiTheme="minorHAnsi" w:hAnsiTheme="minorHAnsi"/>
              </w:rPr>
            </w:pPr>
            <w:r>
              <w:rPr>
                <w:rFonts w:asciiTheme="minorHAnsi" w:hAnsiTheme="minorHAnsi"/>
              </w:rPr>
              <w:t xml:space="preserve">The </w:t>
            </w:r>
            <w:r w:rsidRPr="0003064D">
              <w:rPr>
                <w:rFonts w:asciiTheme="minorHAnsi" w:hAnsiTheme="minorHAnsi"/>
                <w:b/>
              </w:rPr>
              <w:t>2</w:t>
            </w:r>
            <w:r w:rsidRPr="0003064D">
              <w:rPr>
                <w:rFonts w:asciiTheme="minorHAnsi" w:hAnsiTheme="minorHAnsi"/>
                <w:b/>
                <w:vertAlign w:val="superscript"/>
              </w:rPr>
              <w:t>nd</w:t>
            </w:r>
            <w:r>
              <w:rPr>
                <w:rFonts w:asciiTheme="minorHAnsi" w:hAnsiTheme="minorHAnsi"/>
              </w:rPr>
              <w:t xml:space="preserve"> </w:t>
            </w:r>
            <w:r w:rsidR="00D75FD8">
              <w:rPr>
                <w:rFonts w:asciiTheme="minorHAnsi" w:hAnsiTheme="minorHAnsi"/>
              </w:rPr>
              <w:t xml:space="preserve">working day </w:t>
            </w:r>
            <w:r>
              <w:rPr>
                <w:rFonts w:asciiTheme="minorHAnsi" w:hAnsiTheme="minorHAnsi"/>
              </w:rPr>
              <w:t>of the month</w:t>
            </w:r>
          </w:p>
        </w:tc>
      </w:tr>
    </w:tbl>
    <w:p w:rsidR="00A43F00" w:rsidRPr="00B412E7" w:rsidRDefault="00B412E7" w:rsidP="00B412E7">
      <w:pPr>
        <w:pStyle w:val="SANUS2"/>
        <w:numPr>
          <w:ilvl w:val="1"/>
          <w:numId w:val="1"/>
        </w:numPr>
      </w:pPr>
      <w:r>
        <w:t>Collection of data</w:t>
      </w:r>
      <w:r w:rsidRPr="00B412E7">
        <w:t xml:space="preserve"> </w:t>
      </w:r>
      <w:r w:rsidR="00A43F00" w:rsidRPr="00B412E7">
        <w:br w:type="page"/>
      </w:r>
    </w:p>
    <w:tbl>
      <w:tblPr>
        <w:tblStyle w:val="TableGrid"/>
        <w:tblW w:w="13176" w:type="dxa"/>
        <w:tblLook w:val="04A0" w:firstRow="1" w:lastRow="0" w:firstColumn="1" w:lastColumn="0" w:noHBand="0" w:noVBand="1"/>
      </w:tblPr>
      <w:tblGrid>
        <w:gridCol w:w="959"/>
        <w:gridCol w:w="2209"/>
        <w:gridCol w:w="5220"/>
        <w:gridCol w:w="4788"/>
      </w:tblGrid>
      <w:tr w:rsidR="00A43F00" w:rsidRPr="00105E4E" w:rsidTr="00246597">
        <w:trPr>
          <w:trHeight w:val="532"/>
        </w:trPr>
        <w:tc>
          <w:tcPr>
            <w:tcW w:w="3168" w:type="dxa"/>
            <w:gridSpan w:val="2"/>
            <w:shd w:val="clear" w:color="auto" w:fill="FF0000"/>
            <w:vAlign w:val="center"/>
          </w:tcPr>
          <w:p w:rsidR="00A43F00" w:rsidRPr="00105E4E" w:rsidRDefault="00A43F00" w:rsidP="00AD2D2D">
            <w:pPr>
              <w:jc w:val="center"/>
              <w:rPr>
                <w:sz w:val="20"/>
              </w:rPr>
            </w:pPr>
            <w:r w:rsidRPr="00105E4E">
              <w:rPr>
                <w:sz w:val="20"/>
              </w:rPr>
              <w:lastRenderedPageBreak/>
              <w:br w:type="page"/>
            </w:r>
            <w:r w:rsidRPr="00C90531">
              <w:rPr>
                <w:rFonts w:asciiTheme="minorHAnsi" w:hAnsiTheme="minorHAnsi"/>
                <w:b/>
                <w:color w:val="FFFFFF" w:themeColor="background1"/>
                <w:sz w:val="24"/>
              </w:rPr>
              <w:t>SBNA</w:t>
            </w:r>
          </w:p>
        </w:tc>
        <w:tc>
          <w:tcPr>
            <w:tcW w:w="5220" w:type="dxa"/>
            <w:shd w:val="clear" w:color="auto" w:fill="D9D9D9" w:themeFill="background1" w:themeFillShade="D9"/>
            <w:vAlign w:val="center"/>
          </w:tcPr>
          <w:p w:rsidR="00A43F00" w:rsidRPr="00105E4E" w:rsidRDefault="00A43F00" w:rsidP="00473D84">
            <w:pPr>
              <w:rPr>
                <w:sz w:val="20"/>
              </w:rPr>
            </w:pPr>
            <w:r w:rsidRPr="00105E4E">
              <w:rPr>
                <w:b/>
                <w:sz w:val="20"/>
              </w:rPr>
              <w:t>TEAM</w:t>
            </w:r>
            <w:r w:rsidRPr="00105E4E">
              <w:rPr>
                <w:sz w:val="20"/>
              </w:rPr>
              <w:t xml:space="preserve">: </w:t>
            </w:r>
            <w:r w:rsidR="00473D84" w:rsidRPr="00105E4E">
              <w:rPr>
                <w:sz w:val="20"/>
              </w:rPr>
              <w:t xml:space="preserve">James Vincent  , </w:t>
            </w:r>
            <w:r w:rsidRPr="00105E4E">
              <w:rPr>
                <w:sz w:val="20"/>
              </w:rPr>
              <w:t xml:space="preserve">(Pong) Bunnalai Sivawong, Mario A. Gonzalez </w:t>
            </w:r>
          </w:p>
        </w:tc>
        <w:tc>
          <w:tcPr>
            <w:tcW w:w="4788" w:type="dxa"/>
            <w:shd w:val="clear" w:color="auto" w:fill="D9D9D9" w:themeFill="background1" w:themeFillShade="D9"/>
            <w:vAlign w:val="center"/>
          </w:tcPr>
          <w:p w:rsidR="00A43F00" w:rsidRPr="00105E4E" w:rsidRDefault="00A43F00" w:rsidP="00AD2D2D">
            <w:pPr>
              <w:jc w:val="center"/>
              <w:rPr>
                <w:b/>
                <w:sz w:val="20"/>
              </w:rPr>
            </w:pPr>
            <w:r w:rsidRPr="00105E4E">
              <w:rPr>
                <w:b/>
                <w:sz w:val="20"/>
              </w:rPr>
              <w:t>Estimated Delivery Date</w:t>
            </w:r>
          </w:p>
        </w:tc>
      </w:tr>
      <w:tr w:rsidR="00A43F00" w:rsidRPr="00105E4E" w:rsidTr="00246597">
        <w:tc>
          <w:tcPr>
            <w:tcW w:w="3168" w:type="dxa"/>
            <w:gridSpan w:val="2"/>
            <w:vMerge w:val="restart"/>
          </w:tcPr>
          <w:p w:rsidR="00A43F00" w:rsidRPr="00105E4E" w:rsidRDefault="00A43F00" w:rsidP="00AD2D2D">
            <w:pPr>
              <w:rPr>
                <w:rFonts w:asciiTheme="minorHAnsi" w:hAnsiTheme="minorHAnsi" w:cs="Arial"/>
                <w:color w:val="000000"/>
                <w:sz w:val="20"/>
              </w:rPr>
            </w:pPr>
            <w:r w:rsidRPr="00105E4E">
              <w:rPr>
                <w:rFonts w:asciiTheme="minorHAnsi" w:hAnsiTheme="minorHAnsi"/>
                <w:sz w:val="20"/>
              </w:rPr>
              <w:t>Capital</w:t>
            </w: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Common Equity Tier 1 Ratio</w:t>
            </w:r>
          </w:p>
        </w:tc>
        <w:tc>
          <w:tcPr>
            <w:tcW w:w="4788" w:type="dxa"/>
            <w:vMerge w:val="restart"/>
            <w:vAlign w:val="center"/>
          </w:tcPr>
          <w:p w:rsidR="00A43F00" w:rsidRPr="00105E4E" w:rsidRDefault="00A43F00" w:rsidP="00AD2D2D">
            <w:pPr>
              <w:jc w:val="center"/>
              <w:rPr>
                <w:rFonts w:asciiTheme="minorHAnsi" w:hAnsiTheme="minorHAnsi" w:cs="Arial"/>
                <w:color w:val="000000"/>
                <w:sz w:val="20"/>
              </w:rPr>
            </w:pPr>
            <w:r w:rsidRPr="00105E4E">
              <w:rPr>
                <w:rFonts w:asciiTheme="minorHAnsi" w:hAnsiTheme="minorHAnsi" w:cs="Arial"/>
                <w:color w:val="000000"/>
                <w:sz w:val="20"/>
              </w:rPr>
              <w:t xml:space="preserve">SBNA Capital metrics are delivered around the </w:t>
            </w:r>
            <w:r w:rsidRPr="00105E4E">
              <w:rPr>
                <w:rFonts w:asciiTheme="minorHAnsi" w:hAnsiTheme="minorHAnsi" w:cs="Arial"/>
                <w:b/>
                <w:color w:val="000000"/>
                <w:sz w:val="20"/>
              </w:rPr>
              <w:t>23</w:t>
            </w:r>
            <w:r w:rsidRPr="00105E4E">
              <w:rPr>
                <w:rFonts w:asciiTheme="minorHAnsi" w:hAnsiTheme="minorHAnsi" w:cs="Arial"/>
                <w:b/>
                <w:color w:val="000000"/>
                <w:sz w:val="20"/>
                <w:vertAlign w:val="superscript"/>
              </w:rPr>
              <w:t>rd</w:t>
            </w:r>
            <w:r w:rsidRPr="00105E4E">
              <w:rPr>
                <w:rFonts w:asciiTheme="minorHAnsi" w:hAnsiTheme="minorHAnsi" w:cs="Arial"/>
                <w:b/>
                <w:color w:val="000000"/>
                <w:sz w:val="20"/>
              </w:rPr>
              <w:t xml:space="preserve"> </w:t>
            </w:r>
            <w:r w:rsidRPr="00105E4E">
              <w:rPr>
                <w:rFonts w:asciiTheme="minorHAnsi" w:hAnsiTheme="minorHAnsi" w:cs="Arial"/>
                <w:color w:val="000000"/>
                <w:sz w:val="20"/>
              </w:rPr>
              <w:t>of the month.</w:t>
            </w:r>
          </w:p>
          <w:p w:rsidR="00A43F00" w:rsidRPr="00105E4E" w:rsidRDefault="00A43F00" w:rsidP="00AD2D2D">
            <w:pPr>
              <w:jc w:val="center"/>
              <w:rPr>
                <w:rFonts w:asciiTheme="minorHAnsi" w:hAnsiTheme="minorHAnsi" w:cs="Arial"/>
                <w:color w:val="000000"/>
                <w:sz w:val="20"/>
              </w:rPr>
            </w:pPr>
            <w:r w:rsidRPr="00105E4E">
              <w:rPr>
                <w:rFonts w:asciiTheme="minorHAnsi" w:hAnsiTheme="minorHAnsi" w:cs="Arial"/>
                <w:color w:val="000000"/>
                <w:sz w:val="20"/>
              </w:rPr>
              <w:t>They are also available in a link</w:t>
            </w:r>
            <w:r w:rsidRPr="00105E4E">
              <w:rPr>
                <w:rStyle w:val="FootnoteReference"/>
                <w:rFonts w:asciiTheme="minorHAnsi" w:hAnsiTheme="minorHAnsi" w:cs="Arial"/>
                <w:color w:val="000000"/>
                <w:sz w:val="20"/>
              </w:rPr>
              <w:footnoteReference w:id="3"/>
            </w:r>
            <w:r w:rsidRPr="00105E4E">
              <w:rPr>
                <w:rFonts w:asciiTheme="minorHAnsi" w:hAnsiTheme="minorHAnsi" w:cs="Arial"/>
                <w:color w:val="000000"/>
                <w:sz w:val="20"/>
              </w:rPr>
              <w:t xml:space="preserve"> where all regulatory capital metrics can be found around the </w:t>
            </w:r>
            <w:r w:rsidRPr="00105E4E">
              <w:rPr>
                <w:rFonts w:asciiTheme="minorHAnsi" w:hAnsiTheme="minorHAnsi" w:cs="Arial"/>
                <w:b/>
                <w:color w:val="000000"/>
                <w:sz w:val="20"/>
              </w:rPr>
              <w:t>18</w:t>
            </w:r>
            <w:r w:rsidRPr="00105E4E">
              <w:rPr>
                <w:rFonts w:asciiTheme="minorHAnsi" w:hAnsiTheme="minorHAnsi" w:cs="Arial"/>
                <w:b/>
                <w:color w:val="000000"/>
                <w:sz w:val="20"/>
                <w:vertAlign w:val="superscript"/>
              </w:rPr>
              <w:t>th</w:t>
            </w:r>
            <w:r w:rsidRPr="00105E4E">
              <w:rPr>
                <w:rFonts w:asciiTheme="minorHAnsi" w:hAnsiTheme="minorHAnsi" w:cs="Arial"/>
                <w:color w:val="000000"/>
                <w:sz w:val="20"/>
              </w:rPr>
              <w:t xml:space="preserve"> of the month.</w:t>
            </w: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Tier 1 Risk-based Capital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Total Capital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Tier 1 Leverage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Tangible Common Equity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959" w:type="dxa"/>
            <w:vMerge w:val="restart"/>
          </w:tcPr>
          <w:p w:rsidR="00A43F00" w:rsidRPr="00105E4E" w:rsidRDefault="00A43F00" w:rsidP="00AD2D2D">
            <w:pPr>
              <w:rPr>
                <w:rFonts w:asciiTheme="minorHAnsi" w:hAnsiTheme="minorHAnsi"/>
                <w:sz w:val="20"/>
              </w:rPr>
            </w:pPr>
            <w:r w:rsidRPr="00105E4E">
              <w:rPr>
                <w:rFonts w:asciiTheme="minorHAnsi" w:hAnsiTheme="minorHAnsi"/>
                <w:sz w:val="20"/>
              </w:rPr>
              <w:t>Credit Risk</w:t>
            </w:r>
          </w:p>
        </w:tc>
        <w:tc>
          <w:tcPr>
            <w:tcW w:w="2209" w:type="dxa"/>
            <w:vMerge w:val="restart"/>
          </w:tcPr>
          <w:p w:rsidR="00A43F00" w:rsidRPr="00105E4E" w:rsidRDefault="00A43F00" w:rsidP="00AD2D2D">
            <w:pPr>
              <w:rPr>
                <w:rFonts w:asciiTheme="minorHAnsi" w:hAnsiTheme="minorHAnsi"/>
                <w:color w:val="000000"/>
                <w:sz w:val="20"/>
              </w:rPr>
            </w:pPr>
            <w:r w:rsidRPr="00105E4E">
              <w:rPr>
                <w:rFonts w:asciiTheme="minorHAnsi" w:hAnsiTheme="minorHAnsi"/>
                <w:sz w:val="20"/>
              </w:rPr>
              <w:t>Net Charge Offs rate</w:t>
            </w: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Retail</w:t>
            </w:r>
          </w:p>
        </w:tc>
        <w:tc>
          <w:tcPr>
            <w:tcW w:w="4788" w:type="dxa"/>
            <w:vMerge w:val="restart"/>
            <w:vAlign w:val="center"/>
          </w:tcPr>
          <w:p w:rsidR="00A43F00" w:rsidRPr="00105E4E" w:rsidRDefault="00473D84" w:rsidP="00AD2D2D">
            <w:pPr>
              <w:jc w:val="center"/>
              <w:rPr>
                <w:rFonts w:asciiTheme="minorHAnsi" w:hAnsiTheme="minorHAnsi" w:cs="Arial"/>
                <w:color w:val="000000"/>
                <w:sz w:val="20"/>
              </w:rPr>
            </w:pPr>
            <w:r w:rsidRPr="00105E4E">
              <w:rPr>
                <w:rFonts w:asciiTheme="minorHAnsi" w:hAnsiTheme="minorHAnsi"/>
                <w:color w:val="000000"/>
                <w:sz w:val="20"/>
              </w:rPr>
              <w:t>M</w:t>
            </w:r>
            <w:r w:rsidR="00A43F00" w:rsidRPr="00105E4E">
              <w:rPr>
                <w:rFonts w:asciiTheme="minorHAnsi" w:hAnsiTheme="minorHAnsi"/>
                <w:color w:val="000000"/>
                <w:sz w:val="20"/>
              </w:rPr>
              <w:t xml:space="preserve">etrics are delivered </w:t>
            </w:r>
            <w:r w:rsidRPr="00105E4E">
              <w:rPr>
                <w:rFonts w:asciiTheme="minorHAnsi" w:hAnsiTheme="minorHAnsi"/>
                <w:color w:val="000000"/>
                <w:sz w:val="20"/>
              </w:rPr>
              <w:t>no later than</w:t>
            </w:r>
            <w:r w:rsidR="00A43F00" w:rsidRPr="00105E4E">
              <w:rPr>
                <w:rFonts w:asciiTheme="minorHAnsi" w:hAnsiTheme="minorHAnsi"/>
                <w:color w:val="000000"/>
                <w:sz w:val="20"/>
              </w:rPr>
              <w:t xml:space="preserve"> the </w:t>
            </w:r>
            <w:r w:rsidR="00A43F00" w:rsidRPr="00105E4E">
              <w:rPr>
                <w:rFonts w:asciiTheme="minorHAnsi" w:hAnsiTheme="minorHAnsi"/>
                <w:b/>
                <w:color w:val="000000"/>
                <w:sz w:val="20"/>
              </w:rPr>
              <w:t>23</w:t>
            </w:r>
            <w:r w:rsidR="00A43F00" w:rsidRPr="00105E4E">
              <w:rPr>
                <w:rFonts w:asciiTheme="minorHAnsi" w:hAnsiTheme="minorHAnsi"/>
                <w:b/>
                <w:color w:val="000000"/>
                <w:sz w:val="20"/>
                <w:vertAlign w:val="superscript"/>
              </w:rPr>
              <w:t>rd</w:t>
            </w:r>
            <w:r w:rsidR="00A43F00" w:rsidRPr="00105E4E">
              <w:rPr>
                <w:rFonts w:asciiTheme="minorHAnsi" w:hAnsiTheme="minorHAnsi" w:cs="Arial"/>
                <w:color w:val="000000"/>
                <w:sz w:val="20"/>
              </w:rPr>
              <w:t xml:space="preserve"> of the month.</w:t>
            </w:r>
          </w:p>
          <w:p w:rsidR="00A43F00" w:rsidRPr="00105E4E" w:rsidRDefault="00A43F00" w:rsidP="00AD2D2D">
            <w:pPr>
              <w:jc w:val="center"/>
              <w:rPr>
                <w:rFonts w:asciiTheme="minorHAnsi" w:hAnsiTheme="minorHAnsi" w:cs="Arial"/>
                <w:color w:val="000000"/>
                <w:sz w:val="20"/>
              </w:rPr>
            </w:pPr>
          </w:p>
          <w:p w:rsidR="00A43F00" w:rsidRPr="00105E4E" w:rsidRDefault="0036732E" w:rsidP="00AD2D2D">
            <w:pPr>
              <w:jc w:val="center"/>
              <w:rPr>
                <w:rFonts w:asciiTheme="minorHAnsi" w:hAnsiTheme="minorHAnsi" w:cs="Arial"/>
                <w:color w:val="000000"/>
                <w:sz w:val="20"/>
              </w:rPr>
            </w:pPr>
            <w:r w:rsidRPr="00105E4E">
              <w:rPr>
                <w:rFonts w:asciiTheme="minorHAnsi" w:hAnsiTheme="minorHAnsi" w:cs="Arial"/>
                <w:color w:val="000000"/>
                <w:sz w:val="20"/>
              </w:rPr>
              <w:t xml:space="preserve">* </w:t>
            </w:r>
            <w:r w:rsidR="00A43F00" w:rsidRPr="00105E4E">
              <w:rPr>
                <w:rFonts w:asciiTheme="minorHAnsi" w:hAnsiTheme="minorHAnsi" w:cs="Arial"/>
                <w:color w:val="000000"/>
                <w:sz w:val="20"/>
              </w:rPr>
              <w:t>Top 20 spreadsheet is provided by Brian Flatley</w:t>
            </w:r>
          </w:p>
          <w:p w:rsidR="00A43F00" w:rsidRPr="00105E4E" w:rsidRDefault="00A43F00" w:rsidP="00AD2D2D">
            <w:pPr>
              <w:jc w:val="cente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small business + business banking + Auto</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C&amp;I</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CRE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GBM</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tcPr>
          <w:p w:rsidR="00A43F00" w:rsidRPr="00105E4E" w:rsidRDefault="00A43F00" w:rsidP="00AD2D2D">
            <w:pPr>
              <w:rPr>
                <w:rFonts w:asciiTheme="minorHAnsi" w:hAnsiTheme="minorHAnsi"/>
                <w:sz w:val="20"/>
              </w:rPr>
            </w:pPr>
            <w:r w:rsidRPr="00105E4E">
              <w:rPr>
                <w:rFonts w:asciiTheme="minorHAnsi" w:hAnsiTheme="minorHAnsi"/>
                <w:sz w:val="20"/>
              </w:rPr>
              <w:t>%60+ days past due</w:t>
            </w: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SBNA Retail</w:t>
            </w:r>
          </w:p>
        </w:tc>
        <w:tc>
          <w:tcPr>
            <w:tcW w:w="4788" w:type="dxa"/>
            <w:vMerge/>
          </w:tcPr>
          <w:p w:rsidR="00A43F00" w:rsidRPr="00105E4E" w:rsidRDefault="00A43F00" w:rsidP="00AD2D2D">
            <w:pPr>
              <w:rPr>
                <w:rFonts w:asciiTheme="minorHAnsi" w:hAnsiTheme="minorHAnsi"/>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val="restart"/>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 of counterparties with Santander &lt; 5.0 and exposure&gt;$100MM</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Industry exposure (by OCC group)</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CRE exposure (excl. Multifamily)</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Multifamily exposure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Single obligor exposure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Top 20*</w:t>
            </w:r>
          </w:p>
        </w:tc>
        <w:tc>
          <w:tcPr>
            <w:tcW w:w="4788" w:type="dxa"/>
            <w:vMerge/>
          </w:tcPr>
          <w:p w:rsidR="00A43F00" w:rsidRPr="00105E4E" w:rsidRDefault="00A43F00" w:rsidP="00AD2D2D">
            <w:pPr>
              <w:rPr>
                <w:rFonts w:asciiTheme="minorHAnsi" w:hAnsiTheme="minorHAnsi"/>
                <w:color w:val="000000"/>
                <w:sz w:val="20"/>
              </w:rPr>
            </w:pPr>
          </w:p>
        </w:tc>
      </w:tr>
      <w:tr w:rsidR="00105E4E" w:rsidRPr="00105E4E" w:rsidTr="00246597">
        <w:tc>
          <w:tcPr>
            <w:tcW w:w="3168" w:type="dxa"/>
            <w:gridSpan w:val="2"/>
            <w:vMerge w:val="restart"/>
          </w:tcPr>
          <w:p w:rsidR="00105E4E" w:rsidRPr="00105E4E" w:rsidRDefault="00105E4E" w:rsidP="00AD2D2D">
            <w:pPr>
              <w:rPr>
                <w:rFonts w:asciiTheme="minorHAnsi" w:hAnsiTheme="minorHAnsi"/>
                <w:sz w:val="20"/>
              </w:rPr>
            </w:pPr>
            <w:r>
              <w:rPr>
                <w:rFonts w:asciiTheme="minorHAnsi" w:hAnsiTheme="minorHAnsi"/>
                <w:sz w:val="20"/>
              </w:rPr>
              <w:t>Liquidity/Finding Risk</w:t>
            </w:r>
            <w:r w:rsidR="006274D1" w:rsidRPr="00105E4E">
              <w:rPr>
                <w:rStyle w:val="FootnoteReference"/>
                <w:rFonts w:asciiTheme="minorHAnsi" w:hAnsiTheme="minorHAnsi"/>
                <w:sz w:val="20"/>
              </w:rPr>
              <w:footnoteReference w:id="4"/>
            </w:r>
          </w:p>
        </w:tc>
        <w:tc>
          <w:tcPr>
            <w:tcW w:w="5220" w:type="dxa"/>
          </w:tcPr>
          <w:p w:rsidR="00105E4E" w:rsidRPr="00105E4E" w:rsidRDefault="00105E4E" w:rsidP="00AD2D2D">
            <w:pPr>
              <w:rPr>
                <w:rFonts w:asciiTheme="minorHAnsi" w:hAnsiTheme="minorHAnsi"/>
                <w:sz w:val="20"/>
              </w:rPr>
            </w:pPr>
            <w:r>
              <w:rPr>
                <w:rFonts w:asciiTheme="minorHAnsi" w:hAnsiTheme="minorHAnsi"/>
                <w:sz w:val="20"/>
              </w:rPr>
              <w:t>Survival Horizon under stress</w:t>
            </w:r>
          </w:p>
        </w:tc>
        <w:tc>
          <w:tcPr>
            <w:tcW w:w="4788" w:type="dxa"/>
            <w:vMerge w:val="restart"/>
            <w:vAlign w:val="center"/>
          </w:tcPr>
          <w:p w:rsidR="00105E4E" w:rsidRPr="00105E4E" w:rsidRDefault="00105E4E" w:rsidP="00A67792">
            <w:pPr>
              <w:jc w:val="center"/>
              <w:rPr>
                <w:rFonts w:asciiTheme="minorHAnsi" w:hAnsiTheme="minorHAnsi"/>
                <w:sz w:val="20"/>
              </w:rPr>
            </w:pPr>
            <w:r w:rsidRPr="00105E4E">
              <w:rPr>
                <w:rFonts w:asciiTheme="minorHAnsi" w:hAnsiTheme="minorHAnsi"/>
                <w:sz w:val="20"/>
              </w:rPr>
              <w:t xml:space="preserve">Preliminary figures are delivered no later than the </w:t>
            </w:r>
            <w:r w:rsidRPr="00105E4E">
              <w:rPr>
                <w:rFonts w:asciiTheme="minorHAnsi" w:hAnsiTheme="minorHAnsi"/>
                <w:b/>
                <w:sz w:val="20"/>
              </w:rPr>
              <w:t>23</w:t>
            </w:r>
            <w:r w:rsidRPr="000D4C53">
              <w:rPr>
                <w:rFonts w:asciiTheme="minorHAnsi" w:hAnsiTheme="minorHAnsi"/>
                <w:b/>
                <w:sz w:val="20"/>
                <w:vertAlign w:val="superscript"/>
              </w:rPr>
              <w:t>rd</w:t>
            </w:r>
            <w:r w:rsidR="006274D1">
              <w:rPr>
                <w:rFonts w:asciiTheme="minorHAnsi" w:hAnsiTheme="minorHAnsi"/>
                <w:sz w:val="20"/>
              </w:rPr>
              <w:t xml:space="preserve"> of the month and final figures on the </w:t>
            </w:r>
            <w:r w:rsidR="006274D1" w:rsidRPr="006274D1">
              <w:rPr>
                <w:rFonts w:asciiTheme="minorHAnsi" w:hAnsiTheme="minorHAnsi"/>
                <w:b/>
                <w:sz w:val="20"/>
              </w:rPr>
              <w:t>25</w:t>
            </w:r>
            <w:r w:rsidR="006274D1" w:rsidRPr="006274D1">
              <w:rPr>
                <w:rFonts w:asciiTheme="minorHAnsi" w:hAnsiTheme="minorHAnsi"/>
                <w:b/>
                <w:sz w:val="20"/>
                <w:vertAlign w:val="superscript"/>
              </w:rPr>
              <w:t>th</w:t>
            </w:r>
            <w:r w:rsidR="006274D1">
              <w:rPr>
                <w:rFonts w:asciiTheme="minorHAnsi" w:hAnsiTheme="minorHAnsi"/>
                <w:sz w:val="20"/>
              </w:rPr>
              <w:t xml:space="preserve"> of the month</w:t>
            </w:r>
          </w:p>
        </w:tc>
      </w:tr>
      <w:tr w:rsidR="00105E4E" w:rsidRPr="00105E4E" w:rsidTr="00246597">
        <w:tc>
          <w:tcPr>
            <w:tcW w:w="3168" w:type="dxa"/>
            <w:gridSpan w:val="2"/>
            <w:vMerge/>
          </w:tcPr>
          <w:p w:rsidR="00105E4E" w:rsidRPr="00105E4E" w:rsidRDefault="00105E4E" w:rsidP="00AD2D2D">
            <w:pPr>
              <w:rPr>
                <w:rFonts w:asciiTheme="minorHAnsi" w:hAnsiTheme="minorHAnsi"/>
                <w:sz w:val="20"/>
              </w:rPr>
            </w:pPr>
          </w:p>
        </w:tc>
        <w:tc>
          <w:tcPr>
            <w:tcW w:w="5220" w:type="dxa"/>
          </w:tcPr>
          <w:p w:rsidR="00105E4E" w:rsidRPr="00105E4E" w:rsidRDefault="00105E4E" w:rsidP="00AD2D2D">
            <w:pPr>
              <w:rPr>
                <w:rFonts w:asciiTheme="minorHAnsi" w:hAnsiTheme="minorHAnsi"/>
                <w:sz w:val="20"/>
              </w:rPr>
            </w:pPr>
            <w:r>
              <w:rPr>
                <w:rFonts w:asciiTheme="minorHAnsi" w:hAnsiTheme="minorHAnsi"/>
                <w:sz w:val="20"/>
              </w:rPr>
              <w:t>Liquidity Coverage Ratio</w:t>
            </w:r>
          </w:p>
        </w:tc>
        <w:tc>
          <w:tcPr>
            <w:tcW w:w="4788" w:type="dxa"/>
            <w:vMerge/>
            <w:vAlign w:val="center"/>
          </w:tcPr>
          <w:p w:rsidR="00105E4E" w:rsidRPr="00105E4E" w:rsidRDefault="00105E4E" w:rsidP="00A67792">
            <w:pPr>
              <w:jc w:val="center"/>
              <w:rPr>
                <w:rFonts w:asciiTheme="minorHAnsi" w:hAnsiTheme="minorHAnsi"/>
                <w:sz w:val="20"/>
              </w:rPr>
            </w:pPr>
          </w:p>
        </w:tc>
      </w:tr>
      <w:tr w:rsidR="00105E4E" w:rsidRPr="00105E4E" w:rsidTr="00246597">
        <w:tc>
          <w:tcPr>
            <w:tcW w:w="3168" w:type="dxa"/>
            <w:gridSpan w:val="2"/>
            <w:vMerge/>
          </w:tcPr>
          <w:p w:rsidR="00105E4E" w:rsidRPr="00105E4E" w:rsidRDefault="00105E4E" w:rsidP="00AD2D2D">
            <w:pPr>
              <w:rPr>
                <w:rFonts w:asciiTheme="minorHAnsi" w:hAnsiTheme="minorHAnsi"/>
                <w:sz w:val="20"/>
              </w:rPr>
            </w:pPr>
          </w:p>
        </w:tc>
        <w:tc>
          <w:tcPr>
            <w:tcW w:w="5220" w:type="dxa"/>
          </w:tcPr>
          <w:p w:rsidR="00105E4E" w:rsidRPr="00105E4E" w:rsidRDefault="00105E4E" w:rsidP="00AD2D2D">
            <w:pPr>
              <w:rPr>
                <w:rFonts w:asciiTheme="minorHAnsi" w:hAnsiTheme="minorHAnsi"/>
                <w:sz w:val="20"/>
              </w:rPr>
            </w:pPr>
            <w:r>
              <w:rPr>
                <w:rFonts w:asciiTheme="minorHAnsi" w:hAnsiTheme="minorHAnsi"/>
                <w:sz w:val="20"/>
              </w:rPr>
              <w:t>Structural Funding Ratio</w:t>
            </w:r>
          </w:p>
        </w:tc>
        <w:tc>
          <w:tcPr>
            <w:tcW w:w="4788" w:type="dxa"/>
            <w:vMerge/>
            <w:vAlign w:val="center"/>
          </w:tcPr>
          <w:p w:rsidR="00105E4E" w:rsidRPr="00105E4E" w:rsidRDefault="00105E4E" w:rsidP="00A67792">
            <w:pPr>
              <w:jc w:val="center"/>
              <w:rPr>
                <w:rFonts w:asciiTheme="minorHAnsi" w:hAnsiTheme="minorHAnsi"/>
                <w:sz w:val="20"/>
              </w:rPr>
            </w:pPr>
          </w:p>
        </w:tc>
      </w:tr>
      <w:tr w:rsidR="00A43F00" w:rsidRPr="00105E4E" w:rsidTr="00246597">
        <w:tc>
          <w:tcPr>
            <w:tcW w:w="3168" w:type="dxa"/>
            <w:gridSpan w:val="2"/>
            <w:vMerge w:val="restart"/>
          </w:tcPr>
          <w:p w:rsidR="00A43F00" w:rsidRPr="00105E4E" w:rsidRDefault="00A43F00" w:rsidP="006274D1">
            <w:pPr>
              <w:rPr>
                <w:rFonts w:asciiTheme="minorHAnsi" w:hAnsiTheme="minorHAnsi"/>
                <w:sz w:val="20"/>
              </w:rPr>
            </w:pPr>
            <w:r w:rsidRPr="00105E4E">
              <w:rPr>
                <w:rFonts w:asciiTheme="minorHAnsi" w:hAnsiTheme="minorHAnsi"/>
                <w:sz w:val="20"/>
              </w:rPr>
              <w:t>Interest Rate Risk</w:t>
            </w: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Net interest income sensitivity (+/- 100bps shock)</w:t>
            </w:r>
          </w:p>
        </w:tc>
        <w:tc>
          <w:tcPr>
            <w:tcW w:w="4788" w:type="dxa"/>
            <w:vMerge w:val="restart"/>
            <w:vAlign w:val="center"/>
          </w:tcPr>
          <w:p w:rsidR="00A43F00" w:rsidRPr="00105E4E" w:rsidRDefault="006274D1" w:rsidP="00105E4E">
            <w:pPr>
              <w:jc w:val="center"/>
              <w:rPr>
                <w:rFonts w:asciiTheme="minorHAnsi" w:hAnsiTheme="minorHAnsi" w:cs="Arial"/>
                <w:color w:val="000000"/>
                <w:sz w:val="20"/>
              </w:rPr>
            </w:pPr>
            <w:r w:rsidRPr="00105E4E">
              <w:rPr>
                <w:rFonts w:asciiTheme="minorHAnsi" w:hAnsiTheme="minorHAnsi"/>
                <w:sz w:val="20"/>
              </w:rPr>
              <w:t xml:space="preserve">Preliminary figures are delivered no later than the </w:t>
            </w:r>
            <w:r w:rsidRPr="00105E4E">
              <w:rPr>
                <w:rFonts w:asciiTheme="minorHAnsi" w:hAnsiTheme="minorHAnsi"/>
                <w:b/>
                <w:sz w:val="20"/>
              </w:rPr>
              <w:t>23</w:t>
            </w:r>
            <w:r w:rsidRPr="000D4C53">
              <w:rPr>
                <w:rFonts w:asciiTheme="minorHAnsi" w:hAnsiTheme="minorHAnsi"/>
                <w:b/>
                <w:sz w:val="20"/>
                <w:vertAlign w:val="superscript"/>
              </w:rPr>
              <w:t>rd</w:t>
            </w:r>
            <w:r>
              <w:rPr>
                <w:rFonts w:asciiTheme="minorHAnsi" w:hAnsiTheme="minorHAnsi"/>
                <w:sz w:val="20"/>
              </w:rPr>
              <w:t xml:space="preserve"> of the month and final figures on the </w:t>
            </w:r>
            <w:r w:rsidRPr="006274D1">
              <w:rPr>
                <w:rFonts w:asciiTheme="minorHAnsi" w:hAnsiTheme="minorHAnsi"/>
                <w:b/>
                <w:sz w:val="20"/>
              </w:rPr>
              <w:t>25</w:t>
            </w:r>
            <w:r w:rsidRPr="006274D1">
              <w:rPr>
                <w:rFonts w:asciiTheme="minorHAnsi" w:hAnsiTheme="minorHAnsi"/>
                <w:b/>
                <w:sz w:val="20"/>
                <w:vertAlign w:val="superscript"/>
              </w:rPr>
              <w:t>th</w:t>
            </w:r>
            <w:r>
              <w:rPr>
                <w:rFonts w:asciiTheme="minorHAnsi" w:hAnsiTheme="minorHAnsi"/>
                <w:sz w:val="20"/>
              </w:rPr>
              <w:t xml:space="preserve"> of the month</w:t>
            </w:r>
          </w:p>
        </w:tc>
      </w:tr>
      <w:tr w:rsidR="00A43F00" w:rsidRPr="00105E4E" w:rsidTr="00246597">
        <w:tc>
          <w:tcPr>
            <w:tcW w:w="3168" w:type="dxa"/>
            <w:gridSpan w:val="2"/>
            <w:vMerge/>
          </w:tcPr>
          <w:p w:rsidR="00A43F00" w:rsidRPr="00105E4E" w:rsidRDefault="00A43F00" w:rsidP="00AD2D2D">
            <w:pPr>
              <w:rPr>
                <w:rFonts w:asciiTheme="minorHAnsi" w:hAnsiTheme="minorHAnsi"/>
                <w:sz w:val="20"/>
              </w:rPr>
            </w:pP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Market Value of Equity sensitivity (+/- 200 bps shock)</w:t>
            </w:r>
          </w:p>
        </w:tc>
        <w:tc>
          <w:tcPr>
            <w:tcW w:w="4788" w:type="dxa"/>
            <w:vMerge/>
          </w:tcPr>
          <w:p w:rsidR="00A43F00" w:rsidRPr="00105E4E" w:rsidRDefault="00A43F00" w:rsidP="00AD2D2D">
            <w:pPr>
              <w:rPr>
                <w:rFonts w:asciiTheme="minorHAnsi" w:hAnsiTheme="minorHAnsi"/>
                <w:sz w:val="20"/>
              </w:rPr>
            </w:pPr>
          </w:p>
        </w:tc>
      </w:tr>
      <w:tr w:rsidR="00854228" w:rsidRPr="00105E4E" w:rsidTr="00246597">
        <w:tc>
          <w:tcPr>
            <w:tcW w:w="3168" w:type="dxa"/>
            <w:gridSpan w:val="2"/>
            <w:vMerge w:val="restart"/>
          </w:tcPr>
          <w:p w:rsidR="00854228" w:rsidRPr="00105E4E" w:rsidRDefault="00854228" w:rsidP="00AD2D2D">
            <w:pPr>
              <w:rPr>
                <w:rFonts w:asciiTheme="minorHAnsi" w:hAnsiTheme="minorHAnsi"/>
                <w:sz w:val="20"/>
              </w:rPr>
            </w:pPr>
            <w:r w:rsidRPr="00105E4E">
              <w:rPr>
                <w:rFonts w:asciiTheme="minorHAnsi" w:hAnsiTheme="minorHAnsi"/>
                <w:sz w:val="20"/>
              </w:rPr>
              <w:t xml:space="preserve">Operational risk  </w:t>
            </w: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Gross losses/gross margin</w:t>
            </w:r>
          </w:p>
        </w:tc>
        <w:tc>
          <w:tcPr>
            <w:tcW w:w="4788" w:type="dxa"/>
            <w:vMerge w:val="restart"/>
            <w:vAlign w:val="center"/>
          </w:tcPr>
          <w:p w:rsidR="00854228" w:rsidRPr="00105E4E" w:rsidRDefault="00854228" w:rsidP="00A67792">
            <w:pPr>
              <w:jc w:val="center"/>
              <w:rPr>
                <w:rFonts w:asciiTheme="minorHAnsi" w:hAnsiTheme="minorHAnsi" w:cs="Arial"/>
                <w:color w:val="000000"/>
                <w:sz w:val="20"/>
              </w:rPr>
            </w:pPr>
            <w:r w:rsidRPr="00105E4E">
              <w:rPr>
                <w:rFonts w:asciiTheme="minorHAnsi" w:hAnsiTheme="minorHAnsi"/>
                <w:b/>
                <w:sz w:val="20"/>
              </w:rPr>
              <w:t>Quarterly</w:t>
            </w:r>
            <w:r w:rsidRPr="00105E4E">
              <w:rPr>
                <w:rFonts w:asciiTheme="minorHAnsi" w:hAnsiTheme="minorHAnsi"/>
                <w:sz w:val="20"/>
              </w:rPr>
              <w:t xml:space="preserve"> metrics delivered no later than the </w:t>
            </w:r>
            <w:r w:rsidRPr="00105E4E">
              <w:rPr>
                <w:rFonts w:asciiTheme="minorHAnsi" w:hAnsiTheme="minorHAnsi"/>
                <w:b/>
                <w:sz w:val="20"/>
              </w:rPr>
              <w:t>23</w:t>
            </w:r>
            <w:r w:rsidRPr="00105E4E">
              <w:rPr>
                <w:rFonts w:asciiTheme="minorHAnsi" w:hAnsiTheme="minorHAnsi"/>
                <w:b/>
                <w:sz w:val="20"/>
                <w:vertAlign w:val="superscript"/>
              </w:rPr>
              <w:t>rd</w:t>
            </w:r>
            <w:r w:rsidRPr="00105E4E">
              <w:rPr>
                <w:rFonts w:asciiTheme="minorHAnsi" w:hAnsiTheme="minorHAnsi"/>
                <w:sz w:val="20"/>
              </w:rPr>
              <w:t xml:space="preserve"> of the month</w:t>
            </w:r>
            <w:r w:rsidRPr="00105E4E">
              <w:rPr>
                <w:rFonts w:asciiTheme="minorHAnsi" w:hAnsiTheme="minorHAnsi" w:cs="Arial"/>
                <w:color w:val="000000"/>
                <w:sz w:val="20"/>
              </w:rPr>
              <w:t>.</w:t>
            </w: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 xml:space="preserve">Frequency of events &gt; 200k in losses </w:t>
            </w:r>
          </w:p>
        </w:tc>
        <w:tc>
          <w:tcPr>
            <w:tcW w:w="4788" w:type="dxa"/>
            <w:vMerge/>
          </w:tcPr>
          <w:p w:rsidR="00854228" w:rsidRPr="00105E4E" w:rsidRDefault="00854228" w:rsidP="00AD2D2D">
            <w:pPr>
              <w:rPr>
                <w:rFonts w:asciiTheme="minorHAnsi" w:hAnsiTheme="minorHAnsi"/>
                <w:sz w:val="20"/>
              </w:rPr>
            </w:pPr>
          </w:p>
        </w:tc>
      </w:tr>
      <w:tr w:rsidR="00854228" w:rsidRPr="00105E4E" w:rsidTr="00854228">
        <w:tc>
          <w:tcPr>
            <w:tcW w:w="3168" w:type="dxa"/>
            <w:gridSpan w:val="2"/>
            <w:vMerge w:val="restart"/>
          </w:tcPr>
          <w:p w:rsidR="00854228" w:rsidRPr="00105E4E" w:rsidRDefault="00854228" w:rsidP="00AD2D2D">
            <w:pPr>
              <w:rPr>
                <w:rFonts w:asciiTheme="minorHAnsi" w:hAnsiTheme="minorHAnsi"/>
                <w:sz w:val="20"/>
              </w:rPr>
            </w:pPr>
            <w:r w:rsidRPr="00105E4E">
              <w:rPr>
                <w:rFonts w:asciiTheme="minorHAnsi" w:hAnsiTheme="minorHAnsi"/>
                <w:sz w:val="20"/>
              </w:rPr>
              <w:t xml:space="preserve">Compliance and Reputational risk </w:t>
            </w: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CFPB Complaints</w:t>
            </w:r>
          </w:p>
        </w:tc>
        <w:tc>
          <w:tcPr>
            <w:tcW w:w="4788" w:type="dxa"/>
            <w:vMerge w:val="restart"/>
            <w:vAlign w:val="center"/>
          </w:tcPr>
          <w:p w:rsidR="00854228" w:rsidRPr="00105E4E" w:rsidRDefault="00854228" w:rsidP="00854228">
            <w:pPr>
              <w:jc w:val="center"/>
              <w:rPr>
                <w:rFonts w:asciiTheme="minorHAnsi" w:hAnsiTheme="minorHAnsi"/>
                <w:sz w:val="20"/>
              </w:rPr>
            </w:pPr>
            <w:r w:rsidRPr="00105E4E">
              <w:rPr>
                <w:rFonts w:asciiTheme="minorHAnsi" w:hAnsiTheme="minorHAnsi"/>
                <w:sz w:val="20"/>
              </w:rPr>
              <w:t xml:space="preserve">Metrics no later than the </w:t>
            </w:r>
            <w:r w:rsidRPr="00105E4E">
              <w:rPr>
                <w:rFonts w:asciiTheme="minorHAnsi" w:hAnsiTheme="minorHAnsi"/>
                <w:b/>
                <w:sz w:val="20"/>
              </w:rPr>
              <w:t>23</w:t>
            </w:r>
            <w:r w:rsidRPr="00105E4E">
              <w:rPr>
                <w:rFonts w:asciiTheme="minorHAnsi" w:hAnsiTheme="minorHAnsi"/>
                <w:b/>
                <w:sz w:val="20"/>
                <w:vertAlign w:val="superscript"/>
              </w:rPr>
              <w:t xml:space="preserve">rd </w:t>
            </w:r>
            <w:r w:rsidRPr="00105E4E">
              <w:rPr>
                <w:rFonts w:asciiTheme="minorHAnsi" w:hAnsiTheme="minorHAnsi"/>
                <w:sz w:val="20"/>
              </w:rPr>
              <w:t>of the month</w:t>
            </w: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 of OCC enforcement actions</w:t>
            </w:r>
          </w:p>
        </w:tc>
        <w:tc>
          <w:tcPr>
            <w:tcW w:w="4788" w:type="dxa"/>
            <w:vMerge/>
          </w:tcPr>
          <w:p w:rsidR="00854228" w:rsidRPr="00105E4E" w:rsidRDefault="00854228" w:rsidP="00AD2D2D">
            <w:pPr>
              <w:rPr>
                <w:rFonts w:asciiTheme="minorHAnsi" w:hAnsiTheme="minorHAnsi"/>
                <w:sz w:val="20"/>
              </w:rPr>
            </w:pP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New High risk Customers as % of Total New Customers</w:t>
            </w:r>
          </w:p>
        </w:tc>
        <w:tc>
          <w:tcPr>
            <w:tcW w:w="4788" w:type="dxa"/>
            <w:vMerge/>
          </w:tcPr>
          <w:p w:rsidR="00854228" w:rsidRPr="00105E4E" w:rsidRDefault="00854228" w:rsidP="00AD2D2D">
            <w:pPr>
              <w:rPr>
                <w:rFonts w:asciiTheme="minorHAnsi" w:hAnsiTheme="minorHAnsi"/>
                <w:sz w:val="20"/>
              </w:rPr>
            </w:pPr>
          </w:p>
        </w:tc>
      </w:tr>
    </w:tbl>
    <w:p w:rsidR="00105E4E" w:rsidRDefault="00105E4E">
      <w:pPr>
        <w:rPr>
          <w:u w:val="single"/>
        </w:rPr>
      </w:pPr>
    </w:p>
    <w:tbl>
      <w:tblPr>
        <w:tblStyle w:val="TableGrid"/>
        <w:tblpPr w:leftFromText="180" w:rightFromText="180" w:tblpY="570"/>
        <w:tblW w:w="13176" w:type="dxa"/>
        <w:tblLayout w:type="fixed"/>
        <w:tblLook w:val="04A0" w:firstRow="1" w:lastRow="0" w:firstColumn="1" w:lastColumn="0" w:noHBand="0" w:noVBand="1"/>
      </w:tblPr>
      <w:tblGrid>
        <w:gridCol w:w="1384"/>
        <w:gridCol w:w="704"/>
        <w:gridCol w:w="1422"/>
        <w:gridCol w:w="5103"/>
        <w:gridCol w:w="4563"/>
      </w:tblGrid>
      <w:tr w:rsidR="00A43F00" w:rsidRPr="00925979" w:rsidTr="00CD6535">
        <w:trPr>
          <w:trHeight w:val="271"/>
        </w:trPr>
        <w:tc>
          <w:tcPr>
            <w:tcW w:w="2088" w:type="dxa"/>
            <w:gridSpan w:val="2"/>
            <w:shd w:val="clear" w:color="auto" w:fill="FF0000"/>
          </w:tcPr>
          <w:p w:rsidR="00A43F00" w:rsidRPr="009835A8" w:rsidRDefault="00A43F00" w:rsidP="00AD2D2D">
            <w:pPr>
              <w:jc w:val="center"/>
              <w:rPr>
                <w:rFonts w:asciiTheme="minorHAnsi" w:hAnsiTheme="minorHAnsi"/>
                <w:b/>
                <w:sz w:val="20"/>
                <w:szCs w:val="20"/>
                <w:rPrChange w:id="11" w:author="Jaume Martorell" w:date="2016-03-09T14:35:00Z">
                  <w:rPr>
                    <w:rFonts w:asciiTheme="minorHAnsi" w:hAnsiTheme="minorHAnsi"/>
                    <w:b/>
                    <w:sz w:val="24"/>
                    <w:szCs w:val="24"/>
                  </w:rPr>
                </w:rPrChange>
              </w:rPr>
            </w:pPr>
            <w:r w:rsidRPr="009835A8">
              <w:rPr>
                <w:rFonts w:asciiTheme="minorHAnsi" w:hAnsiTheme="minorHAnsi"/>
                <w:b/>
                <w:color w:val="FFFFFF" w:themeColor="background1"/>
                <w:sz w:val="20"/>
                <w:szCs w:val="20"/>
                <w:rPrChange w:id="12" w:author="Jaume Martorell" w:date="2016-03-09T14:35:00Z">
                  <w:rPr>
                    <w:rFonts w:asciiTheme="minorHAnsi" w:hAnsiTheme="minorHAnsi"/>
                    <w:b/>
                    <w:color w:val="FFFFFF" w:themeColor="background1"/>
                    <w:sz w:val="24"/>
                    <w:szCs w:val="24"/>
                  </w:rPr>
                </w:rPrChange>
              </w:rPr>
              <w:t>SC</w:t>
            </w:r>
          </w:p>
        </w:tc>
        <w:tc>
          <w:tcPr>
            <w:tcW w:w="6525" w:type="dxa"/>
            <w:gridSpan w:val="2"/>
            <w:shd w:val="clear" w:color="auto" w:fill="D9D9D9" w:themeFill="background1" w:themeFillShade="D9"/>
          </w:tcPr>
          <w:p w:rsidR="00A43F00" w:rsidRPr="009835A8" w:rsidRDefault="00A43F00" w:rsidP="00AD2D2D">
            <w:pPr>
              <w:rPr>
                <w:rFonts w:asciiTheme="minorHAnsi" w:hAnsiTheme="minorHAnsi" w:cs="Arial"/>
                <w:color w:val="000000"/>
                <w:sz w:val="20"/>
                <w:szCs w:val="20"/>
                <w:rPrChange w:id="13" w:author="Jaume Martorell" w:date="2016-03-09T14:35:00Z">
                  <w:rPr>
                    <w:rFonts w:asciiTheme="minorHAnsi" w:hAnsiTheme="minorHAnsi" w:cs="Arial"/>
                    <w:color w:val="000000"/>
                  </w:rPr>
                </w:rPrChange>
              </w:rPr>
            </w:pPr>
            <w:r w:rsidRPr="009835A8">
              <w:rPr>
                <w:b/>
                <w:sz w:val="20"/>
                <w:szCs w:val="20"/>
                <w:rPrChange w:id="14" w:author="Jaume Martorell" w:date="2016-03-09T14:35:00Z">
                  <w:rPr>
                    <w:b/>
                  </w:rPr>
                </w:rPrChange>
              </w:rPr>
              <w:t>TEAM</w:t>
            </w:r>
            <w:r w:rsidRPr="009835A8">
              <w:rPr>
                <w:sz w:val="20"/>
                <w:szCs w:val="20"/>
                <w:rPrChange w:id="15" w:author="Jaume Martorell" w:date="2016-03-09T14:35:00Z">
                  <w:rPr/>
                </w:rPrChange>
              </w:rPr>
              <w:t>: Henry Martin III, David Bright and Tali Ploetz</w:t>
            </w:r>
          </w:p>
        </w:tc>
        <w:tc>
          <w:tcPr>
            <w:tcW w:w="4563" w:type="dxa"/>
            <w:shd w:val="clear" w:color="auto" w:fill="D9D9D9" w:themeFill="background1" w:themeFillShade="D9"/>
            <w:vAlign w:val="center"/>
          </w:tcPr>
          <w:p w:rsidR="00A43F00" w:rsidRPr="009835A8" w:rsidRDefault="00A43F00" w:rsidP="00AD2D2D">
            <w:pPr>
              <w:jc w:val="center"/>
              <w:rPr>
                <w:b/>
                <w:sz w:val="20"/>
                <w:szCs w:val="20"/>
                <w:rPrChange w:id="16" w:author="Jaume Martorell" w:date="2016-03-09T14:35:00Z">
                  <w:rPr>
                    <w:b/>
                  </w:rPr>
                </w:rPrChange>
              </w:rPr>
            </w:pPr>
            <w:r w:rsidRPr="009835A8">
              <w:rPr>
                <w:b/>
                <w:sz w:val="20"/>
                <w:szCs w:val="20"/>
                <w:rPrChange w:id="17" w:author="Jaume Martorell" w:date="2016-03-09T14:35:00Z">
                  <w:rPr>
                    <w:b/>
                  </w:rPr>
                </w:rPrChange>
              </w:rPr>
              <w:t>Estimated Delivery Date</w:t>
            </w:r>
          </w:p>
        </w:tc>
      </w:tr>
      <w:tr w:rsidR="00A67792" w:rsidRPr="008F7A30" w:rsidTr="001A7CF2">
        <w:tc>
          <w:tcPr>
            <w:tcW w:w="3510" w:type="dxa"/>
            <w:gridSpan w:val="3"/>
            <w:vMerge w:val="restart"/>
          </w:tcPr>
          <w:p w:rsidR="00A67792" w:rsidRPr="009835A8" w:rsidRDefault="00A67792" w:rsidP="00AD2D2D">
            <w:pPr>
              <w:rPr>
                <w:rFonts w:asciiTheme="minorHAnsi" w:hAnsiTheme="minorHAnsi" w:cs="Arial"/>
                <w:color w:val="000000"/>
                <w:sz w:val="20"/>
                <w:szCs w:val="20"/>
                <w:rPrChange w:id="18" w:author="Jaume Martorell" w:date="2016-03-09T14:35:00Z">
                  <w:rPr>
                    <w:rFonts w:asciiTheme="minorHAnsi" w:hAnsiTheme="minorHAnsi" w:cs="Arial"/>
                    <w:color w:val="000000"/>
                  </w:rPr>
                </w:rPrChange>
              </w:rPr>
            </w:pPr>
            <w:r w:rsidRPr="009835A8">
              <w:rPr>
                <w:rFonts w:asciiTheme="minorHAnsi" w:hAnsiTheme="minorHAnsi"/>
                <w:sz w:val="20"/>
                <w:szCs w:val="20"/>
                <w:rPrChange w:id="19" w:author="Jaume Martorell" w:date="2016-03-09T14:35:00Z">
                  <w:rPr>
                    <w:rFonts w:asciiTheme="minorHAnsi" w:hAnsiTheme="minorHAnsi"/>
                  </w:rPr>
                </w:rPrChange>
              </w:rPr>
              <w:t>Capital</w:t>
            </w:r>
          </w:p>
        </w:tc>
        <w:tc>
          <w:tcPr>
            <w:tcW w:w="5103" w:type="dxa"/>
            <w:vAlign w:val="center"/>
          </w:tcPr>
          <w:p w:rsidR="00A67792" w:rsidRPr="009835A8" w:rsidRDefault="00A67792" w:rsidP="00AD2D2D">
            <w:pPr>
              <w:rPr>
                <w:rFonts w:asciiTheme="minorHAnsi" w:hAnsiTheme="minorHAnsi"/>
                <w:sz w:val="20"/>
                <w:szCs w:val="20"/>
                <w:rPrChange w:id="20" w:author="Jaume Martorell" w:date="2016-03-09T14:35:00Z">
                  <w:rPr>
                    <w:rFonts w:asciiTheme="minorHAnsi" w:hAnsiTheme="minorHAnsi"/>
                  </w:rPr>
                </w:rPrChange>
              </w:rPr>
            </w:pPr>
            <w:r w:rsidRPr="009835A8">
              <w:rPr>
                <w:rFonts w:asciiTheme="minorHAnsi" w:hAnsiTheme="minorHAnsi" w:cs="Arial"/>
                <w:color w:val="000000"/>
                <w:sz w:val="20"/>
                <w:szCs w:val="20"/>
                <w:rPrChange w:id="21" w:author="Jaume Martorell" w:date="2016-03-09T14:35:00Z">
                  <w:rPr>
                    <w:rFonts w:asciiTheme="minorHAnsi" w:hAnsiTheme="minorHAnsi" w:cs="Arial"/>
                    <w:color w:val="000000"/>
                  </w:rPr>
                </w:rPrChange>
              </w:rPr>
              <w:t>Common Equity Tier 1 Ratio</w:t>
            </w:r>
          </w:p>
        </w:tc>
        <w:tc>
          <w:tcPr>
            <w:tcW w:w="4563" w:type="dxa"/>
            <w:vMerge w:val="restart"/>
            <w:vAlign w:val="center"/>
          </w:tcPr>
          <w:p w:rsidR="00A67792" w:rsidRPr="009835A8" w:rsidRDefault="00A67792" w:rsidP="0085078E">
            <w:pPr>
              <w:jc w:val="center"/>
              <w:rPr>
                <w:rFonts w:asciiTheme="minorHAnsi" w:hAnsiTheme="minorHAnsi" w:cs="Arial"/>
                <w:color w:val="000000"/>
                <w:sz w:val="20"/>
                <w:szCs w:val="20"/>
                <w:rPrChange w:id="22" w:author="Jaume Martorell" w:date="2016-03-09T14:35:00Z">
                  <w:rPr>
                    <w:rFonts w:asciiTheme="minorHAnsi" w:hAnsiTheme="minorHAnsi" w:cs="Arial"/>
                    <w:color w:val="000000"/>
                  </w:rPr>
                </w:rPrChange>
              </w:rPr>
            </w:pPr>
            <w:r w:rsidRPr="009835A8">
              <w:rPr>
                <w:rFonts w:asciiTheme="minorHAnsi" w:hAnsiTheme="minorHAnsi" w:cs="Arial"/>
                <w:color w:val="000000"/>
                <w:sz w:val="20"/>
                <w:szCs w:val="20"/>
                <w:rPrChange w:id="23" w:author="Jaume Martorell" w:date="2016-03-09T14:35:00Z">
                  <w:rPr>
                    <w:rFonts w:asciiTheme="minorHAnsi" w:hAnsiTheme="minorHAnsi" w:cs="Arial"/>
                    <w:color w:val="000000"/>
                  </w:rPr>
                </w:rPrChange>
              </w:rPr>
              <w:t xml:space="preserve">Metrics delivered no later than the </w:t>
            </w:r>
            <w:r w:rsidRPr="009835A8">
              <w:rPr>
                <w:rFonts w:asciiTheme="minorHAnsi" w:hAnsiTheme="minorHAnsi" w:cs="Arial"/>
                <w:b/>
                <w:color w:val="000000"/>
                <w:sz w:val="20"/>
                <w:szCs w:val="20"/>
                <w:rPrChange w:id="24" w:author="Jaume Martorell" w:date="2016-03-09T14:35:00Z">
                  <w:rPr>
                    <w:rFonts w:asciiTheme="minorHAnsi" w:hAnsiTheme="minorHAnsi" w:cs="Arial"/>
                    <w:b/>
                    <w:color w:val="000000"/>
                  </w:rPr>
                </w:rPrChange>
              </w:rPr>
              <w:t>23</w:t>
            </w:r>
            <w:r w:rsidRPr="009835A8">
              <w:rPr>
                <w:rFonts w:asciiTheme="minorHAnsi" w:hAnsiTheme="minorHAnsi" w:cs="Arial"/>
                <w:b/>
                <w:color w:val="000000"/>
                <w:sz w:val="20"/>
                <w:szCs w:val="20"/>
                <w:vertAlign w:val="superscript"/>
                <w:rPrChange w:id="25" w:author="Jaume Martorell" w:date="2016-03-09T14:35:00Z">
                  <w:rPr>
                    <w:rFonts w:asciiTheme="minorHAnsi" w:hAnsiTheme="minorHAnsi" w:cs="Arial"/>
                    <w:b/>
                    <w:color w:val="000000"/>
                    <w:vertAlign w:val="superscript"/>
                  </w:rPr>
                </w:rPrChange>
              </w:rPr>
              <w:t>rd</w:t>
            </w:r>
            <w:r w:rsidRPr="009835A8">
              <w:rPr>
                <w:rFonts w:asciiTheme="minorHAnsi" w:hAnsiTheme="minorHAnsi" w:cs="Arial"/>
                <w:color w:val="000000"/>
                <w:sz w:val="20"/>
                <w:szCs w:val="20"/>
                <w:rPrChange w:id="26" w:author="Jaume Martorell" w:date="2016-03-09T14:35:00Z">
                  <w:rPr>
                    <w:rFonts w:asciiTheme="minorHAnsi" w:hAnsiTheme="minorHAnsi" w:cs="Arial"/>
                    <w:color w:val="000000"/>
                  </w:rPr>
                </w:rPrChange>
              </w:rPr>
              <w:t xml:space="preserve"> of the month.</w:t>
            </w:r>
          </w:p>
          <w:p w:rsidR="00A06036" w:rsidRPr="009835A8" w:rsidRDefault="00A06036" w:rsidP="0085078E">
            <w:pPr>
              <w:jc w:val="center"/>
              <w:rPr>
                <w:rFonts w:asciiTheme="minorHAnsi" w:hAnsiTheme="minorHAnsi" w:cs="Arial"/>
                <w:color w:val="000000"/>
                <w:sz w:val="20"/>
                <w:szCs w:val="20"/>
                <w:rPrChange w:id="27" w:author="Jaume Martorell" w:date="2016-03-09T14:35:00Z">
                  <w:rPr>
                    <w:rFonts w:asciiTheme="minorHAnsi" w:hAnsiTheme="minorHAnsi" w:cs="Arial"/>
                    <w:color w:val="000000"/>
                  </w:rPr>
                </w:rPrChange>
              </w:rPr>
            </w:pPr>
          </w:p>
          <w:p w:rsidR="00A06036" w:rsidRPr="009835A8" w:rsidRDefault="00A06036" w:rsidP="00726FEF">
            <w:pPr>
              <w:jc w:val="center"/>
              <w:rPr>
                <w:b/>
                <w:sz w:val="20"/>
                <w:szCs w:val="20"/>
                <w:rPrChange w:id="28" w:author="Jaume Martorell" w:date="2016-03-09T14:35:00Z">
                  <w:rPr>
                    <w:b/>
                  </w:rPr>
                </w:rPrChange>
              </w:rPr>
            </w:pPr>
            <w:r w:rsidRPr="009835A8">
              <w:rPr>
                <w:b/>
                <w:sz w:val="20"/>
                <w:szCs w:val="20"/>
                <w:rPrChange w:id="29" w:author="Jaume Martorell" w:date="2016-03-09T14:35:00Z">
                  <w:rPr>
                    <w:b/>
                  </w:rPr>
                </w:rPrChange>
              </w:rPr>
              <w:t xml:space="preserve">SCUSA Available committed liquidity </w:t>
            </w:r>
            <w:r w:rsidR="00065915" w:rsidRPr="009835A8">
              <w:rPr>
                <w:b/>
                <w:sz w:val="20"/>
                <w:szCs w:val="20"/>
                <w:rPrChange w:id="30" w:author="Jaume Martorell" w:date="2016-03-09T14:35:00Z">
                  <w:rPr>
                    <w:b/>
                  </w:rPr>
                </w:rPrChange>
              </w:rPr>
              <w:t>and interest Rate Risk metrics are provided with a one month lag for final values. Preliminary values will be produced for delivery by the 23</w:t>
            </w:r>
            <w:r w:rsidR="00065915" w:rsidRPr="009835A8">
              <w:rPr>
                <w:b/>
                <w:sz w:val="20"/>
                <w:szCs w:val="20"/>
                <w:vertAlign w:val="superscript"/>
                <w:rPrChange w:id="31" w:author="Jaume Martorell" w:date="2016-03-09T14:35:00Z">
                  <w:rPr>
                    <w:b/>
                    <w:vertAlign w:val="superscript"/>
                  </w:rPr>
                </w:rPrChange>
              </w:rPr>
              <w:t>rd</w:t>
            </w:r>
            <w:r w:rsidR="00065915" w:rsidRPr="009835A8">
              <w:rPr>
                <w:b/>
                <w:sz w:val="20"/>
                <w:szCs w:val="20"/>
                <w:rPrChange w:id="32" w:author="Jaume Martorell" w:date="2016-03-09T14:35:00Z">
                  <w:rPr>
                    <w:b/>
                  </w:rPr>
                </w:rPrChange>
              </w:rPr>
              <w:t xml:space="preserve"> of each month.</w:t>
            </w:r>
          </w:p>
        </w:tc>
      </w:tr>
      <w:tr w:rsidR="00A67792" w:rsidRPr="008F7A30" w:rsidTr="001A7CF2">
        <w:tc>
          <w:tcPr>
            <w:tcW w:w="3510" w:type="dxa"/>
            <w:gridSpan w:val="3"/>
            <w:vMerge/>
          </w:tcPr>
          <w:p w:rsidR="00A67792" w:rsidRPr="009835A8" w:rsidRDefault="00A67792" w:rsidP="00AD2D2D">
            <w:pPr>
              <w:rPr>
                <w:rFonts w:asciiTheme="minorHAnsi" w:hAnsiTheme="minorHAnsi" w:cs="Arial"/>
                <w:color w:val="000000"/>
                <w:sz w:val="20"/>
                <w:szCs w:val="20"/>
                <w:rPrChange w:id="33" w:author="Jaume Martorell" w:date="2016-03-09T14:35:00Z">
                  <w:rPr>
                    <w:rFonts w:asciiTheme="minorHAnsi" w:hAnsiTheme="minorHAnsi" w:cs="Arial"/>
                    <w:color w:val="000000"/>
                  </w:rPr>
                </w:rPrChange>
              </w:rPr>
            </w:pPr>
          </w:p>
        </w:tc>
        <w:tc>
          <w:tcPr>
            <w:tcW w:w="5103" w:type="dxa"/>
            <w:vAlign w:val="center"/>
          </w:tcPr>
          <w:p w:rsidR="00A67792" w:rsidRPr="009835A8" w:rsidRDefault="00A67792" w:rsidP="00AD2D2D">
            <w:pPr>
              <w:rPr>
                <w:rFonts w:asciiTheme="minorHAnsi" w:hAnsiTheme="minorHAnsi"/>
                <w:sz w:val="20"/>
                <w:szCs w:val="20"/>
                <w:rPrChange w:id="34" w:author="Jaume Martorell" w:date="2016-03-09T14:35:00Z">
                  <w:rPr>
                    <w:rFonts w:asciiTheme="minorHAnsi" w:hAnsiTheme="minorHAnsi"/>
                  </w:rPr>
                </w:rPrChange>
              </w:rPr>
            </w:pPr>
            <w:r w:rsidRPr="009835A8">
              <w:rPr>
                <w:rFonts w:asciiTheme="minorHAnsi" w:hAnsiTheme="minorHAnsi" w:cs="Arial"/>
                <w:color w:val="000000"/>
                <w:sz w:val="20"/>
                <w:szCs w:val="20"/>
                <w:rPrChange w:id="35" w:author="Jaume Martorell" w:date="2016-03-09T14:35:00Z">
                  <w:rPr>
                    <w:rFonts w:asciiTheme="minorHAnsi" w:hAnsiTheme="minorHAnsi" w:cs="Arial"/>
                    <w:color w:val="000000"/>
                  </w:rPr>
                </w:rPrChange>
              </w:rPr>
              <w:t>Tier 1 Risk-based Capital Ratio</w:t>
            </w:r>
          </w:p>
        </w:tc>
        <w:tc>
          <w:tcPr>
            <w:tcW w:w="4563" w:type="dxa"/>
            <w:vMerge/>
          </w:tcPr>
          <w:p w:rsidR="00A67792" w:rsidRPr="009835A8" w:rsidRDefault="00A67792" w:rsidP="0085078E">
            <w:pPr>
              <w:jc w:val="center"/>
              <w:rPr>
                <w:rFonts w:asciiTheme="minorHAnsi" w:hAnsiTheme="minorHAnsi" w:cs="Arial"/>
                <w:color w:val="000000"/>
                <w:sz w:val="20"/>
                <w:szCs w:val="20"/>
                <w:rPrChange w:id="36" w:author="Jaume Martorell" w:date="2016-03-09T14:35:00Z">
                  <w:rPr>
                    <w:rFonts w:asciiTheme="minorHAnsi" w:hAnsiTheme="minorHAnsi" w:cs="Arial"/>
                    <w:color w:val="000000"/>
                  </w:rPr>
                </w:rPrChange>
              </w:rPr>
            </w:pPr>
          </w:p>
        </w:tc>
      </w:tr>
      <w:tr w:rsidR="00A67792" w:rsidRPr="008F7A30" w:rsidTr="001A7CF2">
        <w:tc>
          <w:tcPr>
            <w:tcW w:w="3510" w:type="dxa"/>
            <w:gridSpan w:val="3"/>
            <w:vMerge/>
          </w:tcPr>
          <w:p w:rsidR="00A67792" w:rsidRPr="009835A8" w:rsidRDefault="00A67792" w:rsidP="00AD2D2D">
            <w:pPr>
              <w:rPr>
                <w:rFonts w:asciiTheme="minorHAnsi" w:hAnsiTheme="minorHAnsi" w:cs="Arial"/>
                <w:color w:val="000000"/>
                <w:sz w:val="20"/>
                <w:szCs w:val="20"/>
                <w:rPrChange w:id="37" w:author="Jaume Martorell" w:date="2016-03-09T14:35:00Z">
                  <w:rPr>
                    <w:rFonts w:asciiTheme="minorHAnsi" w:hAnsiTheme="minorHAnsi" w:cs="Arial"/>
                    <w:color w:val="000000"/>
                  </w:rPr>
                </w:rPrChange>
              </w:rPr>
            </w:pPr>
          </w:p>
        </w:tc>
        <w:tc>
          <w:tcPr>
            <w:tcW w:w="5103" w:type="dxa"/>
            <w:vAlign w:val="center"/>
          </w:tcPr>
          <w:p w:rsidR="00A67792" w:rsidRPr="009835A8" w:rsidRDefault="00A67792" w:rsidP="00AD2D2D">
            <w:pPr>
              <w:rPr>
                <w:rFonts w:asciiTheme="minorHAnsi" w:hAnsiTheme="minorHAnsi"/>
                <w:sz w:val="20"/>
                <w:szCs w:val="20"/>
                <w:rPrChange w:id="38" w:author="Jaume Martorell" w:date="2016-03-09T14:35:00Z">
                  <w:rPr>
                    <w:rFonts w:asciiTheme="minorHAnsi" w:hAnsiTheme="minorHAnsi"/>
                  </w:rPr>
                </w:rPrChange>
              </w:rPr>
            </w:pPr>
            <w:r w:rsidRPr="009835A8">
              <w:rPr>
                <w:rFonts w:asciiTheme="minorHAnsi" w:hAnsiTheme="minorHAnsi" w:cs="Arial"/>
                <w:color w:val="000000"/>
                <w:sz w:val="20"/>
                <w:szCs w:val="20"/>
                <w:rPrChange w:id="39" w:author="Jaume Martorell" w:date="2016-03-09T14:35:00Z">
                  <w:rPr>
                    <w:rFonts w:asciiTheme="minorHAnsi" w:hAnsiTheme="minorHAnsi" w:cs="Arial"/>
                    <w:color w:val="000000"/>
                  </w:rPr>
                </w:rPrChange>
              </w:rPr>
              <w:t>Tangible Common Equity Ratio</w:t>
            </w:r>
          </w:p>
        </w:tc>
        <w:tc>
          <w:tcPr>
            <w:tcW w:w="4563" w:type="dxa"/>
            <w:vMerge/>
          </w:tcPr>
          <w:p w:rsidR="00A67792" w:rsidRPr="009835A8" w:rsidRDefault="00A67792" w:rsidP="0085078E">
            <w:pPr>
              <w:jc w:val="center"/>
              <w:rPr>
                <w:rFonts w:asciiTheme="minorHAnsi" w:hAnsiTheme="minorHAnsi" w:cs="Arial"/>
                <w:color w:val="000000"/>
                <w:sz w:val="20"/>
                <w:szCs w:val="20"/>
                <w:rPrChange w:id="40" w:author="Jaume Martorell" w:date="2016-03-09T14:35:00Z">
                  <w:rPr>
                    <w:rFonts w:asciiTheme="minorHAnsi" w:hAnsiTheme="minorHAnsi" w:cs="Arial"/>
                    <w:color w:val="000000"/>
                  </w:rPr>
                </w:rPrChange>
              </w:rPr>
            </w:pPr>
          </w:p>
        </w:tc>
      </w:tr>
      <w:tr w:rsidR="00A67792" w:rsidRPr="008F7A30" w:rsidTr="001A7CF2">
        <w:tc>
          <w:tcPr>
            <w:tcW w:w="1384" w:type="dxa"/>
            <w:vMerge w:val="restart"/>
          </w:tcPr>
          <w:p w:rsidR="00A67792" w:rsidRPr="009835A8" w:rsidRDefault="00A67792" w:rsidP="00AD2D2D">
            <w:pPr>
              <w:rPr>
                <w:rFonts w:asciiTheme="minorHAnsi" w:hAnsiTheme="minorHAnsi"/>
                <w:sz w:val="20"/>
                <w:szCs w:val="20"/>
                <w:rPrChange w:id="41" w:author="Jaume Martorell" w:date="2016-03-09T14:35:00Z">
                  <w:rPr>
                    <w:rFonts w:asciiTheme="minorHAnsi" w:hAnsiTheme="minorHAnsi"/>
                  </w:rPr>
                </w:rPrChange>
              </w:rPr>
            </w:pPr>
            <w:r w:rsidRPr="009835A8">
              <w:rPr>
                <w:rFonts w:asciiTheme="minorHAnsi" w:hAnsiTheme="minorHAnsi"/>
                <w:sz w:val="20"/>
                <w:szCs w:val="20"/>
                <w:rPrChange w:id="42" w:author="Jaume Martorell" w:date="2016-03-09T14:35:00Z">
                  <w:rPr>
                    <w:rFonts w:asciiTheme="minorHAnsi" w:hAnsiTheme="minorHAnsi"/>
                  </w:rPr>
                </w:rPrChange>
              </w:rPr>
              <w:t>Credit</w:t>
            </w:r>
          </w:p>
        </w:tc>
        <w:tc>
          <w:tcPr>
            <w:tcW w:w="2126" w:type="dxa"/>
            <w:gridSpan w:val="2"/>
            <w:vMerge w:val="restart"/>
          </w:tcPr>
          <w:p w:rsidR="00A67792" w:rsidRPr="009835A8" w:rsidRDefault="00A67792" w:rsidP="00AD2D2D">
            <w:pPr>
              <w:rPr>
                <w:rFonts w:asciiTheme="minorHAnsi" w:hAnsiTheme="minorHAnsi"/>
                <w:sz w:val="20"/>
                <w:szCs w:val="20"/>
                <w:rPrChange w:id="43" w:author="Jaume Martorell" w:date="2016-03-09T14:35:00Z">
                  <w:rPr>
                    <w:rFonts w:asciiTheme="minorHAnsi" w:hAnsiTheme="minorHAnsi"/>
                  </w:rPr>
                </w:rPrChange>
              </w:rPr>
            </w:pPr>
            <w:r w:rsidRPr="009835A8">
              <w:rPr>
                <w:rFonts w:asciiTheme="minorHAnsi" w:hAnsiTheme="minorHAnsi"/>
                <w:sz w:val="20"/>
                <w:szCs w:val="20"/>
                <w:rPrChange w:id="44" w:author="Jaume Martorell" w:date="2016-03-09T14:35:00Z">
                  <w:rPr>
                    <w:rFonts w:asciiTheme="minorHAnsi" w:hAnsiTheme="minorHAnsi"/>
                  </w:rPr>
                </w:rPrChange>
              </w:rPr>
              <w:t>Net Charge Offs rate</w:t>
            </w:r>
          </w:p>
        </w:tc>
        <w:tc>
          <w:tcPr>
            <w:tcW w:w="5103" w:type="dxa"/>
            <w:vAlign w:val="center"/>
          </w:tcPr>
          <w:p w:rsidR="00A67792" w:rsidRPr="009835A8" w:rsidRDefault="00A67792" w:rsidP="00AD2D2D">
            <w:pPr>
              <w:rPr>
                <w:rFonts w:asciiTheme="minorHAnsi" w:hAnsiTheme="minorHAnsi"/>
                <w:sz w:val="20"/>
                <w:szCs w:val="20"/>
                <w:rPrChange w:id="45" w:author="Jaume Martorell" w:date="2016-03-09T14:35:00Z">
                  <w:rPr>
                    <w:rFonts w:asciiTheme="minorHAnsi" w:hAnsiTheme="minorHAnsi"/>
                  </w:rPr>
                </w:rPrChange>
              </w:rPr>
            </w:pPr>
            <w:r w:rsidRPr="009835A8">
              <w:rPr>
                <w:rFonts w:asciiTheme="minorHAnsi" w:hAnsiTheme="minorHAnsi"/>
                <w:color w:val="000000"/>
                <w:sz w:val="20"/>
                <w:szCs w:val="20"/>
                <w:rPrChange w:id="46" w:author="Jaume Martorell" w:date="2016-03-09T14:35:00Z">
                  <w:rPr>
                    <w:rFonts w:asciiTheme="minorHAnsi" w:hAnsiTheme="minorHAnsi"/>
                    <w:color w:val="000000"/>
                  </w:rPr>
                </w:rPrChange>
              </w:rPr>
              <w:t>SC Auto</w:t>
            </w:r>
          </w:p>
        </w:tc>
        <w:tc>
          <w:tcPr>
            <w:tcW w:w="4563" w:type="dxa"/>
            <w:vMerge/>
            <w:vAlign w:val="center"/>
          </w:tcPr>
          <w:p w:rsidR="00A67792" w:rsidRPr="009835A8" w:rsidRDefault="00A67792" w:rsidP="0085078E">
            <w:pPr>
              <w:jc w:val="center"/>
              <w:rPr>
                <w:rFonts w:asciiTheme="minorHAnsi" w:hAnsiTheme="minorHAnsi" w:cs="Arial"/>
                <w:color w:val="000000"/>
                <w:sz w:val="20"/>
                <w:szCs w:val="20"/>
                <w:rPrChange w:id="47" w:author="Jaume Martorell" w:date="2016-03-09T14:35:00Z">
                  <w:rPr>
                    <w:rFonts w:asciiTheme="minorHAnsi" w:hAnsiTheme="minorHAnsi" w:cs="Arial"/>
                    <w:color w:val="000000"/>
                  </w:rPr>
                </w:rPrChange>
              </w:rPr>
            </w:pPr>
          </w:p>
        </w:tc>
      </w:tr>
      <w:tr w:rsidR="00A67792" w:rsidRPr="008F7A30" w:rsidTr="001A7CF2">
        <w:tc>
          <w:tcPr>
            <w:tcW w:w="1384" w:type="dxa"/>
            <w:vMerge/>
          </w:tcPr>
          <w:p w:rsidR="00A67792" w:rsidRPr="009835A8" w:rsidRDefault="00A67792" w:rsidP="00AD2D2D">
            <w:pPr>
              <w:rPr>
                <w:rFonts w:asciiTheme="minorHAnsi" w:hAnsiTheme="minorHAnsi"/>
                <w:sz w:val="20"/>
                <w:szCs w:val="20"/>
                <w:rPrChange w:id="48" w:author="Jaume Martorell" w:date="2016-03-09T14:35:00Z">
                  <w:rPr>
                    <w:rFonts w:asciiTheme="minorHAnsi" w:hAnsiTheme="minorHAnsi"/>
                  </w:rPr>
                </w:rPrChange>
              </w:rPr>
            </w:pPr>
          </w:p>
        </w:tc>
        <w:tc>
          <w:tcPr>
            <w:tcW w:w="2126" w:type="dxa"/>
            <w:gridSpan w:val="2"/>
            <w:vMerge/>
          </w:tcPr>
          <w:p w:rsidR="00A67792" w:rsidRPr="009835A8" w:rsidRDefault="00A67792" w:rsidP="00AD2D2D">
            <w:pPr>
              <w:rPr>
                <w:rFonts w:asciiTheme="minorHAnsi" w:hAnsiTheme="minorHAnsi"/>
                <w:color w:val="000000"/>
                <w:sz w:val="20"/>
                <w:szCs w:val="20"/>
                <w:rPrChange w:id="49" w:author="Jaume Martorell" w:date="2016-03-09T14:35:00Z">
                  <w:rPr>
                    <w:rFonts w:asciiTheme="minorHAnsi" w:hAnsiTheme="minorHAnsi"/>
                    <w:color w:val="000000"/>
                  </w:rPr>
                </w:rPrChange>
              </w:rPr>
            </w:pPr>
          </w:p>
        </w:tc>
        <w:tc>
          <w:tcPr>
            <w:tcW w:w="5103" w:type="dxa"/>
            <w:vAlign w:val="center"/>
          </w:tcPr>
          <w:p w:rsidR="00A67792" w:rsidRPr="009835A8" w:rsidRDefault="00A67792" w:rsidP="00AD2D2D">
            <w:pPr>
              <w:rPr>
                <w:rFonts w:asciiTheme="minorHAnsi" w:hAnsiTheme="minorHAnsi"/>
                <w:sz w:val="20"/>
                <w:szCs w:val="20"/>
                <w:rPrChange w:id="50" w:author="Jaume Martorell" w:date="2016-03-09T14:35:00Z">
                  <w:rPr>
                    <w:rFonts w:asciiTheme="minorHAnsi" w:hAnsiTheme="minorHAnsi"/>
                  </w:rPr>
                </w:rPrChange>
              </w:rPr>
            </w:pPr>
            <w:r w:rsidRPr="009835A8">
              <w:rPr>
                <w:rFonts w:asciiTheme="minorHAnsi" w:hAnsiTheme="minorHAnsi"/>
                <w:color w:val="000000"/>
                <w:sz w:val="20"/>
                <w:szCs w:val="20"/>
                <w:rPrChange w:id="51" w:author="Jaume Martorell" w:date="2016-03-09T14:35:00Z">
                  <w:rPr>
                    <w:rFonts w:asciiTheme="minorHAnsi" w:hAnsiTheme="minorHAnsi"/>
                    <w:color w:val="000000"/>
                  </w:rPr>
                </w:rPrChange>
              </w:rPr>
              <w:t>SC Unsecured</w:t>
            </w:r>
          </w:p>
        </w:tc>
        <w:tc>
          <w:tcPr>
            <w:tcW w:w="4563" w:type="dxa"/>
            <w:vMerge/>
          </w:tcPr>
          <w:p w:rsidR="00A67792" w:rsidRPr="009835A8" w:rsidRDefault="00A67792" w:rsidP="0085078E">
            <w:pPr>
              <w:jc w:val="center"/>
              <w:rPr>
                <w:rFonts w:asciiTheme="minorHAnsi" w:hAnsiTheme="minorHAnsi"/>
                <w:color w:val="000000"/>
                <w:sz w:val="20"/>
                <w:szCs w:val="20"/>
                <w:rPrChange w:id="52" w:author="Jaume Martorell" w:date="2016-03-09T14:35:00Z">
                  <w:rPr>
                    <w:rFonts w:asciiTheme="minorHAnsi" w:hAnsiTheme="minorHAnsi"/>
                    <w:color w:val="000000"/>
                  </w:rPr>
                </w:rPrChange>
              </w:rPr>
            </w:pPr>
          </w:p>
        </w:tc>
      </w:tr>
      <w:tr w:rsidR="00A67792" w:rsidRPr="008F7A30" w:rsidTr="001A7CF2">
        <w:tc>
          <w:tcPr>
            <w:tcW w:w="1384" w:type="dxa"/>
            <w:vMerge/>
          </w:tcPr>
          <w:p w:rsidR="00A67792" w:rsidRPr="009835A8" w:rsidRDefault="00A67792" w:rsidP="00AD2D2D">
            <w:pPr>
              <w:rPr>
                <w:rFonts w:asciiTheme="minorHAnsi" w:hAnsiTheme="minorHAnsi"/>
                <w:sz w:val="20"/>
                <w:szCs w:val="20"/>
                <w:rPrChange w:id="53" w:author="Jaume Martorell" w:date="2016-03-09T14:35:00Z">
                  <w:rPr>
                    <w:rFonts w:asciiTheme="minorHAnsi" w:hAnsiTheme="minorHAnsi"/>
                  </w:rPr>
                </w:rPrChange>
              </w:rPr>
            </w:pPr>
          </w:p>
        </w:tc>
        <w:tc>
          <w:tcPr>
            <w:tcW w:w="2126" w:type="dxa"/>
            <w:gridSpan w:val="2"/>
            <w:vMerge w:val="restart"/>
          </w:tcPr>
          <w:p w:rsidR="00A67792" w:rsidRPr="009835A8" w:rsidRDefault="00A67792" w:rsidP="00AD2D2D">
            <w:pPr>
              <w:rPr>
                <w:rFonts w:asciiTheme="minorHAnsi" w:hAnsiTheme="minorHAnsi"/>
                <w:sz w:val="20"/>
                <w:szCs w:val="20"/>
                <w:rPrChange w:id="54" w:author="Jaume Martorell" w:date="2016-03-09T14:35:00Z">
                  <w:rPr>
                    <w:rFonts w:asciiTheme="minorHAnsi" w:hAnsiTheme="minorHAnsi"/>
                  </w:rPr>
                </w:rPrChange>
              </w:rPr>
            </w:pPr>
            <w:r w:rsidRPr="009835A8">
              <w:rPr>
                <w:rFonts w:asciiTheme="minorHAnsi" w:hAnsiTheme="minorHAnsi"/>
                <w:sz w:val="20"/>
                <w:szCs w:val="20"/>
                <w:rPrChange w:id="55" w:author="Jaume Martorell" w:date="2016-03-09T14:35:00Z">
                  <w:rPr>
                    <w:rFonts w:asciiTheme="minorHAnsi" w:hAnsiTheme="minorHAnsi"/>
                  </w:rPr>
                </w:rPrChange>
              </w:rPr>
              <w:t>%61+ days past due</w:t>
            </w:r>
          </w:p>
        </w:tc>
        <w:tc>
          <w:tcPr>
            <w:tcW w:w="5103" w:type="dxa"/>
            <w:vAlign w:val="center"/>
          </w:tcPr>
          <w:p w:rsidR="00A67792" w:rsidRPr="009835A8" w:rsidRDefault="00A67792" w:rsidP="00AD2D2D">
            <w:pPr>
              <w:rPr>
                <w:rFonts w:asciiTheme="minorHAnsi" w:hAnsiTheme="minorHAnsi"/>
                <w:sz w:val="20"/>
                <w:szCs w:val="20"/>
                <w:rPrChange w:id="56" w:author="Jaume Martorell" w:date="2016-03-09T14:35:00Z">
                  <w:rPr>
                    <w:rFonts w:asciiTheme="minorHAnsi" w:hAnsiTheme="minorHAnsi"/>
                  </w:rPr>
                </w:rPrChange>
              </w:rPr>
            </w:pPr>
            <w:r w:rsidRPr="009835A8">
              <w:rPr>
                <w:rFonts w:asciiTheme="minorHAnsi" w:hAnsiTheme="minorHAnsi"/>
                <w:color w:val="000000"/>
                <w:sz w:val="20"/>
                <w:szCs w:val="20"/>
                <w:rPrChange w:id="57" w:author="Jaume Martorell" w:date="2016-03-09T14:35:00Z">
                  <w:rPr>
                    <w:rFonts w:asciiTheme="minorHAnsi" w:hAnsiTheme="minorHAnsi"/>
                    <w:color w:val="000000"/>
                  </w:rPr>
                </w:rPrChange>
              </w:rPr>
              <w:t>SC Auto</w:t>
            </w:r>
          </w:p>
        </w:tc>
        <w:tc>
          <w:tcPr>
            <w:tcW w:w="4563" w:type="dxa"/>
            <w:vMerge/>
          </w:tcPr>
          <w:p w:rsidR="00A67792" w:rsidRPr="009835A8" w:rsidRDefault="00A67792" w:rsidP="0085078E">
            <w:pPr>
              <w:jc w:val="center"/>
              <w:rPr>
                <w:rFonts w:asciiTheme="minorHAnsi" w:hAnsiTheme="minorHAnsi"/>
                <w:color w:val="000000"/>
                <w:sz w:val="20"/>
                <w:szCs w:val="20"/>
                <w:rPrChange w:id="58" w:author="Jaume Martorell" w:date="2016-03-09T14:35:00Z">
                  <w:rPr>
                    <w:rFonts w:asciiTheme="minorHAnsi" w:hAnsiTheme="minorHAnsi"/>
                    <w:color w:val="000000"/>
                  </w:rPr>
                </w:rPrChange>
              </w:rPr>
            </w:pPr>
          </w:p>
        </w:tc>
      </w:tr>
      <w:tr w:rsidR="00A67792" w:rsidRPr="008F7A30" w:rsidTr="001A7CF2">
        <w:tc>
          <w:tcPr>
            <w:tcW w:w="1384" w:type="dxa"/>
            <w:vMerge/>
          </w:tcPr>
          <w:p w:rsidR="00A67792" w:rsidRPr="009835A8" w:rsidRDefault="00A67792" w:rsidP="00AD2D2D">
            <w:pPr>
              <w:rPr>
                <w:rFonts w:asciiTheme="minorHAnsi" w:hAnsiTheme="minorHAnsi"/>
                <w:sz w:val="20"/>
                <w:szCs w:val="20"/>
                <w:rPrChange w:id="59" w:author="Jaume Martorell" w:date="2016-03-09T14:35:00Z">
                  <w:rPr>
                    <w:rFonts w:asciiTheme="minorHAnsi" w:hAnsiTheme="minorHAnsi"/>
                  </w:rPr>
                </w:rPrChange>
              </w:rPr>
            </w:pPr>
          </w:p>
        </w:tc>
        <w:tc>
          <w:tcPr>
            <w:tcW w:w="2126" w:type="dxa"/>
            <w:gridSpan w:val="2"/>
            <w:vMerge/>
          </w:tcPr>
          <w:p w:rsidR="00A67792" w:rsidRPr="009835A8" w:rsidRDefault="00A67792" w:rsidP="00AD2D2D">
            <w:pPr>
              <w:rPr>
                <w:rFonts w:asciiTheme="minorHAnsi" w:hAnsiTheme="minorHAnsi"/>
                <w:color w:val="000000"/>
                <w:sz w:val="20"/>
                <w:szCs w:val="20"/>
                <w:rPrChange w:id="60" w:author="Jaume Martorell" w:date="2016-03-09T14:35:00Z">
                  <w:rPr>
                    <w:rFonts w:asciiTheme="minorHAnsi" w:hAnsiTheme="minorHAnsi"/>
                    <w:color w:val="000000"/>
                  </w:rPr>
                </w:rPrChange>
              </w:rPr>
            </w:pPr>
          </w:p>
        </w:tc>
        <w:tc>
          <w:tcPr>
            <w:tcW w:w="5103" w:type="dxa"/>
            <w:vAlign w:val="center"/>
          </w:tcPr>
          <w:p w:rsidR="00A67792" w:rsidRPr="009835A8" w:rsidRDefault="00A67792" w:rsidP="00AD2D2D">
            <w:pPr>
              <w:rPr>
                <w:rFonts w:asciiTheme="minorHAnsi" w:hAnsiTheme="minorHAnsi"/>
                <w:sz w:val="20"/>
                <w:szCs w:val="20"/>
                <w:rPrChange w:id="61" w:author="Jaume Martorell" w:date="2016-03-09T14:35:00Z">
                  <w:rPr>
                    <w:rFonts w:asciiTheme="minorHAnsi" w:hAnsiTheme="minorHAnsi"/>
                  </w:rPr>
                </w:rPrChange>
              </w:rPr>
            </w:pPr>
            <w:r w:rsidRPr="009835A8">
              <w:rPr>
                <w:rFonts w:asciiTheme="minorHAnsi" w:hAnsiTheme="minorHAnsi"/>
                <w:color w:val="000000"/>
                <w:sz w:val="20"/>
                <w:szCs w:val="20"/>
                <w:rPrChange w:id="62" w:author="Jaume Martorell" w:date="2016-03-09T14:35:00Z">
                  <w:rPr>
                    <w:rFonts w:asciiTheme="minorHAnsi" w:hAnsiTheme="minorHAnsi"/>
                    <w:color w:val="000000"/>
                  </w:rPr>
                </w:rPrChange>
              </w:rPr>
              <w:t>SC Unsecured</w:t>
            </w:r>
          </w:p>
        </w:tc>
        <w:tc>
          <w:tcPr>
            <w:tcW w:w="4563" w:type="dxa"/>
            <w:vMerge/>
          </w:tcPr>
          <w:p w:rsidR="00A67792" w:rsidRPr="009835A8" w:rsidRDefault="00A67792" w:rsidP="0085078E">
            <w:pPr>
              <w:jc w:val="center"/>
              <w:rPr>
                <w:rFonts w:asciiTheme="minorHAnsi" w:hAnsiTheme="minorHAnsi"/>
                <w:color w:val="000000"/>
                <w:sz w:val="20"/>
                <w:szCs w:val="20"/>
                <w:rPrChange w:id="63" w:author="Jaume Martorell" w:date="2016-03-09T14:35:00Z">
                  <w:rPr>
                    <w:rFonts w:asciiTheme="minorHAnsi" w:hAnsiTheme="minorHAnsi"/>
                    <w:color w:val="000000"/>
                  </w:rPr>
                </w:rPrChange>
              </w:rPr>
            </w:pPr>
          </w:p>
        </w:tc>
      </w:tr>
      <w:tr w:rsidR="00065915" w:rsidRPr="008F7A30" w:rsidTr="00065915">
        <w:trPr>
          <w:trHeight w:val="260"/>
        </w:trPr>
        <w:tc>
          <w:tcPr>
            <w:tcW w:w="3510" w:type="dxa"/>
            <w:gridSpan w:val="3"/>
          </w:tcPr>
          <w:p w:rsidR="00065915" w:rsidRPr="009835A8" w:rsidRDefault="00065915" w:rsidP="00AD2D2D">
            <w:pPr>
              <w:rPr>
                <w:rFonts w:asciiTheme="minorHAnsi" w:hAnsiTheme="minorHAnsi"/>
                <w:color w:val="000000"/>
                <w:sz w:val="20"/>
                <w:szCs w:val="20"/>
                <w:rPrChange w:id="64" w:author="Jaume Martorell" w:date="2016-03-09T14:35:00Z">
                  <w:rPr>
                    <w:rFonts w:asciiTheme="minorHAnsi" w:hAnsiTheme="minorHAnsi"/>
                    <w:color w:val="000000"/>
                  </w:rPr>
                </w:rPrChange>
              </w:rPr>
            </w:pPr>
            <w:r w:rsidRPr="009835A8">
              <w:rPr>
                <w:rFonts w:asciiTheme="minorHAnsi" w:hAnsiTheme="minorHAnsi"/>
                <w:sz w:val="20"/>
                <w:szCs w:val="20"/>
                <w:rPrChange w:id="65" w:author="Jaume Martorell" w:date="2016-03-09T14:35:00Z">
                  <w:rPr>
                    <w:rFonts w:asciiTheme="minorHAnsi" w:hAnsiTheme="minorHAnsi"/>
                  </w:rPr>
                </w:rPrChange>
              </w:rPr>
              <w:t>Residual Risk</w:t>
            </w:r>
          </w:p>
        </w:tc>
        <w:tc>
          <w:tcPr>
            <w:tcW w:w="5103" w:type="dxa"/>
          </w:tcPr>
          <w:p w:rsidR="00065915" w:rsidRPr="009835A8" w:rsidRDefault="00065915" w:rsidP="00065915">
            <w:pPr>
              <w:rPr>
                <w:rFonts w:asciiTheme="minorHAnsi" w:hAnsiTheme="minorHAnsi"/>
                <w:sz w:val="20"/>
                <w:szCs w:val="20"/>
                <w:rPrChange w:id="66" w:author="Jaume Martorell" w:date="2016-03-09T14:35:00Z">
                  <w:rPr>
                    <w:rFonts w:asciiTheme="minorHAnsi" w:hAnsiTheme="minorHAnsi"/>
                  </w:rPr>
                </w:rPrChange>
              </w:rPr>
            </w:pPr>
            <w:r w:rsidRPr="009835A8">
              <w:rPr>
                <w:rFonts w:asciiTheme="minorHAnsi" w:hAnsiTheme="minorHAnsi"/>
                <w:sz w:val="20"/>
                <w:szCs w:val="20"/>
                <w:rPrChange w:id="67" w:author="Jaume Martorell" w:date="2016-03-09T14:35:00Z">
                  <w:rPr>
                    <w:rFonts w:asciiTheme="minorHAnsi" w:hAnsiTheme="minorHAnsi"/>
                  </w:rPr>
                </w:rPrChange>
              </w:rPr>
              <w:t>Net residual value exposure</w:t>
            </w:r>
          </w:p>
        </w:tc>
        <w:tc>
          <w:tcPr>
            <w:tcW w:w="4563" w:type="dxa"/>
            <w:vMerge/>
            <w:vAlign w:val="center"/>
          </w:tcPr>
          <w:p w:rsidR="00065915" w:rsidRPr="009835A8" w:rsidRDefault="00065915" w:rsidP="0085078E">
            <w:pPr>
              <w:jc w:val="center"/>
              <w:rPr>
                <w:rFonts w:asciiTheme="minorHAnsi" w:hAnsiTheme="minorHAnsi" w:cs="Arial"/>
                <w:color w:val="000000"/>
                <w:sz w:val="20"/>
                <w:szCs w:val="20"/>
                <w:rPrChange w:id="68" w:author="Jaume Martorell" w:date="2016-03-09T14:35:00Z">
                  <w:rPr>
                    <w:rFonts w:asciiTheme="minorHAnsi" w:hAnsiTheme="minorHAnsi" w:cs="Arial"/>
                    <w:color w:val="000000"/>
                  </w:rPr>
                </w:rPrChange>
              </w:rPr>
            </w:pPr>
          </w:p>
        </w:tc>
      </w:tr>
      <w:tr w:rsidR="00A67792" w:rsidRPr="008F7A30" w:rsidTr="001A7CF2">
        <w:tc>
          <w:tcPr>
            <w:tcW w:w="3510" w:type="dxa"/>
            <w:gridSpan w:val="3"/>
            <w:vMerge w:val="restart"/>
          </w:tcPr>
          <w:p w:rsidR="00A67792" w:rsidRPr="009835A8" w:rsidRDefault="00A67792" w:rsidP="00AD2D2D">
            <w:pPr>
              <w:rPr>
                <w:rFonts w:asciiTheme="minorHAnsi" w:hAnsiTheme="minorHAnsi"/>
                <w:color w:val="000000"/>
                <w:sz w:val="20"/>
                <w:szCs w:val="20"/>
                <w:rPrChange w:id="69" w:author="Jaume Martorell" w:date="2016-03-09T14:35:00Z">
                  <w:rPr>
                    <w:rFonts w:asciiTheme="minorHAnsi" w:hAnsiTheme="minorHAnsi"/>
                    <w:color w:val="000000"/>
                  </w:rPr>
                </w:rPrChange>
              </w:rPr>
            </w:pPr>
            <w:r w:rsidRPr="009835A8">
              <w:rPr>
                <w:rFonts w:asciiTheme="minorHAnsi" w:hAnsiTheme="minorHAnsi"/>
                <w:sz w:val="20"/>
                <w:szCs w:val="20"/>
                <w:rPrChange w:id="70" w:author="Jaume Martorell" w:date="2016-03-09T14:35:00Z">
                  <w:rPr>
                    <w:rFonts w:asciiTheme="minorHAnsi" w:hAnsiTheme="minorHAnsi"/>
                  </w:rPr>
                </w:rPrChange>
              </w:rPr>
              <w:t>Liquidity/funding risk</w:t>
            </w:r>
          </w:p>
        </w:tc>
        <w:tc>
          <w:tcPr>
            <w:tcW w:w="5103" w:type="dxa"/>
            <w:vAlign w:val="center"/>
          </w:tcPr>
          <w:p w:rsidR="00A67792" w:rsidRPr="009835A8" w:rsidRDefault="00A67792" w:rsidP="00AD2D2D">
            <w:pPr>
              <w:rPr>
                <w:rFonts w:asciiTheme="minorHAnsi" w:hAnsiTheme="minorHAnsi"/>
                <w:sz w:val="20"/>
                <w:szCs w:val="20"/>
                <w:rPrChange w:id="71" w:author="Jaume Martorell" w:date="2016-03-09T14:35:00Z">
                  <w:rPr>
                    <w:rFonts w:asciiTheme="minorHAnsi" w:hAnsiTheme="minorHAnsi"/>
                  </w:rPr>
                </w:rPrChange>
              </w:rPr>
            </w:pPr>
            <w:r w:rsidRPr="009835A8">
              <w:rPr>
                <w:rFonts w:asciiTheme="minorHAnsi" w:hAnsiTheme="minorHAnsi"/>
                <w:color w:val="000000"/>
                <w:sz w:val="20"/>
                <w:szCs w:val="20"/>
                <w:rPrChange w:id="72" w:author="Jaume Martorell" w:date="2016-03-09T14:35:00Z">
                  <w:rPr>
                    <w:rFonts w:asciiTheme="minorHAnsi" w:hAnsiTheme="minorHAnsi"/>
                    <w:color w:val="000000"/>
                  </w:rPr>
                </w:rPrChange>
              </w:rPr>
              <w:t>Structural Funding Ratio</w:t>
            </w:r>
          </w:p>
        </w:tc>
        <w:tc>
          <w:tcPr>
            <w:tcW w:w="4563" w:type="dxa"/>
            <w:vMerge/>
            <w:vAlign w:val="center"/>
          </w:tcPr>
          <w:p w:rsidR="00A67792" w:rsidRPr="009835A8" w:rsidRDefault="00A67792" w:rsidP="0085078E">
            <w:pPr>
              <w:jc w:val="center"/>
              <w:rPr>
                <w:rFonts w:asciiTheme="minorHAnsi" w:hAnsiTheme="minorHAnsi" w:cs="Arial"/>
                <w:color w:val="000000"/>
                <w:sz w:val="20"/>
                <w:szCs w:val="20"/>
                <w:rPrChange w:id="73" w:author="Jaume Martorell" w:date="2016-03-09T14:35:00Z">
                  <w:rPr>
                    <w:rFonts w:asciiTheme="minorHAnsi" w:hAnsiTheme="minorHAnsi" w:cs="Arial"/>
                    <w:color w:val="000000"/>
                  </w:rPr>
                </w:rPrChange>
              </w:rPr>
            </w:pPr>
          </w:p>
        </w:tc>
      </w:tr>
      <w:tr w:rsidR="00A67792" w:rsidRPr="008F7A30" w:rsidTr="001A7CF2">
        <w:tc>
          <w:tcPr>
            <w:tcW w:w="3510" w:type="dxa"/>
            <w:gridSpan w:val="3"/>
            <w:vMerge/>
          </w:tcPr>
          <w:p w:rsidR="00A67792" w:rsidRPr="009835A8" w:rsidRDefault="00A67792" w:rsidP="00AD2D2D">
            <w:pPr>
              <w:rPr>
                <w:rFonts w:asciiTheme="minorHAnsi" w:hAnsiTheme="minorHAnsi"/>
                <w:color w:val="000000"/>
                <w:sz w:val="20"/>
                <w:szCs w:val="20"/>
                <w:rPrChange w:id="74" w:author="Jaume Martorell" w:date="2016-03-09T14:35:00Z">
                  <w:rPr>
                    <w:rFonts w:asciiTheme="minorHAnsi" w:hAnsiTheme="minorHAnsi"/>
                    <w:color w:val="000000"/>
                  </w:rPr>
                </w:rPrChange>
              </w:rPr>
            </w:pPr>
          </w:p>
        </w:tc>
        <w:tc>
          <w:tcPr>
            <w:tcW w:w="5103" w:type="dxa"/>
            <w:vAlign w:val="center"/>
          </w:tcPr>
          <w:p w:rsidR="00A67792" w:rsidRPr="009835A8" w:rsidRDefault="00A67792" w:rsidP="00AD2D2D">
            <w:pPr>
              <w:rPr>
                <w:rFonts w:asciiTheme="minorHAnsi" w:hAnsiTheme="minorHAnsi"/>
                <w:sz w:val="20"/>
                <w:szCs w:val="20"/>
                <w:rPrChange w:id="75" w:author="Jaume Martorell" w:date="2016-03-09T14:35:00Z">
                  <w:rPr>
                    <w:rFonts w:asciiTheme="minorHAnsi" w:hAnsiTheme="minorHAnsi"/>
                  </w:rPr>
                </w:rPrChange>
              </w:rPr>
            </w:pPr>
            <w:r w:rsidRPr="009835A8">
              <w:rPr>
                <w:rFonts w:asciiTheme="minorHAnsi" w:hAnsiTheme="minorHAnsi"/>
                <w:color w:val="000000"/>
                <w:sz w:val="20"/>
                <w:szCs w:val="20"/>
                <w:rPrChange w:id="76" w:author="Jaume Martorell" w:date="2016-03-09T14:35:00Z">
                  <w:rPr>
                    <w:rFonts w:asciiTheme="minorHAnsi" w:hAnsiTheme="minorHAnsi"/>
                    <w:color w:val="000000"/>
                  </w:rPr>
                </w:rPrChange>
              </w:rPr>
              <w:t>Available SC committed liquidity / average projected net originations</w:t>
            </w:r>
            <w:r w:rsidR="00F8537F" w:rsidRPr="009835A8">
              <w:rPr>
                <w:rFonts w:asciiTheme="minorHAnsi" w:hAnsiTheme="minorHAnsi"/>
                <w:color w:val="000000"/>
                <w:sz w:val="20"/>
                <w:szCs w:val="20"/>
                <w:rPrChange w:id="77" w:author="Jaume Martorell" w:date="2016-03-09T14:35:00Z">
                  <w:rPr>
                    <w:rFonts w:asciiTheme="minorHAnsi" w:hAnsiTheme="minorHAnsi"/>
                    <w:color w:val="000000"/>
                  </w:rPr>
                </w:rPrChange>
              </w:rPr>
              <w:t xml:space="preserve"> (6 months)</w:t>
            </w:r>
          </w:p>
        </w:tc>
        <w:tc>
          <w:tcPr>
            <w:tcW w:w="4563" w:type="dxa"/>
            <w:vMerge/>
          </w:tcPr>
          <w:p w:rsidR="00A67792" w:rsidRPr="009835A8" w:rsidRDefault="00A67792" w:rsidP="0085078E">
            <w:pPr>
              <w:jc w:val="center"/>
              <w:rPr>
                <w:rFonts w:asciiTheme="minorHAnsi" w:hAnsiTheme="minorHAnsi"/>
                <w:color w:val="000000"/>
                <w:sz w:val="20"/>
                <w:szCs w:val="20"/>
                <w:rPrChange w:id="78" w:author="Jaume Martorell" w:date="2016-03-09T14:35:00Z">
                  <w:rPr>
                    <w:rFonts w:asciiTheme="minorHAnsi" w:hAnsiTheme="minorHAnsi"/>
                    <w:color w:val="000000"/>
                  </w:rPr>
                </w:rPrChange>
              </w:rPr>
            </w:pPr>
          </w:p>
        </w:tc>
      </w:tr>
      <w:tr w:rsidR="00A67792" w:rsidRPr="008F7A30" w:rsidTr="001A7CF2">
        <w:tc>
          <w:tcPr>
            <w:tcW w:w="3510" w:type="dxa"/>
            <w:gridSpan w:val="3"/>
            <w:vMerge w:val="restart"/>
          </w:tcPr>
          <w:p w:rsidR="00A67792" w:rsidRPr="009835A8" w:rsidRDefault="00A67792" w:rsidP="00AD2D2D">
            <w:pPr>
              <w:rPr>
                <w:rFonts w:asciiTheme="minorHAnsi" w:hAnsiTheme="minorHAnsi"/>
                <w:sz w:val="20"/>
                <w:szCs w:val="20"/>
                <w:rPrChange w:id="79" w:author="Jaume Martorell" w:date="2016-03-09T14:35:00Z">
                  <w:rPr>
                    <w:rFonts w:asciiTheme="minorHAnsi" w:hAnsiTheme="minorHAnsi"/>
                  </w:rPr>
                </w:rPrChange>
              </w:rPr>
            </w:pPr>
            <w:r w:rsidRPr="009835A8">
              <w:rPr>
                <w:rFonts w:asciiTheme="minorHAnsi" w:hAnsiTheme="minorHAnsi"/>
                <w:sz w:val="20"/>
                <w:szCs w:val="20"/>
                <w:rPrChange w:id="80" w:author="Jaume Martorell" w:date="2016-03-09T14:35:00Z">
                  <w:rPr>
                    <w:rFonts w:asciiTheme="minorHAnsi" w:hAnsiTheme="minorHAnsi"/>
                  </w:rPr>
                </w:rPrChange>
              </w:rPr>
              <w:t>Interest Rate Risk</w:t>
            </w:r>
          </w:p>
        </w:tc>
        <w:tc>
          <w:tcPr>
            <w:tcW w:w="5103" w:type="dxa"/>
          </w:tcPr>
          <w:p w:rsidR="00A67792" w:rsidRPr="009835A8" w:rsidRDefault="00A67792" w:rsidP="00AD2D2D">
            <w:pPr>
              <w:rPr>
                <w:rFonts w:asciiTheme="minorHAnsi" w:hAnsiTheme="minorHAnsi"/>
                <w:sz w:val="20"/>
                <w:szCs w:val="20"/>
                <w:rPrChange w:id="81" w:author="Jaume Martorell" w:date="2016-03-09T14:35:00Z">
                  <w:rPr>
                    <w:rFonts w:asciiTheme="minorHAnsi" w:hAnsiTheme="minorHAnsi"/>
                  </w:rPr>
                </w:rPrChange>
              </w:rPr>
            </w:pPr>
            <w:r w:rsidRPr="009835A8">
              <w:rPr>
                <w:rFonts w:asciiTheme="minorHAnsi" w:hAnsiTheme="minorHAnsi"/>
                <w:sz w:val="20"/>
                <w:szCs w:val="20"/>
                <w:rPrChange w:id="82" w:author="Jaume Martorell" w:date="2016-03-09T14:35:00Z">
                  <w:rPr>
                    <w:rFonts w:asciiTheme="minorHAnsi" w:hAnsiTheme="minorHAnsi"/>
                  </w:rPr>
                </w:rPrChange>
              </w:rPr>
              <w:t>Net interest income sensitivity (+/- 100bps shock)</w:t>
            </w:r>
          </w:p>
        </w:tc>
        <w:tc>
          <w:tcPr>
            <w:tcW w:w="4563" w:type="dxa"/>
            <w:vMerge/>
            <w:vAlign w:val="center"/>
          </w:tcPr>
          <w:p w:rsidR="00A67792" w:rsidRPr="009835A8" w:rsidRDefault="00A67792" w:rsidP="00AD2D2D">
            <w:pPr>
              <w:jc w:val="center"/>
              <w:rPr>
                <w:rFonts w:asciiTheme="minorHAnsi" w:hAnsiTheme="minorHAnsi" w:cs="Arial"/>
                <w:color w:val="000000"/>
                <w:sz w:val="20"/>
                <w:szCs w:val="20"/>
                <w:rPrChange w:id="83" w:author="Jaume Martorell" w:date="2016-03-09T14:35:00Z">
                  <w:rPr>
                    <w:rFonts w:asciiTheme="minorHAnsi" w:hAnsiTheme="minorHAnsi" w:cs="Arial"/>
                    <w:color w:val="000000"/>
                  </w:rPr>
                </w:rPrChange>
              </w:rPr>
            </w:pPr>
          </w:p>
        </w:tc>
      </w:tr>
      <w:tr w:rsidR="00A67792" w:rsidRPr="008F7A30" w:rsidTr="001A7CF2">
        <w:tc>
          <w:tcPr>
            <w:tcW w:w="3510" w:type="dxa"/>
            <w:gridSpan w:val="3"/>
            <w:vMerge/>
          </w:tcPr>
          <w:p w:rsidR="00A67792" w:rsidRPr="009835A8" w:rsidRDefault="00A67792" w:rsidP="00AD2D2D">
            <w:pPr>
              <w:rPr>
                <w:rFonts w:asciiTheme="minorHAnsi" w:hAnsiTheme="minorHAnsi"/>
                <w:sz w:val="20"/>
                <w:szCs w:val="20"/>
                <w:rPrChange w:id="84" w:author="Jaume Martorell" w:date="2016-03-09T14:35:00Z">
                  <w:rPr>
                    <w:rFonts w:asciiTheme="minorHAnsi" w:hAnsiTheme="minorHAnsi"/>
                  </w:rPr>
                </w:rPrChange>
              </w:rPr>
            </w:pPr>
          </w:p>
        </w:tc>
        <w:tc>
          <w:tcPr>
            <w:tcW w:w="5103" w:type="dxa"/>
          </w:tcPr>
          <w:p w:rsidR="00A67792" w:rsidRPr="009835A8" w:rsidRDefault="00A67792" w:rsidP="00AD2D2D">
            <w:pPr>
              <w:rPr>
                <w:rFonts w:asciiTheme="minorHAnsi" w:hAnsiTheme="minorHAnsi"/>
                <w:sz w:val="20"/>
                <w:szCs w:val="20"/>
                <w:rPrChange w:id="85" w:author="Jaume Martorell" w:date="2016-03-09T14:35:00Z">
                  <w:rPr>
                    <w:rFonts w:asciiTheme="minorHAnsi" w:hAnsiTheme="minorHAnsi"/>
                  </w:rPr>
                </w:rPrChange>
              </w:rPr>
            </w:pPr>
            <w:r w:rsidRPr="009835A8">
              <w:rPr>
                <w:rFonts w:asciiTheme="minorHAnsi" w:hAnsiTheme="minorHAnsi"/>
                <w:sz w:val="20"/>
                <w:szCs w:val="20"/>
                <w:rPrChange w:id="86" w:author="Jaume Martorell" w:date="2016-03-09T14:35:00Z">
                  <w:rPr>
                    <w:rFonts w:asciiTheme="minorHAnsi" w:hAnsiTheme="minorHAnsi"/>
                  </w:rPr>
                </w:rPrChange>
              </w:rPr>
              <w:t>Market Value of Equity sensitivity (+/- 200 bps shock)</w:t>
            </w:r>
          </w:p>
        </w:tc>
        <w:tc>
          <w:tcPr>
            <w:tcW w:w="4563" w:type="dxa"/>
            <w:vMerge/>
          </w:tcPr>
          <w:p w:rsidR="00A67792" w:rsidRPr="009835A8" w:rsidRDefault="00A67792" w:rsidP="00AD2D2D">
            <w:pPr>
              <w:rPr>
                <w:rFonts w:asciiTheme="minorHAnsi" w:hAnsiTheme="minorHAnsi"/>
                <w:sz w:val="20"/>
                <w:szCs w:val="20"/>
                <w:rPrChange w:id="87" w:author="Jaume Martorell" w:date="2016-03-09T14:35:00Z">
                  <w:rPr>
                    <w:rFonts w:asciiTheme="minorHAnsi" w:hAnsiTheme="minorHAnsi"/>
                  </w:rPr>
                </w:rPrChange>
              </w:rPr>
            </w:pPr>
          </w:p>
        </w:tc>
      </w:tr>
      <w:tr w:rsidR="00F8537F" w:rsidRPr="008F7A30" w:rsidTr="001A7CF2">
        <w:trPr>
          <w:trHeight w:val="547"/>
        </w:trPr>
        <w:tc>
          <w:tcPr>
            <w:tcW w:w="3510" w:type="dxa"/>
            <w:gridSpan w:val="3"/>
            <w:vMerge w:val="restart"/>
          </w:tcPr>
          <w:p w:rsidR="00F8537F" w:rsidRPr="009835A8" w:rsidRDefault="00F8537F" w:rsidP="00AD2D2D">
            <w:pPr>
              <w:rPr>
                <w:rFonts w:asciiTheme="minorHAnsi" w:hAnsiTheme="minorHAnsi"/>
                <w:color w:val="000000"/>
                <w:sz w:val="20"/>
                <w:szCs w:val="20"/>
                <w:rPrChange w:id="88" w:author="Jaume Martorell" w:date="2016-03-09T14:35:00Z">
                  <w:rPr>
                    <w:rFonts w:asciiTheme="minorHAnsi" w:hAnsiTheme="minorHAnsi"/>
                    <w:color w:val="000000"/>
                  </w:rPr>
                </w:rPrChange>
              </w:rPr>
            </w:pPr>
            <w:r w:rsidRPr="009835A8">
              <w:rPr>
                <w:rFonts w:asciiTheme="minorHAnsi" w:hAnsiTheme="minorHAnsi"/>
                <w:sz w:val="20"/>
                <w:szCs w:val="20"/>
                <w:rPrChange w:id="89" w:author="Jaume Martorell" w:date="2016-03-09T14:35:00Z">
                  <w:rPr>
                    <w:rFonts w:asciiTheme="minorHAnsi" w:hAnsiTheme="minorHAnsi"/>
                  </w:rPr>
                </w:rPrChange>
              </w:rPr>
              <w:t xml:space="preserve">Strategic </w:t>
            </w:r>
          </w:p>
        </w:tc>
        <w:tc>
          <w:tcPr>
            <w:tcW w:w="5103" w:type="dxa"/>
            <w:vAlign w:val="center"/>
          </w:tcPr>
          <w:p w:rsidR="00F8537F" w:rsidRPr="009835A8" w:rsidRDefault="00F8537F" w:rsidP="00AD2D2D">
            <w:pPr>
              <w:rPr>
                <w:rFonts w:asciiTheme="minorHAnsi" w:hAnsiTheme="minorHAnsi"/>
                <w:sz w:val="20"/>
                <w:szCs w:val="20"/>
                <w:rPrChange w:id="90" w:author="Jaume Martorell" w:date="2016-03-09T14:35:00Z">
                  <w:rPr>
                    <w:rFonts w:asciiTheme="minorHAnsi" w:hAnsiTheme="minorHAnsi"/>
                  </w:rPr>
                </w:rPrChange>
              </w:rPr>
            </w:pPr>
            <w:r w:rsidRPr="009835A8">
              <w:rPr>
                <w:rFonts w:asciiTheme="minorHAnsi" w:hAnsiTheme="minorHAnsi"/>
                <w:color w:val="000000"/>
                <w:sz w:val="20"/>
                <w:szCs w:val="20"/>
                <w:rPrChange w:id="91" w:author="Jaume Martorell" w:date="2016-03-09T14:35:00Z">
                  <w:rPr>
                    <w:rFonts w:asciiTheme="minorHAnsi" w:hAnsiTheme="minorHAnsi"/>
                    <w:color w:val="000000"/>
                  </w:rPr>
                </w:rPrChange>
              </w:rPr>
              <w:t>SC subprime assets as % of SHUSA credit exposure</w:t>
            </w:r>
            <w:r w:rsidRPr="009835A8">
              <w:rPr>
                <w:rStyle w:val="FootnoteReference"/>
                <w:rFonts w:asciiTheme="minorHAnsi" w:hAnsiTheme="minorHAnsi"/>
                <w:b/>
                <w:sz w:val="20"/>
                <w:szCs w:val="20"/>
                <w:rPrChange w:id="92" w:author="Jaume Martorell" w:date="2016-03-09T14:35:00Z">
                  <w:rPr>
                    <w:rStyle w:val="FootnoteReference"/>
                    <w:rFonts w:asciiTheme="minorHAnsi" w:hAnsiTheme="minorHAnsi"/>
                    <w:b/>
                  </w:rPr>
                </w:rPrChange>
              </w:rPr>
              <w:footnoteReference w:id="5"/>
            </w:r>
          </w:p>
        </w:tc>
        <w:tc>
          <w:tcPr>
            <w:tcW w:w="4563" w:type="dxa"/>
            <w:vAlign w:val="center"/>
          </w:tcPr>
          <w:p w:rsidR="00F8537F" w:rsidRPr="009835A8" w:rsidRDefault="00F8537F" w:rsidP="00AD2D2D">
            <w:pPr>
              <w:jc w:val="center"/>
              <w:rPr>
                <w:rFonts w:asciiTheme="minorHAnsi" w:hAnsiTheme="minorHAnsi"/>
                <w:color w:val="000000"/>
                <w:sz w:val="20"/>
                <w:szCs w:val="20"/>
                <w:rPrChange w:id="104" w:author="Jaume Martorell" w:date="2016-03-09T14:35:00Z">
                  <w:rPr>
                    <w:rFonts w:asciiTheme="minorHAnsi" w:hAnsiTheme="minorHAnsi"/>
                    <w:color w:val="000000"/>
                  </w:rPr>
                </w:rPrChange>
              </w:rPr>
            </w:pPr>
            <w:r w:rsidRPr="009835A8">
              <w:rPr>
                <w:rFonts w:asciiTheme="minorHAnsi" w:hAnsiTheme="minorHAnsi"/>
                <w:color w:val="000000"/>
                <w:sz w:val="20"/>
                <w:szCs w:val="20"/>
                <w:rPrChange w:id="105" w:author="Jaume Martorell" w:date="2016-03-09T14:35:00Z">
                  <w:rPr>
                    <w:rFonts w:asciiTheme="minorHAnsi" w:hAnsiTheme="minorHAnsi"/>
                    <w:color w:val="000000"/>
                  </w:rPr>
                </w:rPrChange>
              </w:rPr>
              <w:t xml:space="preserve">SC balances by FICO score and business lines received by the </w:t>
            </w:r>
            <w:r w:rsidRPr="009835A8">
              <w:rPr>
                <w:rFonts w:asciiTheme="minorHAnsi" w:hAnsiTheme="minorHAnsi"/>
                <w:b/>
                <w:color w:val="000000"/>
                <w:sz w:val="20"/>
                <w:szCs w:val="20"/>
                <w:rPrChange w:id="106" w:author="Jaume Martorell" w:date="2016-03-09T14:35:00Z">
                  <w:rPr>
                    <w:rFonts w:asciiTheme="minorHAnsi" w:hAnsiTheme="minorHAnsi"/>
                    <w:b/>
                    <w:color w:val="000000"/>
                  </w:rPr>
                </w:rPrChange>
              </w:rPr>
              <w:t>20</w:t>
            </w:r>
            <w:r w:rsidRPr="009835A8">
              <w:rPr>
                <w:rFonts w:asciiTheme="minorHAnsi" w:hAnsiTheme="minorHAnsi"/>
                <w:b/>
                <w:color w:val="000000"/>
                <w:sz w:val="20"/>
                <w:szCs w:val="20"/>
                <w:vertAlign w:val="superscript"/>
                <w:rPrChange w:id="107" w:author="Jaume Martorell" w:date="2016-03-09T14:35:00Z">
                  <w:rPr>
                    <w:rFonts w:asciiTheme="minorHAnsi" w:hAnsiTheme="minorHAnsi"/>
                    <w:b/>
                    <w:color w:val="000000"/>
                    <w:vertAlign w:val="superscript"/>
                  </w:rPr>
                </w:rPrChange>
              </w:rPr>
              <w:t>th</w:t>
            </w:r>
            <w:r w:rsidRPr="009835A8">
              <w:rPr>
                <w:rFonts w:asciiTheme="minorHAnsi" w:hAnsiTheme="minorHAnsi"/>
                <w:b/>
                <w:color w:val="000000"/>
                <w:sz w:val="20"/>
                <w:szCs w:val="20"/>
                <w:rPrChange w:id="108" w:author="Jaume Martorell" w:date="2016-03-09T14:35:00Z">
                  <w:rPr>
                    <w:rFonts w:asciiTheme="minorHAnsi" w:hAnsiTheme="minorHAnsi"/>
                    <w:b/>
                    <w:color w:val="000000"/>
                  </w:rPr>
                </w:rPrChange>
              </w:rPr>
              <w:t xml:space="preserve"> </w:t>
            </w:r>
            <w:r w:rsidRPr="009835A8">
              <w:rPr>
                <w:rFonts w:asciiTheme="minorHAnsi" w:hAnsiTheme="minorHAnsi"/>
                <w:color w:val="000000"/>
                <w:sz w:val="20"/>
                <w:szCs w:val="20"/>
                <w:rPrChange w:id="109" w:author="Jaume Martorell" w:date="2016-03-09T14:35:00Z">
                  <w:rPr>
                    <w:rFonts w:asciiTheme="minorHAnsi" w:hAnsiTheme="minorHAnsi"/>
                    <w:color w:val="000000"/>
                  </w:rPr>
                </w:rPrChange>
              </w:rPr>
              <w:t xml:space="preserve">of the month. </w:t>
            </w:r>
          </w:p>
        </w:tc>
      </w:tr>
      <w:tr w:rsidR="00F8537F" w:rsidRPr="008F7A30" w:rsidTr="001A7CF2">
        <w:trPr>
          <w:trHeight w:val="547"/>
        </w:trPr>
        <w:tc>
          <w:tcPr>
            <w:tcW w:w="3510" w:type="dxa"/>
            <w:gridSpan w:val="3"/>
            <w:vMerge/>
          </w:tcPr>
          <w:p w:rsidR="00F8537F" w:rsidRPr="009835A8" w:rsidRDefault="00F8537F" w:rsidP="00AD2D2D">
            <w:pPr>
              <w:rPr>
                <w:rFonts w:asciiTheme="minorHAnsi" w:hAnsiTheme="minorHAnsi"/>
                <w:sz w:val="20"/>
                <w:szCs w:val="20"/>
                <w:rPrChange w:id="110" w:author="Jaume Martorell" w:date="2016-03-09T14:35:00Z">
                  <w:rPr>
                    <w:rFonts w:asciiTheme="minorHAnsi" w:hAnsiTheme="minorHAnsi"/>
                  </w:rPr>
                </w:rPrChange>
              </w:rPr>
            </w:pPr>
          </w:p>
        </w:tc>
        <w:tc>
          <w:tcPr>
            <w:tcW w:w="5103" w:type="dxa"/>
            <w:vAlign w:val="center"/>
          </w:tcPr>
          <w:p w:rsidR="00F8537F" w:rsidRPr="009835A8" w:rsidRDefault="00F8537F" w:rsidP="00AD2D2D">
            <w:pPr>
              <w:rPr>
                <w:rFonts w:asciiTheme="minorHAnsi" w:hAnsiTheme="minorHAnsi"/>
                <w:color w:val="000000"/>
                <w:sz w:val="20"/>
                <w:szCs w:val="20"/>
                <w:rPrChange w:id="111" w:author="Jaume Martorell" w:date="2016-03-09T14:35:00Z">
                  <w:rPr>
                    <w:rFonts w:asciiTheme="minorHAnsi" w:hAnsiTheme="minorHAnsi"/>
                    <w:color w:val="000000"/>
                  </w:rPr>
                </w:rPrChange>
              </w:rPr>
            </w:pPr>
            <w:r w:rsidRPr="009835A8">
              <w:rPr>
                <w:rFonts w:asciiTheme="minorHAnsi" w:hAnsiTheme="minorHAnsi"/>
                <w:color w:val="000000"/>
                <w:sz w:val="20"/>
                <w:szCs w:val="20"/>
                <w:rPrChange w:id="112" w:author="Jaume Martorell" w:date="2016-03-09T14:35:00Z">
                  <w:rPr>
                    <w:rFonts w:asciiTheme="minorHAnsi" w:hAnsiTheme="minorHAnsi"/>
                    <w:color w:val="000000"/>
                  </w:rPr>
                </w:rPrChange>
              </w:rPr>
              <w:t>Total Risk weighted Assets (RWA)</w:t>
            </w:r>
          </w:p>
        </w:tc>
        <w:tc>
          <w:tcPr>
            <w:tcW w:w="4563" w:type="dxa"/>
            <w:vAlign w:val="center"/>
          </w:tcPr>
          <w:p w:rsidR="00F8537F" w:rsidRPr="009835A8" w:rsidRDefault="00F8537F" w:rsidP="00F8537F">
            <w:pPr>
              <w:rPr>
                <w:rFonts w:asciiTheme="minorHAnsi" w:hAnsiTheme="minorHAnsi"/>
                <w:color w:val="000000"/>
                <w:sz w:val="20"/>
                <w:szCs w:val="20"/>
                <w:rPrChange w:id="113" w:author="Jaume Martorell" w:date="2016-03-09T14:35:00Z">
                  <w:rPr>
                    <w:rFonts w:asciiTheme="minorHAnsi" w:hAnsiTheme="minorHAnsi"/>
                    <w:color w:val="000000"/>
                  </w:rPr>
                </w:rPrChange>
              </w:rPr>
            </w:pPr>
            <w:r w:rsidRPr="009835A8">
              <w:rPr>
                <w:rFonts w:asciiTheme="minorHAnsi" w:hAnsiTheme="minorHAnsi" w:cs="Arial"/>
                <w:color w:val="000000"/>
                <w:sz w:val="20"/>
                <w:szCs w:val="20"/>
                <w:rPrChange w:id="114" w:author="Jaume Martorell" w:date="2016-03-09T14:35:00Z">
                  <w:rPr>
                    <w:rFonts w:asciiTheme="minorHAnsi" w:hAnsiTheme="minorHAnsi" w:cs="Arial"/>
                    <w:color w:val="000000"/>
                  </w:rPr>
                </w:rPrChange>
              </w:rPr>
              <w:t xml:space="preserve">Delivered no later than the </w:t>
            </w:r>
            <w:r w:rsidRPr="009835A8">
              <w:rPr>
                <w:rFonts w:asciiTheme="minorHAnsi" w:hAnsiTheme="minorHAnsi" w:cs="Arial"/>
                <w:b/>
                <w:color w:val="000000"/>
                <w:sz w:val="20"/>
                <w:szCs w:val="20"/>
                <w:rPrChange w:id="115" w:author="Jaume Martorell" w:date="2016-03-09T14:35:00Z">
                  <w:rPr>
                    <w:rFonts w:asciiTheme="minorHAnsi" w:hAnsiTheme="minorHAnsi" w:cs="Arial"/>
                    <w:b/>
                    <w:color w:val="000000"/>
                  </w:rPr>
                </w:rPrChange>
              </w:rPr>
              <w:t>23</w:t>
            </w:r>
            <w:r w:rsidRPr="009835A8">
              <w:rPr>
                <w:rFonts w:asciiTheme="minorHAnsi" w:hAnsiTheme="minorHAnsi" w:cs="Arial"/>
                <w:b/>
                <w:color w:val="000000"/>
                <w:sz w:val="20"/>
                <w:szCs w:val="20"/>
                <w:vertAlign w:val="superscript"/>
                <w:rPrChange w:id="116" w:author="Jaume Martorell" w:date="2016-03-09T14:35:00Z">
                  <w:rPr>
                    <w:rFonts w:asciiTheme="minorHAnsi" w:hAnsiTheme="minorHAnsi" w:cs="Arial"/>
                    <w:b/>
                    <w:color w:val="000000"/>
                    <w:vertAlign w:val="superscript"/>
                  </w:rPr>
                </w:rPrChange>
              </w:rPr>
              <w:t>rd</w:t>
            </w:r>
            <w:r w:rsidRPr="009835A8">
              <w:rPr>
                <w:rFonts w:asciiTheme="minorHAnsi" w:hAnsiTheme="minorHAnsi" w:cs="Arial"/>
                <w:color w:val="000000"/>
                <w:sz w:val="20"/>
                <w:szCs w:val="20"/>
                <w:rPrChange w:id="117" w:author="Jaume Martorell" w:date="2016-03-09T14:35:00Z">
                  <w:rPr>
                    <w:rFonts w:asciiTheme="minorHAnsi" w:hAnsiTheme="minorHAnsi" w:cs="Arial"/>
                    <w:color w:val="000000"/>
                  </w:rPr>
                </w:rPrChange>
              </w:rPr>
              <w:t xml:space="preserve"> of the month.</w:t>
            </w:r>
          </w:p>
        </w:tc>
      </w:tr>
      <w:tr w:rsidR="00A43F00" w:rsidRPr="008F7A30" w:rsidTr="00A67792">
        <w:trPr>
          <w:trHeight w:val="458"/>
        </w:trPr>
        <w:tc>
          <w:tcPr>
            <w:tcW w:w="3510" w:type="dxa"/>
            <w:gridSpan w:val="3"/>
            <w:vMerge w:val="restart"/>
          </w:tcPr>
          <w:p w:rsidR="00A43F00" w:rsidRPr="009835A8" w:rsidRDefault="00A43F00" w:rsidP="00AD2D2D">
            <w:pPr>
              <w:rPr>
                <w:rFonts w:asciiTheme="minorHAnsi" w:hAnsiTheme="minorHAnsi"/>
                <w:sz w:val="20"/>
                <w:szCs w:val="20"/>
                <w:rPrChange w:id="118" w:author="Jaume Martorell" w:date="2016-03-09T14:35:00Z">
                  <w:rPr>
                    <w:rFonts w:asciiTheme="minorHAnsi" w:hAnsiTheme="minorHAnsi"/>
                  </w:rPr>
                </w:rPrChange>
              </w:rPr>
            </w:pPr>
            <w:r w:rsidRPr="009835A8">
              <w:rPr>
                <w:rFonts w:asciiTheme="minorHAnsi" w:hAnsiTheme="minorHAnsi"/>
                <w:sz w:val="20"/>
                <w:szCs w:val="20"/>
                <w:rPrChange w:id="119" w:author="Jaume Martorell" w:date="2016-03-09T14:35:00Z">
                  <w:rPr>
                    <w:rFonts w:asciiTheme="minorHAnsi" w:hAnsiTheme="minorHAnsi"/>
                  </w:rPr>
                </w:rPrChange>
              </w:rPr>
              <w:t xml:space="preserve">Operational risk  </w:t>
            </w:r>
          </w:p>
        </w:tc>
        <w:tc>
          <w:tcPr>
            <w:tcW w:w="5103" w:type="dxa"/>
          </w:tcPr>
          <w:p w:rsidR="00A43F00" w:rsidRPr="009835A8" w:rsidRDefault="00A43F00" w:rsidP="00AD2D2D">
            <w:pPr>
              <w:rPr>
                <w:rFonts w:asciiTheme="minorHAnsi" w:hAnsiTheme="minorHAnsi"/>
                <w:sz w:val="20"/>
                <w:szCs w:val="20"/>
                <w:rPrChange w:id="120" w:author="Jaume Martorell" w:date="2016-03-09T14:35:00Z">
                  <w:rPr>
                    <w:rFonts w:asciiTheme="minorHAnsi" w:hAnsiTheme="minorHAnsi"/>
                  </w:rPr>
                </w:rPrChange>
              </w:rPr>
            </w:pPr>
            <w:r w:rsidRPr="009835A8">
              <w:rPr>
                <w:rFonts w:asciiTheme="minorHAnsi" w:hAnsiTheme="minorHAnsi"/>
                <w:sz w:val="20"/>
                <w:szCs w:val="20"/>
                <w:rPrChange w:id="121" w:author="Jaume Martorell" w:date="2016-03-09T14:35:00Z">
                  <w:rPr>
                    <w:rFonts w:asciiTheme="minorHAnsi" w:hAnsiTheme="minorHAnsi"/>
                  </w:rPr>
                </w:rPrChange>
              </w:rPr>
              <w:t>Gross losses/gross margin</w:t>
            </w:r>
          </w:p>
        </w:tc>
        <w:tc>
          <w:tcPr>
            <w:tcW w:w="4563" w:type="dxa"/>
            <w:vMerge w:val="restart"/>
            <w:vAlign w:val="center"/>
          </w:tcPr>
          <w:p w:rsidR="00A43F00" w:rsidRPr="009835A8" w:rsidRDefault="00A43F00" w:rsidP="00AD2D2D">
            <w:pPr>
              <w:jc w:val="center"/>
              <w:rPr>
                <w:rFonts w:asciiTheme="minorHAnsi" w:hAnsiTheme="minorHAnsi"/>
                <w:color w:val="000000"/>
                <w:sz w:val="20"/>
                <w:szCs w:val="20"/>
                <w:rPrChange w:id="122" w:author="Jaume Martorell" w:date="2016-03-09T14:35:00Z">
                  <w:rPr>
                    <w:rFonts w:asciiTheme="minorHAnsi" w:hAnsiTheme="minorHAnsi"/>
                    <w:color w:val="000000"/>
                  </w:rPr>
                </w:rPrChange>
              </w:rPr>
            </w:pPr>
            <w:r w:rsidRPr="009835A8">
              <w:rPr>
                <w:rFonts w:asciiTheme="minorHAnsi" w:hAnsiTheme="minorHAnsi"/>
                <w:b/>
                <w:sz w:val="20"/>
                <w:szCs w:val="20"/>
                <w:rPrChange w:id="123" w:author="Jaume Martorell" w:date="2016-03-09T14:35:00Z">
                  <w:rPr>
                    <w:rFonts w:asciiTheme="minorHAnsi" w:hAnsiTheme="minorHAnsi"/>
                    <w:b/>
                  </w:rPr>
                </w:rPrChange>
              </w:rPr>
              <w:t>Quarterly</w:t>
            </w:r>
            <w:r w:rsidRPr="009835A8">
              <w:rPr>
                <w:rFonts w:asciiTheme="minorHAnsi" w:hAnsiTheme="minorHAnsi"/>
                <w:sz w:val="20"/>
                <w:szCs w:val="20"/>
                <w:rPrChange w:id="124" w:author="Jaume Martorell" w:date="2016-03-09T14:35:00Z">
                  <w:rPr>
                    <w:rFonts w:asciiTheme="minorHAnsi" w:hAnsiTheme="minorHAnsi"/>
                  </w:rPr>
                </w:rPrChange>
              </w:rPr>
              <w:t xml:space="preserve"> metrics received by the </w:t>
            </w:r>
            <w:r w:rsidRPr="009835A8">
              <w:rPr>
                <w:rFonts w:asciiTheme="minorHAnsi" w:hAnsiTheme="minorHAnsi"/>
                <w:b/>
                <w:color w:val="000000"/>
                <w:sz w:val="20"/>
                <w:szCs w:val="20"/>
                <w:rPrChange w:id="125" w:author="Jaume Martorell" w:date="2016-03-09T14:35:00Z">
                  <w:rPr>
                    <w:rFonts w:asciiTheme="minorHAnsi" w:hAnsiTheme="minorHAnsi"/>
                    <w:b/>
                    <w:color w:val="000000"/>
                  </w:rPr>
                </w:rPrChange>
              </w:rPr>
              <w:t>23</w:t>
            </w:r>
            <w:r w:rsidRPr="009835A8">
              <w:rPr>
                <w:rFonts w:asciiTheme="minorHAnsi" w:hAnsiTheme="minorHAnsi"/>
                <w:b/>
                <w:color w:val="000000"/>
                <w:sz w:val="20"/>
                <w:szCs w:val="20"/>
                <w:vertAlign w:val="superscript"/>
                <w:rPrChange w:id="126" w:author="Jaume Martorell" w:date="2016-03-09T14:35:00Z">
                  <w:rPr>
                    <w:rFonts w:asciiTheme="minorHAnsi" w:hAnsiTheme="minorHAnsi"/>
                    <w:b/>
                    <w:color w:val="000000"/>
                    <w:vertAlign w:val="superscript"/>
                  </w:rPr>
                </w:rPrChange>
              </w:rPr>
              <w:t>th</w:t>
            </w:r>
            <w:r w:rsidRPr="009835A8">
              <w:rPr>
                <w:rFonts w:asciiTheme="minorHAnsi" w:hAnsiTheme="minorHAnsi"/>
                <w:b/>
                <w:color w:val="000000"/>
                <w:sz w:val="20"/>
                <w:szCs w:val="20"/>
                <w:rPrChange w:id="127" w:author="Jaume Martorell" w:date="2016-03-09T14:35:00Z">
                  <w:rPr>
                    <w:rFonts w:asciiTheme="minorHAnsi" w:hAnsiTheme="minorHAnsi"/>
                    <w:b/>
                    <w:color w:val="000000"/>
                  </w:rPr>
                </w:rPrChange>
              </w:rPr>
              <w:t xml:space="preserve"> </w:t>
            </w:r>
            <w:r w:rsidRPr="009835A8">
              <w:rPr>
                <w:rFonts w:asciiTheme="minorHAnsi" w:hAnsiTheme="minorHAnsi"/>
                <w:color w:val="000000"/>
                <w:sz w:val="20"/>
                <w:szCs w:val="20"/>
                <w:rPrChange w:id="128" w:author="Jaume Martorell" w:date="2016-03-09T14:35:00Z">
                  <w:rPr>
                    <w:rFonts w:asciiTheme="minorHAnsi" w:hAnsiTheme="minorHAnsi"/>
                    <w:color w:val="000000"/>
                  </w:rPr>
                </w:rPrChange>
              </w:rPr>
              <w:t>of the month after the Quarter end.</w:t>
            </w:r>
          </w:p>
          <w:p w:rsidR="00A43F00" w:rsidRPr="009835A8" w:rsidRDefault="00A43F00" w:rsidP="00A67792">
            <w:pPr>
              <w:jc w:val="center"/>
              <w:rPr>
                <w:rFonts w:asciiTheme="minorHAnsi" w:hAnsiTheme="minorHAnsi"/>
                <w:sz w:val="20"/>
                <w:szCs w:val="20"/>
                <w:rPrChange w:id="129" w:author="Jaume Martorell" w:date="2016-03-09T14:35:00Z">
                  <w:rPr>
                    <w:rFonts w:asciiTheme="minorHAnsi" w:hAnsiTheme="minorHAnsi"/>
                  </w:rPr>
                </w:rPrChange>
              </w:rPr>
            </w:pPr>
            <w:r w:rsidRPr="009835A8">
              <w:rPr>
                <w:rFonts w:asciiTheme="minorHAnsi" w:hAnsiTheme="minorHAnsi"/>
                <w:color w:val="000000"/>
                <w:sz w:val="20"/>
                <w:szCs w:val="20"/>
                <w:rPrChange w:id="130" w:author="Jaume Martorell" w:date="2016-03-09T14:35:00Z">
                  <w:rPr>
                    <w:rFonts w:asciiTheme="minorHAnsi" w:hAnsiTheme="minorHAnsi"/>
                    <w:color w:val="000000"/>
                  </w:rPr>
                </w:rPrChange>
              </w:rPr>
              <w:t xml:space="preserve">Monthly updates on events are </w:t>
            </w:r>
            <w:r w:rsidR="00A67792" w:rsidRPr="009835A8">
              <w:rPr>
                <w:rFonts w:asciiTheme="minorHAnsi" w:hAnsiTheme="minorHAnsi"/>
                <w:color w:val="000000"/>
                <w:sz w:val="20"/>
                <w:szCs w:val="20"/>
                <w:rPrChange w:id="131" w:author="Jaume Martorell" w:date="2016-03-09T14:35:00Z">
                  <w:rPr>
                    <w:rFonts w:asciiTheme="minorHAnsi" w:hAnsiTheme="minorHAnsi"/>
                    <w:color w:val="000000"/>
                  </w:rPr>
                </w:rPrChange>
              </w:rPr>
              <w:t>p</w:t>
            </w:r>
            <w:r w:rsidRPr="009835A8">
              <w:rPr>
                <w:rFonts w:asciiTheme="minorHAnsi" w:hAnsiTheme="minorHAnsi"/>
                <w:color w:val="000000"/>
                <w:sz w:val="20"/>
                <w:szCs w:val="20"/>
                <w:rPrChange w:id="132" w:author="Jaume Martorell" w:date="2016-03-09T14:35:00Z">
                  <w:rPr>
                    <w:rFonts w:asciiTheme="minorHAnsi" w:hAnsiTheme="minorHAnsi"/>
                    <w:color w:val="000000"/>
                  </w:rPr>
                </w:rPrChange>
              </w:rPr>
              <w:t xml:space="preserve">rovided along with other metrics </w:t>
            </w:r>
            <w:r w:rsidRPr="009835A8">
              <w:rPr>
                <w:rFonts w:asciiTheme="minorHAnsi" w:hAnsiTheme="minorHAnsi"/>
                <w:b/>
                <w:color w:val="000000"/>
                <w:sz w:val="20"/>
                <w:szCs w:val="20"/>
                <w:rPrChange w:id="133" w:author="Jaume Martorell" w:date="2016-03-09T14:35:00Z">
                  <w:rPr>
                    <w:rFonts w:asciiTheme="minorHAnsi" w:hAnsiTheme="minorHAnsi"/>
                    <w:b/>
                    <w:color w:val="000000"/>
                  </w:rPr>
                </w:rPrChange>
              </w:rPr>
              <w:t>23</w:t>
            </w:r>
            <w:r w:rsidRPr="009835A8">
              <w:rPr>
                <w:rFonts w:asciiTheme="minorHAnsi" w:hAnsiTheme="minorHAnsi"/>
                <w:b/>
                <w:color w:val="000000"/>
                <w:sz w:val="20"/>
                <w:szCs w:val="20"/>
                <w:vertAlign w:val="superscript"/>
                <w:rPrChange w:id="134" w:author="Jaume Martorell" w:date="2016-03-09T14:35:00Z">
                  <w:rPr>
                    <w:rFonts w:asciiTheme="minorHAnsi" w:hAnsiTheme="minorHAnsi"/>
                    <w:b/>
                    <w:color w:val="000000"/>
                    <w:vertAlign w:val="superscript"/>
                  </w:rPr>
                </w:rPrChange>
              </w:rPr>
              <w:t>rd</w:t>
            </w:r>
            <w:r w:rsidRPr="009835A8">
              <w:rPr>
                <w:rFonts w:asciiTheme="minorHAnsi" w:hAnsiTheme="minorHAnsi" w:cs="Arial"/>
                <w:color w:val="000000"/>
                <w:sz w:val="20"/>
                <w:szCs w:val="20"/>
                <w:rPrChange w:id="135" w:author="Jaume Martorell" w:date="2016-03-09T14:35:00Z">
                  <w:rPr>
                    <w:rFonts w:asciiTheme="minorHAnsi" w:hAnsiTheme="minorHAnsi" w:cs="Arial"/>
                    <w:color w:val="000000"/>
                  </w:rPr>
                </w:rPrChange>
              </w:rPr>
              <w:t xml:space="preserve"> of the month.</w:t>
            </w:r>
          </w:p>
        </w:tc>
      </w:tr>
      <w:tr w:rsidR="00A43F00" w:rsidRPr="008F7A30" w:rsidTr="001A7CF2">
        <w:tc>
          <w:tcPr>
            <w:tcW w:w="3510" w:type="dxa"/>
            <w:gridSpan w:val="3"/>
            <w:vMerge/>
          </w:tcPr>
          <w:p w:rsidR="00A43F00" w:rsidRPr="009835A8" w:rsidRDefault="00A43F00" w:rsidP="00AD2D2D">
            <w:pPr>
              <w:rPr>
                <w:rFonts w:asciiTheme="minorHAnsi" w:hAnsiTheme="minorHAnsi"/>
                <w:sz w:val="20"/>
                <w:szCs w:val="20"/>
                <w:rPrChange w:id="136" w:author="Jaume Martorell" w:date="2016-03-09T14:35:00Z">
                  <w:rPr>
                    <w:rFonts w:asciiTheme="minorHAnsi" w:hAnsiTheme="minorHAnsi"/>
                  </w:rPr>
                </w:rPrChange>
              </w:rPr>
            </w:pPr>
          </w:p>
        </w:tc>
        <w:tc>
          <w:tcPr>
            <w:tcW w:w="5103" w:type="dxa"/>
          </w:tcPr>
          <w:p w:rsidR="00A43F00" w:rsidRPr="009835A8" w:rsidRDefault="00A43F00" w:rsidP="00AD2D2D">
            <w:pPr>
              <w:rPr>
                <w:rFonts w:asciiTheme="minorHAnsi" w:hAnsiTheme="minorHAnsi"/>
                <w:sz w:val="20"/>
                <w:szCs w:val="20"/>
                <w:rPrChange w:id="137" w:author="Jaume Martorell" w:date="2016-03-09T14:35:00Z">
                  <w:rPr>
                    <w:rFonts w:asciiTheme="minorHAnsi" w:hAnsiTheme="minorHAnsi"/>
                  </w:rPr>
                </w:rPrChange>
              </w:rPr>
            </w:pPr>
            <w:r w:rsidRPr="009835A8">
              <w:rPr>
                <w:rFonts w:asciiTheme="minorHAnsi" w:hAnsiTheme="minorHAnsi"/>
                <w:sz w:val="20"/>
                <w:szCs w:val="20"/>
                <w:rPrChange w:id="138" w:author="Jaume Martorell" w:date="2016-03-09T14:35:00Z">
                  <w:rPr>
                    <w:rFonts w:asciiTheme="minorHAnsi" w:hAnsiTheme="minorHAnsi"/>
                  </w:rPr>
                </w:rPrChange>
              </w:rPr>
              <w:t xml:space="preserve">Frequency of events &gt; 200k in losses </w:t>
            </w:r>
          </w:p>
        </w:tc>
        <w:tc>
          <w:tcPr>
            <w:tcW w:w="4563" w:type="dxa"/>
            <w:vMerge/>
          </w:tcPr>
          <w:p w:rsidR="00A43F00" w:rsidRPr="009835A8" w:rsidRDefault="00A43F00" w:rsidP="00AD2D2D">
            <w:pPr>
              <w:rPr>
                <w:rFonts w:asciiTheme="minorHAnsi" w:hAnsiTheme="minorHAnsi"/>
                <w:sz w:val="20"/>
                <w:szCs w:val="20"/>
                <w:rPrChange w:id="139" w:author="Jaume Martorell" w:date="2016-03-09T14:35:00Z">
                  <w:rPr>
                    <w:rFonts w:asciiTheme="minorHAnsi" w:hAnsiTheme="minorHAnsi"/>
                  </w:rPr>
                </w:rPrChange>
              </w:rPr>
            </w:pPr>
          </w:p>
        </w:tc>
      </w:tr>
      <w:tr w:rsidR="00A43F00" w:rsidRPr="008F7A30" w:rsidTr="001A7CF2">
        <w:tc>
          <w:tcPr>
            <w:tcW w:w="3510" w:type="dxa"/>
            <w:gridSpan w:val="3"/>
          </w:tcPr>
          <w:p w:rsidR="00A43F00" w:rsidRPr="009835A8" w:rsidRDefault="00A43F00" w:rsidP="00AD2D2D">
            <w:pPr>
              <w:rPr>
                <w:rFonts w:asciiTheme="minorHAnsi" w:hAnsiTheme="minorHAnsi"/>
                <w:sz w:val="20"/>
                <w:szCs w:val="20"/>
                <w:rPrChange w:id="140" w:author="Jaume Martorell" w:date="2016-03-09T14:35:00Z">
                  <w:rPr>
                    <w:rFonts w:asciiTheme="minorHAnsi" w:hAnsiTheme="minorHAnsi"/>
                  </w:rPr>
                </w:rPrChange>
              </w:rPr>
            </w:pPr>
            <w:r w:rsidRPr="009835A8">
              <w:rPr>
                <w:rFonts w:asciiTheme="minorHAnsi" w:hAnsiTheme="minorHAnsi"/>
                <w:sz w:val="20"/>
                <w:szCs w:val="20"/>
                <w:rPrChange w:id="141" w:author="Jaume Martorell" w:date="2016-03-09T14:35:00Z">
                  <w:rPr>
                    <w:rFonts w:asciiTheme="minorHAnsi" w:hAnsiTheme="minorHAnsi"/>
                  </w:rPr>
                </w:rPrChange>
              </w:rPr>
              <w:lastRenderedPageBreak/>
              <w:t xml:space="preserve">Compliance / Reputational </w:t>
            </w:r>
          </w:p>
        </w:tc>
        <w:tc>
          <w:tcPr>
            <w:tcW w:w="5103" w:type="dxa"/>
          </w:tcPr>
          <w:p w:rsidR="00A43F00" w:rsidRPr="009835A8" w:rsidRDefault="00A43F00" w:rsidP="00AD2D2D">
            <w:pPr>
              <w:rPr>
                <w:rFonts w:asciiTheme="minorHAnsi" w:hAnsiTheme="minorHAnsi"/>
                <w:sz w:val="20"/>
                <w:szCs w:val="20"/>
                <w:rPrChange w:id="142" w:author="Jaume Martorell" w:date="2016-03-09T14:35:00Z">
                  <w:rPr>
                    <w:rFonts w:asciiTheme="minorHAnsi" w:hAnsiTheme="minorHAnsi"/>
                  </w:rPr>
                </w:rPrChange>
              </w:rPr>
            </w:pPr>
            <w:r w:rsidRPr="009835A8">
              <w:rPr>
                <w:rFonts w:asciiTheme="minorHAnsi" w:hAnsiTheme="minorHAnsi"/>
                <w:sz w:val="20"/>
                <w:szCs w:val="20"/>
                <w:rPrChange w:id="143" w:author="Jaume Martorell" w:date="2016-03-09T14:35:00Z">
                  <w:rPr>
                    <w:rFonts w:asciiTheme="minorHAnsi" w:hAnsiTheme="minorHAnsi"/>
                  </w:rPr>
                </w:rPrChange>
              </w:rPr>
              <w:t>Serviced for others monthly net charge off rate</w:t>
            </w:r>
          </w:p>
        </w:tc>
        <w:tc>
          <w:tcPr>
            <w:tcW w:w="4563" w:type="dxa"/>
            <w:vAlign w:val="center"/>
          </w:tcPr>
          <w:p w:rsidR="00A43F00" w:rsidRPr="009835A8" w:rsidRDefault="00A67792" w:rsidP="00AD2D2D">
            <w:pPr>
              <w:jc w:val="center"/>
              <w:rPr>
                <w:rFonts w:asciiTheme="minorHAnsi" w:hAnsiTheme="minorHAnsi"/>
                <w:color w:val="000000"/>
                <w:sz w:val="20"/>
                <w:szCs w:val="20"/>
                <w:rPrChange w:id="144" w:author="Jaume Martorell" w:date="2016-03-09T14:35:00Z">
                  <w:rPr>
                    <w:rFonts w:asciiTheme="minorHAnsi" w:hAnsiTheme="minorHAnsi"/>
                    <w:color w:val="000000"/>
                  </w:rPr>
                </w:rPrChange>
              </w:rPr>
            </w:pPr>
            <w:r w:rsidRPr="009835A8">
              <w:rPr>
                <w:rFonts w:asciiTheme="minorHAnsi" w:hAnsiTheme="minorHAnsi"/>
                <w:color w:val="000000"/>
                <w:sz w:val="20"/>
                <w:szCs w:val="20"/>
                <w:rPrChange w:id="145" w:author="Jaume Martorell" w:date="2016-03-09T14:35:00Z">
                  <w:rPr>
                    <w:rFonts w:asciiTheme="minorHAnsi" w:hAnsiTheme="minorHAnsi"/>
                    <w:color w:val="000000"/>
                  </w:rPr>
                </w:rPrChange>
              </w:rPr>
              <w:t>No later than</w:t>
            </w:r>
            <w:r w:rsidR="00A43F00" w:rsidRPr="009835A8">
              <w:rPr>
                <w:rFonts w:asciiTheme="minorHAnsi" w:hAnsiTheme="minorHAnsi"/>
                <w:color w:val="000000"/>
                <w:sz w:val="20"/>
                <w:szCs w:val="20"/>
                <w:rPrChange w:id="146" w:author="Jaume Martorell" w:date="2016-03-09T14:35:00Z">
                  <w:rPr>
                    <w:rFonts w:asciiTheme="minorHAnsi" w:hAnsiTheme="minorHAnsi"/>
                    <w:color w:val="000000"/>
                  </w:rPr>
                </w:rPrChange>
              </w:rPr>
              <w:t xml:space="preserve"> the </w:t>
            </w:r>
            <w:r w:rsidR="00A43F00" w:rsidRPr="009835A8">
              <w:rPr>
                <w:rFonts w:asciiTheme="minorHAnsi" w:hAnsiTheme="minorHAnsi"/>
                <w:b/>
                <w:color w:val="000000"/>
                <w:sz w:val="20"/>
                <w:szCs w:val="20"/>
                <w:rPrChange w:id="147" w:author="Jaume Martorell" w:date="2016-03-09T14:35:00Z">
                  <w:rPr>
                    <w:rFonts w:asciiTheme="minorHAnsi" w:hAnsiTheme="minorHAnsi"/>
                    <w:b/>
                    <w:color w:val="000000"/>
                  </w:rPr>
                </w:rPrChange>
              </w:rPr>
              <w:t>23</w:t>
            </w:r>
            <w:r w:rsidR="00A43F00" w:rsidRPr="009835A8">
              <w:rPr>
                <w:rFonts w:asciiTheme="minorHAnsi" w:hAnsiTheme="minorHAnsi"/>
                <w:b/>
                <w:color w:val="000000"/>
                <w:sz w:val="20"/>
                <w:szCs w:val="20"/>
                <w:vertAlign w:val="superscript"/>
                <w:rPrChange w:id="148" w:author="Jaume Martorell" w:date="2016-03-09T14:35:00Z">
                  <w:rPr>
                    <w:rFonts w:asciiTheme="minorHAnsi" w:hAnsiTheme="minorHAnsi"/>
                    <w:b/>
                    <w:color w:val="000000"/>
                    <w:vertAlign w:val="superscript"/>
                  </w:rPr>
                </w:rPrChange>
              </w:rPr>
              <w:t>rd</w:t>
            </w:r>
            <w:r w:rsidR="00A43F00" w:rsidRPr="009835A8">
              <w:rPr>
                <w:rFonts w:asciiTheme="minorHAnsi" w:hAnsiTheme="minorHAnsi" w:cs="Arial"/>
                <w:color w:val="000000"/>
                <w:sz w:val="20"/>
                <w:szCs w:val="20"/>
                <w:rPrChange w:id="149" w:author="Jaume Martorell" w:date="2016-03-09T14:35:00Z">
                  <w:rPr>
                    <w:rFonts w:asciiTheme="minorHAnsi" w:hAnsiTheme="minorHAnsi" w:cs="Arial"/>
                    <w:color w:val="000000"/>
                  </w:rPr>
                </w:rPrChange>
              </w:rPr>
              <w:t xml:space="preserve"> of the month.</w:t>
            </w:r>
          </w:p>
        </w:tc>
      </w:tr>
    </w:tbl>
    <w:p w:rsidR="00B412E7" w:rsidRDefault="00B412E7" w:rsidP="0003064D">
      <w:pPr>
        <w:rPr>
          <w:u w:val="single"/>
        </w:rPr>
        <w:sectPr w:rsidR="00B412E7" w:rsidSect="00B412E7">
          <w:pgSz w:w="15840" w:h="12240" w:orient="landscape"/>
          <w:pgMar w:top="1276" w:right="1440" w:bottom="1440" w:left="1440" w:header="0" w:footer="0" w:gutter="0"/>
          <w:cols w:space="720"/>
          <w:docGrid w:linePitch="360"/>
        </w:sectPr>
      </w:pPr>
    </w:p>
    <w:p w:rsidR="00F6476E" w:rsidRDefault="00BE1909" w:rsidP="0003064D">
      <w:pPr>
        <w:rPr>
          <w:u w:val="single"/>
        </w:rPr>
      </w:pPr>
      <w:r>
        <w:rPr>
          <w:u w:val="single"/>
        </w:rPr>
        <w:lastRenderedPageBreak/>
        <w:t>ADDITIONAL INFORMATION</w:t>
      </w:r>
    </w:p>
    <w:p w:rsidR="0003064D" w:rsidRPr="003F11D2" w:rsidRDefault="00BE1909" w:rsidP="0003064D">
      <w:pPr>
        <w:rPr>
          <w:u w:val="single"/>
        </w:rPr>
      </w:pPr>
      <w:r>
        <w:rPr>
          <w:u w:val="single"/>
        </w:rPr>
        <w:t>CAPITAL METRICS</w:t>
      </w:r>
    </w:p>
    <w:p w:rsidR="00641D44" w:rsidRDefault="00BE1909" w:rsidP="00A67792">
      <w:r>
        <w:t xml:space="preserve">The </w:t>
      </w:r>
      <w:r w:rsidR="004137C3">
        <w:t>SC</w:t>
      </w:r>
      <w:r w:rsidR="00641D44">
        <w:t xml:space="preserve"> </w:t>
      </w:r>
      <w:r>
        <w:t xml:space="preserve">RAS </w:t>
      </w:r>
      <w:r w:rsidR="00641D44">
        <w:t xml:space="preserve">team provides </w:t>
      </w:r>
      <w:r>
        <w:t>the SHUSA RAS team</w:t>
      </w:r>
      <w:r w:rsidR="00641D44">
        <w:t xml:space="preserve"> with a </w:t>
      </w:r>
      <w:r w:rsidR="004137C3">
        <w:t>SC</w:t>
      </w:r>
      <w:r w:rsidR="00641D44">
        <w:t xml:space="preserve"> Capital monthly report that then is provided to Scott Powell.</w:t>
      </w:r>
    </w:p>
    <w:p w:rsidR="00AC56BC" w:rsidRDefault="005F1175" w:rsidP="00AB3836">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50.35pt" o:ole="">
            <v:imagedata r:id="rId14" o:title=""/>
          </v:shape>
          <o:OLEObject Type="Embed" ProgID="Excel.Sheet.12" ShapeID="_x0000_i1025" DrawAspect="Icon" ObjectID="_1519039523" r:id="rId15"/>
        </w:object>
      </w:r>
    </w:p>
    <w:p w:rsidR="00F6476E" w:rsidRPr="003F11D2" w:rsidRDefault="00F6476E" w:rsidP="00F6476E">
      <w:pPr>
        <w:rPr>
          <w:u w:val="single"/>
        </w:rPr>
      </w:pPr>
      <w:r>
        <w:rPr>
          <w:u w:val="single"/>
        </w:rPr>
        <w:t>RWA METRIC</w:t>
      </w:r>
    </w:p>
    <w:p w:rsidR="00F6476E" w:rsidRDefault="00F6476E" w:rsidP="00AB3836">
      <w:r w:rsidRPr="00F6476E">
        <w:t>Risk Weighted Asset (RWA) limit (Red) based on a management ratio of Common Equity Tier One (CET1) /11% calculated using prior month CET1 Capital. The trigger (Amber) is proposed at $2BN below the Red limit</w:t>
      </w:r>
      <w:r>
        <w:t>.</w:t>
      </w:r>
    </w:p>
    <w:p w:rsidR="002504FC" w:rsidRDefault="002504FC" w:rsidP="002504FC">
      <w:pPr>
        <w:pStyle w:val="SANUS2"/>
        <w:numPr>
          <w:ilvl w:val="1"/>
          <w:numId w:val="1"/>
        </w:numPr>
      </w:pPr>
      <w:bookmarkStart w:id="150" w:name="_Toc436227034"/>
      <w:r>
        <w:t xml:space="preserve">Creating </w:t>
      </w:r>
      <w:r w:rsidR="006A0CF0">
        <w:t xml:space="preserve">the </w:t>
      </w:r>
      <w:r>
        <w:t>report</w:t>
      </w:r>
      <w:bookmarkEnd w:id="150"/>
    </w:p>
    <w:p w:rsidR="002504FC" w:rsidRDefault="002504FC" w:rsidP="002504FC">
      <w:pPr>
        <w:pStyle w:val="Normal1"/>
        <w:jc w:val="both"/>
      </w:pPr>
      <w:r>
        <w:t>All documents, emails and monthly reports are saved in the RAS monthly reporting folder</w:t>
      </w:r>
      <w:r>
        <w:rPr>
          <w:rStyle w:val="FootnoteReference"/>
        </w:rPr>
        <w:footnoteReference w:id="6"/>
      </w:r>
      <w:r>
        <w:t xml:space="preserve"> in their respective reporting month. </w:t>
      </w:r>
      <w:r w:rsidR="009B1A13">
        <w:t>T</w:t>
      </w:r>
      <w:r>
        <w:t xml:space="preserve">he folder </w:t>
      </w:r>
      <w:r w:rsidR="009B1A13">
        <w:t xml:space="preserve">holds </w:t>
      </w:r>
      <w:r>
        <w:t xml:space="preserve">the monthly report being worked on (during the month) or finalized (after collecting and approving metrics.) As well, there is a folder called “documents”, for every month, where all emails and documents are saved from the different RA teams to keep track of what they are </w:t>
      </w:r>
      <w:r w:rsidR="009B1A13">
        <w:t>submitting</w:t>
      </w:r>
      <w:r>
        <w:t>.</w:t>
      </w:r>
    </w:p>
    <w:p w:rsidR="00FD1019" w:rsidRDefault="00FD1019" w:rsidP="002504FC">
      <w:pPr>
        <w:pStyle w:val="Normal1"/>
        <w:jc w:val="both"/>
      </w:pPr>
      <w:r>
        <w:t>All documentation relating to triggers or breaches will be kept in a separate subfolder in the RAS monthly reporting folder.</w:t>
      </w:r>
    </w:p>
    <w:p w:rsidR="008D354F" w:rsidRDefault="008D354F" w:rsidP="00AB3836">
      <w:pPr>
        <w:pStyle w:val="SANUS2"/>
        <w:numPr>
          <w:ilvl w:val="1"/>
          <w:numId w:val="1"/>
        </w:numPr>
      </w:pPr>
      <w:bookmarkStart w:id="151" w:name="_Toc436227035"/>
      <w:r>
        <w:t>Metric master</w:t>
      </w:r>
      <w:bookmarkEnd w:id="151"/>
    </w:p>
    <w:p w:rsidR="0032726E" w:rsidRDefault="0032726E" w:rsidP="00C12F04">
      <w:pPr>
        <w:pStyle w:val="Normal1"/>
        <w:jc w:val="both"/>
      </w:pPr>
      <w:r>
        <w:t xml:space="preserve">When receiving the data from the different </w:t>
      </w:r>
      <w:r w:rsidR="009B1A13">
        <w:t>R</w:t>
      </w:r>
      <w:r>
        <w:t xml:space="preserve">isk </w:t>
      </w:r>
      <w:r w:rsidR="009B1A13">
        <w:t>A</w:t>
      </w:r>
      <w:r>
        <w:t xml:space="preserve">ppetite teams, it is stored in </w:t>
      </w:r>
      <w:r w:rsidR="009B1A13">
        <w:t>the SHUSA RAS</w:t>
      </w:r>
      <w:r>
        <w:t xml:space="preserve"> Master database</w:t>
      </w:r>
      <w:r>
        <w:rPr>
          <w:rStyle w:val="FootnoteReference"/>
        </w:rPr>
        <w:footnoteReference w:id="7"/>
      </w:r>
      <w:r>
        <w:t xml:space="preserve">. The spreadsheet is called SHUSA_Master_RA. This </w:t>
      </w:r>
      <w:r w:rsidR="00726FEF">
        <w:t xml:space="preserve">is where the </w:t>
      </w:r>
      <w:r>
        <w:t xml:space="preserve">historical data </w:t>
      </w:r>
      <w:r w:rsidR="00726FEF">
        <w:t xml:space="preserve">is stored so </w:t>
      </w:r>
      <w:r w:rsidR="001000E7">
        <w:t xml:space="preserve">that </w:t>
      </w:r>
      <w:r w:rsidR="00726FEF">
        <w:t xml:space="preserve">it </w:t>
      </w:r>
      <w:r>
        <w:t xml:space="preserve">can be easily retrieved if needed for audit purposes or reviewing purposes. </w:t>
      </w:r>
      <w:r w:rsidR="001000E7">
        <w:t xml:space="preserve">This “database” </w:t>
      </w:r>
      <w:r w:rsidR="009B1A13">
        <w:t>is</w:t>
      </w:r>
      <w:r w:rsidR="001000E7">
        <w:t xml:space="preserve"> split up by risk type in different tabs and </w:t>
      </w:r>
      <w:r w:rsidR="009B1A13">
        <w:t>has</w:t>
      </w:r>
      <w:r w:rsidR="001000E7">
        <w:t xml:space="preserve"> one tab dedicated to all of the </w:t>
      </w:r>
      <w:r w:rsidR="009B1A13">
        <w:t>R</w:t>
      </w:r>
      <w:r w:rsidR="001000E7">
        <w:t xml:space="preserve">isk </w:t>
      </w:r>
      <w:r w:rsidR="009B1A13">
        <w:t>A</w:t>
      </w:r>
      <w:r w:rsidR="001000E7">
        <w:t>ppetite metric</w:t>
      </w:r>
      <w:r w:rsidR="009B1A13">
        <w:t>s</w:t>
      </w:r>
      <w:r w:rsidR="001000E7">
        <w:t xml:space="preserve"> together displaying its threshold color, green, amber or red.</w:t>
      </w:r>
    </w:p>
    <w:p w:rsidR="009B1A13" w:rsidRDefault="009B1A13" w:rsidP="009B1A13">
      <w:pPr>
        <w:pStyle w:val="SANUS2"/>
        <w:numPr>
          <w:ilvl w:val="1"/>
          <w:numId w:val="1"/>
        </w:numPr>
      </w:pPr>
      <w:bookmarkStart w:id="152" w:name="_Toc436227036"/>
      <w:r>
        <w:t>Metric comparison for Group</w:t>
      </w:r>
      <w:bookmarkEnd w:id="152"/>
    </w:p>
    <w:p w:rsidR="001000E7" w:rsidRDefault="001000E7" w:rsidP="00C12F04">
      <w:pPr>
        <w:pStyle w:val="Normal1"/>
        <w:jc w:val="both"/>
      </w:pPr>
      <w:r>
        <w:t xml:space="preserve">Also stored in the master database </w:t>
      </w:r>
      <w:r w:rsidR="009B1A13">
        <w:t xml:space="preserve">is </w:t>
      </w:r>
      <w:r w:rsidR="00AB34A6">
        <w:t>a tab for concentration metrics.</w:t>
      </w:r>
      <w:r>
        <w:t xml:space="preserve"> </w:t>
      </w:r>
      <w:r w:rsidR="00AB34A6">
        <w:t>This</w:t>
      </w:r>
      <w:r>
        <w:t xml:space="preserve"> provide</w:t>
      </w:r>
      <w:r w:rsidR="009B1A13">
        <w:t>s</w:t>
      </w:r>
      <w:r>
        <w:t xml:space="preserve"> calculations for all concentration metrics</w:t>
      </w:r>
      <w:r w:rsidR="009B1A13">
        <w:t xml:space="preserve"> based on Group or US calculation rules (e.g. </w:t>
      </w:r>
      <w:r>
        <w:t xml:space="preserve">over </w:t>
      </w:r>
      <w:r w:rsidR="009B1A13">
        <w:t xml:space="preserve">total </w:t>
      </w:r>
      <w:r>
        <w:t>portfolio</w:t>
      </w:r>
      <w:r w:rsidR="009B1A13">
        <w:t xml:space="preserve"> exposure – for Group; </w:t>
      </w:r>
      <w:r w:rsidR="00AB34A6">
        <w:t>or to compare CET1 versus Shareholder equity calculations</w:t>
      </w:r>
      <w:r>
        <w:t xml:space="preserve"> to make sure they a</w:t>
      </w:r>
      <w:r w:rsidR="009B1A13">
        <w:t>re not breaching any threshold)</w:t>
      </w:r>
    </w:p>
    <w:p w:rsidR="00A67792" w:rsidRDefault="009B1A13" w:rsidP="00C12F04">
      <w:pPr>
        <w:pStyle w:val="Normal1"/>
        <w:jc w:val="both"/>
      </w:pPr>
      <w:r>
        <w:lastRenderedPageBreak/>
        <w:t>This metric comparison tab must be kept up to date to inform the quarterly reporting to Santander</w:t>
      </w:r>
      <w:r w:rsidR="008A5520">
        <w:t xml:space="preserve"> Group.</w:t>
      </w:r>
    </w:p>
    <w:p w:rsidR="00D97552" w:rsidRPr="000D4C53" w:rsidRDefault="00D97552" w:rsidP="00D97552">
      <w:pPr>
        <w:pStyle w:val="Normal1"/>
        <w:numPr>
          <w:ilvl w:val="1"/>
          <w:numId w:val="1"/>
        </w:numPr>
        <w:jc w:val="both"/>
        <w:rPr>
          <w:b/>
          <w:sz w:val="24"/>
        </w:rPr>
      </w:pPr>
      <w:r w:rsidRPr="000D4C53">
        <w:rPr>
          <w:b/>
          <w:sz w:val="24"/>
        </w:rPr>
        <w:t xml:space="preserve">Recast </w:t>
      </w:r>
    </w:p>
    <w:p w:rsidR="00D97552" w:rsidRDefault="00D97552" w:rsidP="00D97552">
      <w:pPr>
        <w:pStyle w:val="Normal1"/>
        <w:spacing w:before="0" w:after="0"/>
        <w:jc w:val="both"/>
      </w:pPr>
      <w:r>
        <w:t xml:space="preserve">In the event of a miss-calculation or any type of error for a metric value, a Recast of the data will be necessary. It is important to keep all historical data (old value and new updated value) for audit purposes in the master document. Therefore, we will add a new row with the </w:t>
      </w:r>
      <w:r w:rsidR="00723B50">
        <w:t>old</w:t>
      </w:r>
      <w:r>
        <w:t xml:space="preserve"> value(s) and </w:t>
      </w:r>
      <w:r w:rsidR="00723B50">
        <w:t xml:space="preserve">update the historical numbers with the new values </w:t>
      </w:r>
      <w:r>
        <w:t>to continue with the graph</w:t>
      </w:r>
      <w:r w:rsidR="00723B50">
        <w:t xml:space="preserve"> trend of that metric. For aesthetic purposes we will </w:t>
      </w:r>
      <w:r>
        <w:t>hide the old row which will only contain the old number(s) that have been recasted.</w:t>
      </w:r>
    </w:p>
    <w:p w:rsidR="00D97552" w:rsidRDefault="00723B50" w:rsidP="00D97552">
      <w:pPr>
        <w:pStyle w:val="Normal1"/>
        <w:spacing w:before="0" w:after="0"/>
        <w:jc w:val="both"/>
      </w:pPr>
      <w:r>
        <w:t>T</w:t>
      </w:r>
      <w:r w:rsidR="00D97552">
        <w:t>he graph</w:t>
      </w:r>
      <w:r>
        <w:t xml:space="preserve"> will automatically update</w:t>
      </w:r>
      <w:r w:rsidR="00D97552">
        <w:t xml:space="preserve"> with the new recasted numbers</w:t>
      </w:r>
      <w:r w:rsidR="00C2005F">
        <w:t xml:space="preserve"> to show the most current trend of that metric.</w:t>
      </w:r>
    </w:p>
    <w:p w:rsidR="00A67792" w:rsidRDefault="00A67792" w:rsidP="00C12F04">
      <w:pPr>
        <w:pStyle w:val="Normal1"/>
        <w:jc w:val="both"/>
      </w:pPr>
    </w:p>
    <w:p w:rsidR="00BD75AB" w:rsidRDefault="0002089B" w:rsidP="00AB3836">
      <w:pPr>
        <w:pStyle w:val="SANUS2"/>
        <w:numPr>
          <w:ilvl w:val="1"/>
          <w:numId w:val="1"/>
        </w:numPr>
      </w:pPr>
      <w:bookmarkStart w:id="153" w:name="_Toc436227037"/>
      <w:r>
        <w:t>Review of the report</w:t>
      </w:r>
      <w:bookmarkEnd w:id="153"/>
      <w:r>
        <w:t xml:space="preserve"> </w:t>
      </w:r>
    </w:p>
    <w:p w:rsidR="009B1A13" w:rsidRDefault="005E1DB7" w:rsidP="00781F8C">
      <w:r>
        <w:t>Once</w:t>
      </w:r>
      <w:r w:rsidR="002B2C96">
        <w:t xml:space="preserve"> the RA</w:t>
      </w:r>
      <w:r w:rsidR="00885388">
        <w:t xml:space="preserve"> metric</w:t>
      </w:r>
      <w:r w:rsidR="002B2C96">
        <w:t xml:space="preserve"> data is collected from the risk appetite teams, the monthly report is sent to the risk managers for review </w:t>
      </w:r>
      <w:r w:rsidR="00641D44">
        <w:t>around the 25</w:t>
      </w:r>
      <w:r w:rsidR="00641D44" w:rsidRPr="00641D44">
        <w:rPr>
          <w:vertAlign w:val="superscript"/>
        </w:rPr>
        <w:t>th</w:t>
      </w:r>
      <w:r w:rsidR="009B1A13">
        <w:t xml:space="preserve"> of the month. </w:t>
      </w:r>
    </w:p>
    <w:p w:rsidR="00781F8C" w:rsidRDefault="009B1A13" w:rsidP="00781F8C">
      <w:r>
        <w:t>R</w:t>
      </w:r>
      <w:r w:rsidR="002B2C96">
        <w:t xml:space="preserve">isk managers </w:t>
      </w:r>
      <w:r w:rsidR="00854228">
        <w:t>provide feedback</w:t>
      </w:r>
      <w:r w:rsidR="002B2C96">
        <w:t xml:space="preserve"> </w:t>
      </w:r>
      <w:r w:rsidR="002B2C96" w:rsidRPr="002B2C96">
        <w:rPr>
          <w:u w:val="single"/>
        </w:rPr>
        <w:t>only</w:t>
      </w:r>
      <w:r>
        <w:t xml:space="preserve"> if needed</w:t>
      </w:r>
      <w:r w:rsidR="002B2C96">
        <w:t xml:space="preserve"> </w:t>
      </w:r>
      <w:r>
        <w:t>meaning that</w:t>
      </w:r>
      <w:r w:rsidR="00FD1019">
        <w:t>,</w:t>
      </w:r>
      <w:r>
        <w:t xml:space="preserve"> if no issues are raised</w:t>
      </w:r>
      <w:r w:rsidR="00FD1019">
        <w:t>,</w:t>
      </w:r>
      <w:r w:rsidR="002B2C96">
        <w:t xml:space="preserve"> value</w:t>
      </w:r>
      <w:r w:rsidR="00BB7AEC">
        <w:t>s</w:t>
      </w:r>
      <w:r w:rsidR="00242ACA">
        <w:t xml:space="preserve"> and explanations</w:t>
      </w:r>
      <w:r w:rsidR="00BB7AEC">
        <w:t xml:space="preserve"> for that month are approved</w:t>
      </w:r>
      <w:r w:rsidR="002B2C96">
        <w:t>.</w:t>
      </w:r>
      <w:r w:rsidR="00641D44">
        <w:t xml:space="preserve"> If feedback is provided, it should take no longer than end of day of the 28</w:t>
      </w:r>
      <w:r w:rsidR="00641D44" w:rsidRPr="00641D44">
        <w:rPr>
          <w:vertAlign w:val="superscript"/>
        </w:rPr>
        <w:t>th</w:t>
      </w:r>
      <w:r w:rsidR="003551BF">
        <w:t xml:space="preserve"> </w:t>
      </w:r>
      <w:r>
        <w:t xml:space="preserve">of the month </w:t>
      </w:r>
      <w:r w:rsidR="003551BF">
        <w:t>to report any feedback.</w:t>
      </w:r>
    </w:p>
    <w:p w:rsidR="002B2C96" w:rsidRDefault="002B2C96" w:rsidP="00781F8C">
      <w:r>
        <w:t>The list of manager</w:t>
      </w:r>
      <w:r w:rsidR="00AD2D2D">
        <w:t>s</w:t>
      </w:r>
      <w:r>
        <w:t xml:space="preserve"> that </w:t>
      </w:r>
      <w:r w:rsidR="00AE69B1">
        <w:t xml:space="preserve">will </w:t>
      </w:r>
      <w:r w:rsidR="00242ACA">
        <w:t>review</w:t>
      </w:r>
      <w:r w:rsidR="00C77666">
        <w:t xml:space="preserve"> the d</w:t>
      </w:r>
      <w:r>
        <w:t>raft approval for the RAS are:</w:t>
      </w:r>
    </w:p>
    <w:p w:rsidR="00A77F4F" w:rsidRPr="00E25937" w:rsidRDefault="00A77F4F" w:rsidP="00A77F4F">
      <w:pPr>
        <w:rPr>
          <w:rStyle w:val="Hyperlink"/>
          <w:color w:val="1F497D"/>
          <w:u w:val="none"/>
        </w:rPr>
      </w:pPr>
      <w:r>
        <w:t>Hennessy, John &lt;</w:t>
      </w:r>
      <w:hyperlink r:id="rId16" w:history="1">
        <w:r>
          <w:rPr>
            <w:rStyle w:val="Hyperlink"/>
          </w:rPr>
          <w:t>john.hennessy@santander.us</w:t>
        </w:r>
      </w:hyperlink>
      <w:r>
        <w:t>&gt;; Simon, Bart &lt;</w:t>
      </w:r>
      <w:hyperlink r:id="rId17" w:history="1">
        <w:r>
          <w:rPr>
            <w:rStyle w:val="Hyperlink"/>
          </w:rPr>
          <w:t>bart.simon@santander.us</w:t>
        </w:r>
      </w:hyperlink>
      <w:r>
        <w:t>&gt;; Watson, Jonathan &lt;</w:t>
      </w:r>
      <w:hyperlink r:id="rId18" w:history="1">
        <w:r>
          <w:rPr>
            <w:rStyle w:val="Hyperlink"/>
          </w:rPr>
          <w:t>jwatson2@santander.us</w:t>
        </w:r>
      </w:hyperlink>
      <w:r>
        <w:t>&gt;; Ameri, Massoud &lt;</w:t>
      </w:r>
      <w:hyperlink r:id="rId19" w:history="1">
        <w:r>
          <w:rPr>
            <w:rStyle w:val="Hyperlink"/>
          </w:rPr>
          <w:t>massoud.ameri@santander.us</w:t>
        </w:r>
      </w:hyperlink>
      <w:r>
        <w:t>&gt;; Gonzalo, David &lt;</w:t>
      </w:r>
      <w:hyperlink r:id="rId20" w:history="1">
        <w:r>
          <w:rPr>
            <w:rStyle w:val="Hyperlink"/>
          </w:rPr>
          <w:t>david.gonzalo@santander.us</w:t>
        </w:r>
      </w:hyperlink>
      <w:r>
        <w:t>&gt;; Segura, Jorge I &lt;</w:t>
      </w:r>
      <w:hyperlink r:id="rId21" w:history="1">
        <w:r>
          <w:rPr>
            <w:rStyle w:val="Hyperlink"/>
          </w:rPr>
          <w:t>jorge.segura@santander.us</w:t>
        </w:r>
      </w:hyperlink>
      <w:r>
        <w:t>&gt;; Lasso, Manuel J &lt;</w:t>
      </w:r>
      <w:hyperlink r:id="rId22" w:history="1">
        <w:r>
          <w:rPr>
            <w:rStyle w:val="Hyperlink"/>
          </w:rPr>
          <w:t>mlasso@santander.us</w:t>
        </w:r>
      </w:hyperlink>
      <w:r>
        <w:t>&gt;; McVane, Brian J &lt;</w:t>
      </w:r>
      <w:hyperlink r:id="rId23" w:history="1">
        <w:r>
          <w:rPr>
            <w:rStyle w:val="Hyperlink"/>
          </w:rPr>
          <w:t>bmcvane@santander.us</w:t>
        </w:r>
      </w:hyperlink>
      <w:r>
        <w:t>&gt;; Walsh, Peter &lt;</w:t>
      </w:r>
      <w:hyperlink r:id="rId24" w:history="1">
        <w:r>
          <w:rPr>
            <w:rStyle w:val="Hyperlink"/>
          </w:rPr>
          <w:t>peter.walsh@santander.us</w:t>
        </w:r>
      </w:hyperlink>
      <w:r>
        <w:t>&gt;; Fahs, Rafic &lt;</w:t>
      </w:r>
      <w:hyperlink r:id="rId25" w:history="1">
        <w:r>
          <w:rPr>
            <w:rStyle w:val="Hyperlink"/>
          </w:rPr>
          <w:t>rafic.fahs@santander.us</w:t>
        </w:r>
      </w:hyperlink>
      <w:r>
        <w:t>&gt;; Alexakos, George &lt;</w:t>
      </w:r>
      <w:hyperlink r:id="rId26" w:history="1">
        <w:r>
          <w:rPr>
            <w:rStyle w:val="Hyperlink"/>
          </w:rPr>
          <w:t>george.alexakos@santander.us</w:t>
        </w:r>
      </w:hyperlink>
      <w:r>
        <w:t>&gt;;</w:t>
      </w:r>
      <w:r w:rsidR="00E25937">
        <w:t xml:space="preserve"> </w:t>
      </w:r>
      <w:r w:rsidR="00524B13" w:rsidRPr="00524B13">
        <w:t xml:space="preserve">Richard, Charles T </w:t>
      </w:r>
      <w:hyperlink r:id="rId27" w:history="1">
        <w:r w:rsidR="00524B13" w:rsidRPr="004C29E0">
          <w:rPr>
            <w:rStyle w:val="Hyperlink"/>
          </w:rPr>
          <w:t>crichard@santander.us</w:t>
        </w:r>
      </w:hyperlink>
      <w:r w:rsidR="00524B13">
        <w:t xml:space="preserve"> ; </w:t>
      </w:r>
      <w:r w:rsidRPr="00FA44A0">
        <w:t xml:space="preserve">Cuervo, Carlos </w:t>
      </w:r>
      <w:hyperlink r:id="rId28" w:history="1">
        <w:r w:rsidRPr="00192FD1">
          <w:rPr>
            <w:rStyle w:val="Hyperlink"/>
          </w:rPr>
          <w:t>ccuervo@santander.us</w:t>
        </w:r>
      </w:hyperlink>
      <w:r w:rsidR="00CD10C0">
        <w:rPr>
          <w:rStyle w:val="Hyperlink"/>
        </w:rPr>
        <w:t xml:space="preserve"> </w:t>
      </w:r>
      <w:r w:rsidR="0079744F">
        <w:rPr>
          <w:rStyle w:val="Hyperlink"/>
          <w:color w:val="auto"/>
          <w:u w:val="none"/>
        </w:rPr>
        <w:t>;</w:t>
      </w:r>
      <w:r w:rsidR="00CD11C8">
        <w:rPr>
          <w:rStyle w:val="Hyperlink"/>
          <w:color w:val="auto"/>
          <w:u w:val="none"/>
        </w:rPr>
        <w:t xml:space="preserve"> </w:t>
      </w:r>
      <w:r w:rsidR="00CD11C8" w:rsidRPr="00CD11C8">
        <w:rPr>
          <w:rStyle w:val="Hyperlink"/>
          <w:color w:val="auto"/>
          <w:u w:val="none"/>
        </w:rPr>
        <w:t xml:space="preserve">Rodriguez San Pedro Gonzalez Manuel </w:t>
      </w:r>
      <w:hyperlink r:id="rId29" w:history="1">
        <w:r w:rsidR="00CD11C8" w:rsidRPr="00F7146C">
          <w:rPr>
            <w:rStyle w:val="Hyperlink"/>
          </w:rPr>
          <w:t>manuelrodriguezs@gruposantander.com</w:t>
        </w:r>
      </w:hyperlink>
      <w:r w:rsidR="00BA71C7">
        <w:rPr>
          <w:rStyle w:val="Hyperlink"/>
        </w:rPr>
        <w:t xml:space="preserve"> </w:t>
      </w:r>
      <w:r w:rsidR="00BA71C7" w:rsidRPr="00BA71C7">
        <w:rPr>
          <w:rStyle w:val="Hyperlink"/>
        </w:rPr>
        <w:t>Vincent, James &lt;james.vincent@santander.us&gt;; Tali Ploetz &lt;NMPLOETZ@santanderconsumerusa.com&gt;</w:t>
      </w:r>
    </w:p>
    <w:p w:rsidR="00CD11C8" w:rsidRPr="00CD10C0" w:rsidRDefault="00CD11C8" w:rsidP="00A77F4F">
      <w:pPr>
        <w:rPr>
          <w:rStyle w:val="Hyperlink"/>
          <w:color w:val="auto"/>
          <w:u w:val="none"/>
        </w:rPr>
      </w:pPr>
    </w:p>
    <w:p w:rsidR="0002089B" w:rsidRDefault="0002089B" w:rsidP="00AB3836">
      <w:pPr>
        <w:pStyle w:val="SANUS2"/>
        <w:numPr>
          <w:ilvl w:val="1"/>
          <w:numId w:val="1"/>
        </w:numPr>
      </w:pPr>
      <w:bookmarkStart w:id="154" w:name="_Toc436227038"/>
      <w:r>
        <w:t>Final report</w:t>
      </w:r>
      <w:bookmarkEnd w:id="154"/>
    </w:p>
    <w:p w:rsidR="00612150" w:rsidRDefault="00A529B2" w:rsidP="00A77F4F">
      <w:pPr>
        <w:rPr>
          <w:rStyle w:val="Hyperlink"/>
          <w:color w:val="auto"/>
          <w:u w:val="none"/>
        </w:rPr>
      </w:pPr>
      <w:r>
        <w:rPr>
          <w:rStyle w:val="Hyperlink"/>
          <w:color w:val="auto"/>
          <w:u w:val="none"/>
        </w:rPr>
        <w:t xml:space="preserve">When the </w:t>
      </w:r>
      <w:r w:rsidR="00242ACA">
        <w:rPr>
          <w:rStyle w:val="Hyperlink"/>
          <w:color w:val="auto"/>
          <w:u w:val="none"/>
        </w:rPr>
        <w:t>review</w:t>
      </w:r>
      <w:r>
        <w:rPr>
          <w:rStyle w:val="Hyperlink"/>
          <w:color w:val="auto"/>
          <w:u w:val="none"/>
        </w:rPr>
        <w:t xml:space="preserve"> has been </w:t>
      </w:r>
      <w:r w:rsidR="00242ACA">
        <w:rPr>
          <w:rStyle w:val="Hyperlink"/>
          <w:color w:val="auto"/>
          <w:u w:val="none"/>
        </w:rPr>
        <w:t>approved</w:t>
      </w:r>
      <w:r>
        <w:rPr>
          <w:rStyle w:val="Hyperlink"/>
          <w:color w:val="auto"/>
          <w:u w:val="none"/>
        </w:rPr>
        <w:t xml:space="preserve"> by the risk manager, the final report is sent to two teams:</w:t>
      </w:r>
    </w:p>
    <w:p w:rsidR="000165F5" w:rsidRDefault="00A529B2" w:rsidP="000165F5">
      <w:pPr>
        <w:pStyle w:val="ListParagraph"/>
        <w:numPr>
          <w:ilvl w:val="0"/>
          <w:numId w:val="3"/>
        </w:numPr>
        <w:spacing w:after="0" w:line="240" w:lineRule="auto"/>
        <w:contextualSpacing w:val="0"/>
      </w:pPr>
      <w:r>
        <w:t xml:space="preserve">SHUSA Risk Consolidation and Aggregation: </w:t>
      </w:r>
      <w:r w:rsidR="000165F5" w:rsidRPr="000165F5">
        <w:t xml:space="preserve">Mirchuk, Dmitriy </w:t>
      </w:r>
      <w:r w:rsidR="000165F5">
        <w:t xml:space="preserve">G </w:t>
      </w:r>
      <w:hyperlink r:id="rId30" w:history="1">
        <w:r w:rsidR="000165F5" w:rsidRPr="00483002">
          <w:rPr>
            <w:rStyle w:val="Hyperlink"/>
          </w:rPr>
          <w:t>dmitriy.mirchuk@santander.us</w:t>
        </w:r>
      </w:hyperlink>
      <w:r w:rsidR="000165F5">
        <w:t xml:space="preserve">, </w:t>
      </w:r>
    </w:p>
    <w:p w:rsidR="00A529B2" w:rsidRDefault="000165F5" w:rsidP="000165F5">
      <w:pPr>
        <w:pStyle w:val="ListParagraph"/>
        <w:spacing w:after="0" w:line="240" w:lineRule="auto"/>
        <w:contextualSpacing w:val="0"/>
        <w:rPr>
          <w:lang w:val="es-ES"/>
        </w:rPr>
      </w:pPr>
      <w:r>
        <w:rPr>
          <w:lang w:val="es-ES"/>
        </w:rPr>
        <w:t xml:space="preserve">Taveras Soriano, Laura I </w:t>
      </w:r>
      <w:hyperlink r:id="rId31" w:history="1">
        <w:r w:rsidRPr="00483002">
          <w:rPr>
            <w:rStyle w:val="Hyperlink"/>
            <w:lang w:val="es-ES"/>
          </w:rPr>
          <w:t>laura.taveras@santander.us</w:t>
        </w:r>
      </w:hyperlink>
      <w:r>
        <w:rPr>
          <w:lang w:val="es-ES"/>
        </w:rPr>
        <w:t xml:space="preserve">, Gao, Yi  </w:t>
      </w:r>
      <w:hyperlink r:id="rId32" w:history="1">
        <w:r w:rsidRPr="00483002">
          <w:rPr>
            <w:rStyle w:val="Hyperlink"/>
            <w:lang w:val="es-ES"/>
          </w:rPr>
          <w:t>ygao@santander.us</w:t>
        </w:r>
      </w:hyperlink>
      <w:r>
        <w:rPr>
          <w:lang w:val="es-ES"/>
        </w:rPr>
        <w:t xml:space="preserve"> </w:t>
      </w:r>
      <w:r w:rsidRPr="000165F5">
        <w:rPr>
          <w:lang w:val="es-ES"/>
        </w:rPr>
        <w:t>Coutinh</w:t>
      </w:r>
      <w:r>
        <w:rPr>
          <w:lang w:val="es-ES"/>
        </w:rPr>
        <w:t xml:space="preserve">o, Paula  </w:t>
      </w:r>
      <w:hyperlink r:id="rId33" w:history="1">
        <w:r w:rsidRPr="00483002">
          <w:rPr>
            <w:rStyle w:val="Hyperlink"/>
            <w:lang w:val="es-ES"/>
          </w:rPr>
          <w:t>pcoutinh@santander.us</w:t>
        </w:r>
      </w:hyperlink>
      <w:r>
        <w:rPr>
          <w:lang w:val="es-ES"/>
        </w:rPr>
        <w:t xml:space="preserve"> </w:t>
      </w:r>
    </w:p>
    <w:p w:rsidR="000165F5" w:rsidRPr="000165F5" w:rsidRDefault="000165F5" w:rsidP="000165F5">
      <w:pPr>
        <w:pStyle w:val="ListParagraph"/>
        <w:spacing w:after="0" w:line="240" w:lineRule="auto"/>
        <w:contextualSpacing w:val="0"/>
        <w:rPr>
          <w:lang w:val="es-ES"/>
        </w:rPr>
      </w:pPr>
    </w:p>
    <w:p w:rsidR="00A529B2" w:rsidRDefault="00A529B2" w:rsidP="000165F5">
      <w:pPr>
        <w:pStyle w:val="ListParagraph"/>
        <w:numPr>
          <w:ilvl w:val="0"/>
          <w:numId w:val="3"/>
        </w:numPr>
        <w:spacing w:after="0" w:line="240" w:lineRule="auto"/>
        <w:contextualSpacing w:val="0"/>
      </w:pPr>
      <w:r>
        <w:t>SHUSA</w:t>
      </w:r>
      <w:r w:rsidR="000165F5">
        <w:t xml:space="preserve"> Treasury for ALCO: Withers, Andrew W </w:t>
      </w:r>
      <w:hyperlink r:id="rId34" w:history="1">
        <w:r w:rsidR="000165F5" w:rsidRPr="00483002">
          <w:rPr>
            <w:rStyle w:val="Hyperlink"/>
          </w:rPr>
          <w:t>awithers@santander.us</w:t>
        </w:r>
      </w:hyperlink>
      <w:r w:rsidR="000165F5">
        <w:t xml:space="preserve"> </w:t>
      </w:r>
    </w:p>
    <w:p w:rsidR="00AC56BC" w:rsidRDefault="00AC56BC" w:rsidP="00AC56BC">
      <w:pPr>
        <w:spacing w:after="0" w:line="240" w:lineRule="auto"/>
      </w:pPr>
    </w:p>
    <w:p w:rsidR="004D0AE1" w:rsidRDefault="004D0AE1" w:rsidP="00AC56BC">
      <w:pPr>
        <w:spacing w:after="0" w:line="240" w:lineRule="auto"/>
      </w:pPr>
    </w:p>
    <w:p w:rsidR="008A5520" w:rsidDel="009835A8" w:rsidRDefault="008A5520" w:rsidP="00AC56BC">
      <w:pPr>
        <w:spacing w:after="0" w:line="240" w:lineRule="auto"/>
        <w:rPr>
          <w:del w:id="155" w:author="Jaume Martorell" w:date="2016-03-09T14:37:00Z"/>
        </w:rPr>
      </w:pPr>
    </w:p>
    <w:p w:rsidR="008A5520" w:rsidDel="009835A8" w:rsidRDefault="008A5520" w:rsidP="00AC56BC">
      <w:pPr>
        <w:spacing w:after="0" w:line="240" w:lineRule="auto"/>
        <w:rPr>
          <w:del w:id="156" w:author="Jaume Martorell" w:date="2016-03-09T14:37:00Z"/>
        </w:rPr>
      </w:pPr>
    </w:p>
    <w:p w:rsidR="008A5520" w:rsidDel="009835A8" w:rsidRDefault="008A5520" w:rsidP="00AC56BC">
      <w:pPr>
        <w:spacing w:after="0" w:line="240" w:lineRule="auto"/>
        <w:rPr>
          <w:del w:id="157" w:author="Jaume Martorell" w:date="2016-03-09T14:37:00Z"/>
        </w:rPr>
      </w:pPr>
    </w:p>
    <w:p w:rsidR="008A5520" w:rsidDel="009835A8" w:rsidRDefault="008A5520" w:rsidP="00AC56BC">
      <w:pPr>
        <w:spacing w:after="0" w:line="240" w:lineRule="auto"/>
        <w:rPr>
          <w:del w:id="158" w:author="Jaume Martorell" w:date="2016-03-09T14:37:00Z"/>
        </w:rPr>
      </w:pPr>
    </w:p>
    <w:p w:rsidR="008A5520" w:rsidDel="009835A8" w:rsidRDefault="008A5520" w:rsidP="00AC56BC">
      <w:pPr>
        <w:spacing w:after="0" w:line="240" w:lineRule="auto"/>
        <w:rPr>
          <w:del w:id="159" w:author="Jaume Martorell" w:date="2016-03-09T14:37:00Z"/>
        </w:rPr>
      </w:pPr>
    </w:p>
    <w:p w:rsidR="008A5520" w:rsidDel="009835A8" w:rsidRDefault="008A5520" w:rsidP="00AC56BC">
      <w:pPr>
        <w:spacing w:after="0" w:line="240" w:lineRule="auto"/>
        <w:rPr>
          <w:del w:id="160" w:author="Jaume Martorell" w:date="2016-03-09T14:37:00Z"/>
        </w:rPr>
      </w:pPr>
    </w:p>
    <w:p w:rsidR="008A5520" w:rsidDel="009835A8" w:rsidRDefault="008A5520" w:rsidP="00AC56BC">
      <w:pPr>
        <w:spacing w:after="0" w:line="240" w:lineRule="auto"/>
        <w:rPr>
          <w:del w:id="161" w:author="Jaume Martorell" w:date="2016-03-09T14:37:00Z"/>
        </w:rPr>
      </w:pPr>
    </w:p>
    <w:p w:rsidR="008A5520" w:rsidDel="009835A8" w:rsidRDefault="008A5520" w:rsidP="00AC56BC">
      <w:pPr>
        <w:spacing w:after="0" w:line="240" w:lineRule="auto"/>
        <w:rPr>
          <w:del w:id="162" w:author="Jaume Martorell" w:date="2016-03-09T14:37:00Z"/>
        </w:rPr>
      </w:pPr>
    </w:p>
    <w:p w:rsidR="009C58C1" w:rsidRPr="00BE3A2E" w:rsidRDefault="009C58C1" w:rsidP="009C58C1">
      <w:pPr>
        <w:pStyle w:val="SANUS1"/>
        <w:numPr>
          <w:ilvl w:val="0"/>
          <w:numId w:val="1"/>
        </w:numPr>
      </w:pPr>
      <w:bookmarkStart w:id="163" w:name="_Toc432572256"/>
      <w:bookmarkStart w:id="164" w:name="_Toc436227039"/>
      <w:r w:rsidRPr="00BE3A2E">
        <w:t>Document History and Version Control</w:t>
      </w:r>
      <w:bookmarkEnd w:id="163"/>
      <w:bookmarkEnd w:id="164"/>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54"/>
        <w:gridCol w:w="1512"/>
        <w:gridCol w:w="1464"/>
        <w:gridCol w:w="2062"/>
        <w:gridCol w:w="3614"/>
      </w:tblGrid>
      <w:tr w:rsidR="009C58C1" w:rsidRPr="005B79A5" w:rsidTr="00162175">
        <w:trPr>
          <w:trHeight w:val="246"/>
        </w:trPr>
        <w:tc>
          <w:tcPr>
            <w:tcW w:w="633" w:type="pct"/>
            <w:tcBorders>
              <w:top w:val="single" w:sz="6" w:space="0" w:color="auto"/>
              <w:left w:val="single" w:sz="6" w:space="0" w:color="auto"/>
              <w:bottom w:val="single" w:sz="6" w:space="0" w:color="auto"/>
              <w:right w:val="single" w:sz="6" w:space="0" w:color="auto"/>
            </w:tcBorders>
            <w:shd w:val="clear" w:color="auto" w:fill="FF0000"/>
            <w:vAlign w:val="center"/>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Version</w:t>
            </w:r>
          </w:p>
        </w:tc>
        <w:tc>
          <w:tcPr>
            <w:tcW w:w="763"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Date</w:t>
            </w:r>
          </w:p>
        </w:tc>
        <w:tc>
          <w:tcPr>
            <w:tcW w:w="739" w:type="pct"/>
            <w:tcBorders>
              <w:top w:val="single" w:sz="6" w:space="0" w:color="auto"/>
              <w:left w:val="single" w:sz="6" w:space="0" w:color="auto"/>
              <w:bottom w:val="single" w:sz="6" w:space="0" w:color="auto"/>
              <w:right w:val="single" w:sz="6" w:space="0" w:color="auto"/>
            </w:tcBorders>
            <w:shd w:val="clear" w:color="auto" w:fill="FF0000"/>
            <w:vAlign w:val="center"/>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Author</w:t>
            </w:r>
          </w:p>
        </w:tc>
        <w:tc>
          <w:tcPr>
            <w:tcW w:w="1041"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Owner</w:t>
            </w:r>
          </w:p>
        </w:tc>
        <w:tc>
          <w:tcPr>
            <w:tcW w:w="1824"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Change</w:t>
            </w:r>
          </w:p>
        </w:tc>
      </w:tr>
      <w:tr w:rsidR="009C58C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sidRPr="00BE3A2E">
              <w:rPr>
                <w:rFonts w:ascii="Calibri" w:hAnsi="Calibri" w:cs="Calibri"/>
                <w:sz w:val="20"/>
                <w:szCs w:val="20"/>
              </w:rPr>
              <w:t>1.0</w:t>
            </w:r>
          </w:p>
        </w:tc>
        <w:tc>
          <w:tcPr>
            <w:tcW w:w="763"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Pr>
                <w:rFonts w:ascii="Calibri" w:hAnsi="Calibri" w:cs="Calibri"/>
                <w:sz w:val="20"/>
                <w:szCs w:val="20"/>
              </w:rPr>
              <w:t xml:space="preserve">November </w:t>
            </w:r>
            <w:r w:rsidRPr="00BE3A2E">
              <w:rPr>
                <w:rFonts w:ascii="Calibri" w:hAnsi="Calibri" w:cs="Calibri"/>
                <w:sz w:val="20"/>
                <w:szCs w:val="20"/>
              </w:rPr>
              <w:t>2015</w:t>
            </w:r>
          </w:p>
        </w:tc>
        <w:tc>
          <w:tcPr>
            <w:tcW w:w="739"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sidRPr="00BE3A2E">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9C58C1" w:rsidRPr="00BE3A2E" w:rsidRDefault="00FD1019" w:rsidP="00162175">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9C58C1" w:rsidRPr="00BE3A2E" w:rsidRDefault="009C58C1" w:rsidP="00FD1019">
            <w:pPr>
              <w:pStyle w:val="Text"/>
              <w:spacing w:before="120" w:after="0"/>
              <w:jc w:val="left"/>
              <w:rPr>
                <w:rFonts w:ascii="Calibri" w:hAnsi="Calibri" w:cs="Calibri"/>
                <w:sz w:val="20"/>
                <w:szCs w:val="20"/>
              </w:rPr>
            </w:pPr>
            <w:r w:rsidRPr="00BE3A2E">
              <w:rPr>
                <w:rFonts w:ascii="Calibri" w:hAnsi="Calibri" w:cs="Calibri"/>
                <w:sz w:val="20"/>
                <w:szCs w:val="20"/>
              </w:rPr>
              <w:t xml:space="preserve">First </w:t>
            </w:r>
            <w:r w:rsidR="00FD1019">
              <w:rPr>
                <w:rFonts w:ascii="Calibri" w:hAnsi="Calibri" w:cs="Calibri"/>
                <w:sz w:val="20"/>
                <w:szCs w:val="20"/>
              </w:rPr>
              <w:t>RAS Metrics Collection and Reporting</w:t>
            </w:r>
            <w:r>
              <w:rPr>
                <w:rFonts w:ascii="Calibri" w:hAnsi="Calibri" w:cs="Calibri"/>
                <w:sz w:val="20"/>
                <w:szCs w:val="20"/>
              </w:rPr>
              <w:t xml:space="preserve"> document</w:t>
            </w:r>
          </w:p>
        </w:tc>
        <w:bookmarkStart w:id="165" w:name="_GoBack"/>
        <w:bookmarkEnd w:id="165"/>
      </w:tr>
      <w:tr w:rsidR="006274D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6274D1" w:rsidRPr="00BE3A2E" w:rsidRDefault="006274D1" w:rsidP="00162175">
            <w:pPr>
              <w:pStyle w:val="Text"/>
              <w:spacing w:before="120" w:after="0"/>
              <w:jc w:val="left"/>
              <w:rPr>
                <w:rFonts w:ascii="Calibri" w:hAnsi="Calibri" w:cs="Calibri"/>
                <w:sz w:val="20"/>
                <w:szCs w:val="20"/>
              </w:rPr>
            </w:pPr>
            <w:r>
              <w:rPr>
                <w:rFonts w:ascii="Calibri" w:hAnsi="Calibri" w:cs="Calibri"/>
                <w:sz w:val="20"/>
                <w:szCs w:val="20"/>
              </w:rPr>
              <w:t>2.0</w:t>
            </w:r>
          </w:p>
        </w:tc>
        <w:tc>
          <w:tcPr>
            <w:tcW w:w="76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6274D1" w:rsidRPr="00BE3A2E" w:rsidRDefault="006274D1" w:rsidP="00162175">
            <w:pPr>
              <w:pStyle w:val="Text"/>
              <w:spacing w:before="120" w:after="0"/>
              <w:jc w:val="left"/>
              <w:rPr>
                <w:rFonts w:ascii="Calibri" w:hAnsi="Calibri" w:cs="Calibri"/>
                <w:sz w:val="20"/>
                <w:szCs w:val="20"/>
              </w:rPr>
            </w:pPr>
            <w:r>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6274D1" w:rsidRPr="00BE3A2E" w:rsidRDefault="006274D1" w:rsidP="00FD1019">
            <w:pPr>
              <w:pStyle w:val="Text"/>
              <w:spacing w:before="120" w:after="0"/>
              <w:jc w:val="left"/>
              <w:rPr>
                <w:rFonts w:ascii="Calibri" w:hAnsi="Calibri" w:cs="Calibri"/>
                <w:sz w:val="20"/>
                <w:szCs w:val="20"/>
              </w:rPr>
            </w:pPr>
            <w:r>
              <w:rPr>
                <w:rFonts w:ascii="Calibri" w:hAnsi="Calibri" w:cs="Calibri"/>
                <w:sz w:val="20"/>
                <w:szCs w:val="20"/>
              </w:rPr>
              <w:t>Clarifications from SCUSA</w:t>
            </w:r>
          </w:p>
        </w:tc>
      </w:tr>
      <w:tr w:rsidR="006274D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3.0</w:t>
            </w:r>
          </w:p>
        </w:tc>
        <w:tc>
          <w:tcPr>
            <w:tcW w:w="76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6274D1" w:rsidRPr="00BE3A2E" w:rsidRDefault="006274D1" w:rsidP="003B03BA">
            <w:pPr>
              <w:pStyle w:val="Text"/>
              <w:spacing w:before="120" w:after="0"/>
              <w:jc w:val="left"/>
              <w:rPr>
                <w:rFonts w:ascii="Calibri" w:hAnsi="Calibri" w:cs="Calibri"/>
                <w:sz w:val="20"/>
                <w:szCs w:val="20"/>
              </w:rPr>
            </w:pPr>
            <w:r>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6274D1" w:rsidRDefault="006274D1" w:rsidP="003B03BA">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A06036" w:rsidRDefault="006274D1" w:rsidP="00FD1019">
            <w:pPr>
              <w:pStyle w:val="Text"/>
              <w:spacing w:before="120" w:after="0"/>
              <w:jc w:val="left"/>
              <w:rPr>
                <w:rFonts w:ascii="Calibri" w:hAnsi="Calibri" w:cs="Calibri"/>
                <w:sz w:val="20"/>
                <w:szCs w:val="20"/>
              </w:rPr>
            </w:pPr>
            <w:r>
              <w:rPr>
                <w:rFonts w:ascii="Calibri" w:hAnsi="Calibri" w:cs="Calibri"/>
                <w:sz w:val="20"/>
                <w:szCs w:val="20"/>
              </w:rPr>
              <w:t>SBNA clarifications</w:t>
            </w:r>
          </w:p>
        </w:tc>
      </w:tr>
      <w:tr w:rsidR="00A06036"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A06036" w:rsidRDefault="00A06036" w:rsidP="00162175">
            <w:pPr>
              <w:pStyle w:val="Text"/>
              <w:spacing w:before="120" w:after="0"/>
              <w:jc w:val="left"/>
              <w:rPr>
                <w:rFonts w:ascii="Calibri" w:hAnsi="Calibri" w:cs="Calibri"/>
                <w:sz w:val="20"/>
                <w:szCs w:val="20"/>
              </w:rPr>
            </w:pPr>
            <w:r>
              <w:rPr>
                <w:rFonts w:ascii="Calibri" w:hAnsi="Calibri" w:cs="Calibri"/>
                <w:sz w:val="20"/>
                <w:szCs w:val="20"/>
              </w:rPr>
              <w:t>4.0</w:t>
            </w:r>
          </w:p>
        </w:tc>
        <w:tc>
          <w:tcPr>
            <w:tcW w:w="763" w:type="pct"/>
            <w:tcBorders>
              <w:top w:val="single" w:sz="6" w:space="0" w:color="auto"/>
              <w:left w:val="single" w:sz="6" w:space="0" w:color="auto"/>
              <w:bottom w:val="single" w:sz="6" w:space="0" w:color="auto"/>
              <w:right w:val="single" w:sz="6" w:space="0" w:color="auto"/>
            </w:tcBorders>
          </w:tcPr>
          <w:p w:rsidR="00A06036" w:rsidRDefault="00A06036" w:rsidP="00786492">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A06036" w:rsidRPr="00BE3A2E" w:rsidRDefault="00A06036" w:rsidP="00786492">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A06036" w:rsidRDefault="00A06036" w:rsidP="00786492">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A06036" w:rsidRDefault="00A06036" w:rsidP="00FD1019">
            <w:pPr>
              <w:pStyle w:val="Text"/>
              <w:spacing w:before="120" w:after="0"/>
              <w:jc w:val="left"/>
              <w:rPr>
                <w:rFonts w:ascii="Calibri" w:hAnsi="Calibri" w:cs="Calibri"/>
                <w:sz w:val="20"/>
                <w:szCs w:val="20"/>
              </w:rPr>
            </w:pPr>
            <w:r>
              <w:rPr>
                <w:rFonts w:ascii="Calibri" w:hAnsi="Calibri" w:cs="Calibri"/>
                <w:sz w:val="20"/>
                <w:szCs w:val="20"/>
              </w:rPr>
              <w:t>SCUSA available liquidity one month lag</w:t>
            </w:r>
          </w:p>
        </w:tc>
      </w:tr>
      <w:tr w:rsidR="00726FEF"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726FEF" w:rsidRDefault="00726FEF" w:rsidP="00162175">
            <w:pPr>
              <w:pStyle w:val="Text"/>
              <w:spacing w:before="120" w:after="0"/>
              <w:jc w:val="left"/>
              <w:rPr>
                <w:rFonts w:ascii="Calibri" w:hAnsi="Calibri" w:cs="Calibri"/>
                <w:sz w:val="20"/>
                <w:szCs w:val="20"/>
              </w:rPr>
            </w:pPr>
            <w:r>
              <w:rPr>
                <w:rFonts w:ascii="Calibri" w:hAnsi="Calibri" w:cs="Calibri"/>
                <w:sz w:val="20"/>
                <w:szCs w:val="20"/>
              </w:rPr>
              <w:t>5.0</w:t>
            </w:r>
          </w:p>
        </w:tc>
        <w:tc>
          <w:tcPr>
            <w:tcW w:w="763"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January 2016</w:t>
            </w:r>
          </w:p>
        </w:tc>
        <w:tc>
          <w:tcPr>
            <w:tcW w:w="739"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726FEF" w:rsidRDefault="00726FEF" w:rsidP="00FD1019">
            <w:pPr>
              <w:pStyle w:val="Text"/>
              <w:spacing w:before="120" w:after="0"/>
              <w:jc w:val="left"/>
              <w:rPr>
                <w:rFonts w:ascii="Calibri" w:hAnsi="Calibri" w:cs="Calibri"/>
                <w:sz w:val="20"/>
                <w:szCs w:val="20"/>
              </w:rPr>
            </w:pPr>
            <w:r>
              <w:rPr>
                <w:rFonts w:ascii="Calibri" w:hAnsi="Calibri" w:cs="Calibri"/>
                <w:sz w:val="20"/>
                <w:szCs w:val="20"/>
              </w:rPr>
              <w:t>Residual Value (take out annual metric)</w:t>
            </w:r>
          </w:p>
        </w:tc>
      </w:tr>
      <w:tr w:rsidR="000D4C53"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0D4C53" w:rsidRDefault="000D4C53" w:rsidP="00162175">
            <w:pPr>
              <w:pStyle w:val="Text"/>
              <w:spacing w:before="120" w:after="0"/>
              <w:jc w:val="left"/>
              <w:rPr>
                <w:rFonts w:ascii="Calibri" w:hAnsi="Calibri" w:cs="Calibri"/>
                <w:sz w:val="20"/>
                <w:szCs w:val="20"/>
              </w:rPr>
            </w:pPr>
            <w:r>
              <w:rPr>
                <w:rFonts w:ascii="Calibri" w:hAnsi="Calibri" w:cs="Calibri"/>
                <w:sz w:val="20"/>
                <w:szCs w:val="20"/>
              </w:rPr>
              <w:t>6.0</w:t>
            </w:r>
          </w:p>
        </w:tc>
        <w:tc>
          <w:tcPr>
            <w:tcW w:w="763"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January 2016</w:t>
            </w:r>
          </w:p>
        </w:tc>
        <w:tc>
          <w:tcPr>
            <w:tcW w:w="739"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0D4C53" w:rsidRDefault="000D4C53" w:rsidP="00FD1019">
            <w:pPr>
              <w:pStyle w:val="Text"/>
              <w:spacing w:before="120" w:after="0"/>
              <w:jc w:val="left"/>
              <w:rPr>
                <w:rFonts w:ascii="Calibri" w:hAnsi="Calibri" w:cs="Calibri"/>
                <w:sz w:val="20"/>
                <w:szCs w:val="20"/>
              </w:rPr>
            </w:pPr>
            <w:r>
              <w:rPr>
                <w:rFonts w:ascii="Calibri" w:hAnsi="Calibri" w:cs="Calibri"/>
                <w:sz w:val="20"/>
                <w:szCs w:val="20"/>
              </w:rPr>
              <w:t xml:space="preserve">Recast paragraph </w:t>
            </w:r>
          </w:p>
        </w:tc>
      </w:tr>
      <w:tr w:rsidR="009835A8" w:rsidRPr="00BF7CAB" w:rsidTr="00162175">
        <w:trPr>
          <w:trHeight w:val="206"/>
          <w:ins w:id="166" w:author="Jaume Martorell" w:date="2016-03-09T14:37:00Z"/>
        </w:trPr>
        <w:tc>
          <w:tcPr>
            <w:tcW w:w="633" w:type="pct"/>
            <w:tcBorders>
              <w:top w:val="single" w:sz="6" w:space="0" w:color="auto"/>
              <w:left w:val="single" w:sz="6" w:space="0" w:color="auto"/>
              <w:bottom w:val="single" w:sz="6" w:space="0" w:color="auto"/>
              <w:right w:val="single" w:sz="6" w:space="0" w:color="auto"/>
            </w:tcBorders>
          </w:tcPr>
          <w:p w:rsidR="009835A8" w:rsidRDefault="009835A8" w:rsidP="00162175">
            <w:pPr>
              <w:pStyle w:val="Text"/>
              <w:spacing w:before="120" w:after="0"/>
              <w:jc w:val="left"/>
              <w:rPr>
                <w:ins w:id="167" w:author="Jaume Martorell" w:date="2016-03-09T14:37:00Z"/>
                <w:rFonts w:ascii="Calibri" w:hAnsi="Calibri" w:cs="Calibri"/>
                <w:sz w:val="20"/>
                <w:szCs w:val="20"/>
              </w:rPr>
            </w:pPr>
            <w:ins w:id="168" w:author="Jaume Martorell" w:date="2016-03-09T14:37:00Z">
              <w:r>
                <w:rPr>
                  <w:rFonts w:ascii="Calibri" w:hAnsi="Calibri" w:cs="Calibri"/>
                  <w:sz w:val="20"/>
                  <w:szCs w:val="20"/>
                </w:rPr>
                <w:t>7.0</w:t>
              </w:r>
            </w:ins>
          </w:p>
        </w:tc>
        <w:tc>
          <w:tcPr>
            <w:tcW w:w="763" w:type="pct"/>
            <w:tcBorders>
              <w:top w:val="single" w:sz="6" w:space="0" w:color="auto"/>
              <w:left w:val="single" w:sz="6" w:space="0" w:color="auto"/>
              <w:bottom w:val="single" w:sz="6" w:space="0" w:color="auto"/>
              <w:right w:val="single" w:sz="6" w:space="0" w:color="auto"/>
            </w:tcBorders>
          </w:tcPr>
          <w:p w:rsidR="009835A8" w:rsidRDefault="009835A8" w:rsidP="00F54A88">
            <w:pPr>
              <w:pStyle w:val="Text"/>
              <w:spacing w:before="120" w:after="0"/>
              <w:jc w:val="left"/>
              <w:rPr>
                <w:ins w:id="169" w:author="Jaume Martorell" w:date="2016-03-09T14:37:00Z"/>
                <w:rFonts w:ascii="Calibri" w:hAnsi="Calibri" w:cs="Calibri"/>
                <w:sz w:val="20"/>
                <w:szCs w:val="20"/>
              </w:rPr>
            </w:pPr>
            <w:ins w:id="170" w:author="Jaume Martorell" w:date="2016-03-09T14:37:00Z">
              <w:r>
                <w:rPr>
                  <w:rFonts w:ascii="Calibri" w:hAnsi="Calibri" w:cs="Calibri"/>
                  <w:sz w:val="20"/>
                  <w:szCs w:val="20"/>
                </w:rPr>
                <w:t>March 2016</w:t>
              </w:r>
            </w:ins>
          </w:p>
        </w:tc>
        <w:tc>
          <w:tcPr>
            <w:tcW w:w="739" w:type="pct"/>
            <w:tcBorders>
              <w:top w:val="single" w:sz="6" w:space="0" w:color="auto"/>
              <w:left w:val="single" w:sz="6" w:space="0" w:color="auto"/>
              <w:bottom w:val="single" w:sz="6" w:space="0" w:color="auto"/>
              <w:right w:val="single" w:sz="6" w:space="0" w:color="auto"/>
            </w:tcBorders>
          </w:tcPr>
          <w:p w:rsidR="009835A8" w:rsidRDefault="009835A8" w:rsidP="00F54A88">
            <w:pPr>
              <w:pStyle w:val="Text"/>
              <w:spacing w:before="120" w:after="0"/>
              <w:jc w:val="left"/>
              <w:rPr>
                <w:ins w:id="171" w:author="Jaume Martorell" w:date="2016-03-09T14:37:00Z"/>
                <w:rFonts w:ascii="Calibri" w:hAnsi="Calibri" w:cs="Calibri"/>
                <w:sz w:val="20"/>
                <w:szCs w:val="20"/>
              </w:rPr>
            </w:pPr>
            <w:ins w:id="172" w:author="Jaume Martorell" w:date="2016-03-09T14:38:00Z">
              <w:r>
                <w:rPr>
                  <w:rFonts w:ascii="Calibri" w:hAnsi="Calibri" w:cs="Calibri"/>
                  <w:sz w:val="20"/>
                  <w:szCs w:val="20"/>
                </w:rPr>
                <w:t>Risk Appetite</w:t>
              </w:r>
            </w:ins>
          </w:p>
        </w:tc>
        <w:tc>
          <w:tcPr>
            <w:tcW w:w="1041" w:type="pct"/>
            <w:tcBorders>
              <w:top w:val="single" w:sz="6" w:space="0" w:color="auto"/>
              <w:left w:val="single" w:sz="6" w:space="0" w:color="auto"/>
              <w:bottom w:val="single" w:sz="6" w:space="0" w:color="auto"/>
              <w:right w:val="single" w:sz="6" w:space="0" w:color="auto"/>
            </w:tcBorders>
          </w:tcPr>
          <w:p w:rsidR="009835A8" w:rsidRDefault="009835A8" w:rsidP="00F54A88">
            <w:pPr>
              <w:pStyle w:val="Text"/>
              <w:spacing w:before="120" w:after="0"/>
              <w:jc w:val="left"/>
              <w:rPr>
                <w:ins w:id="173" w:author="Jaume Martorell" w:date="2016-03-09T14:37:00Z"/>
                <w:rFonts w:ascii="Calibri" w:hAnsi="Calibri" w:cs="Calibri"/>
                <w:sz w:val="20"/>
                <w:szCs w:val="20"/>
              </w:rPr>
            </w:pPr>
            <w:ins w:id="174" w:author="Jaume Martorell" w:date="2016-03-09T14:38:00Z">
              <w:r>
                <w:rPr>
                  <w:rFonts w:ascii="Calibri" w:hAnsi="Calibri" w:cs="Calibri"/>
                  <w:sz w:val="20"/>
                  <w:szCs w:val="20"/>
                </w:rPr>
                <w:t>Director Risk appetite</w:t>
              </w:r>
            </w:ins>
          </w:p>
        </w:tc>
        <w:tc>
          <w:tcPr>
            <w:tcW w:w="1824" w:type="pct"/>
            <w:tcBorders>
              <w:top w:val="single" w:sz="6" w:space="0" w:color="auto"/>
              <w:left w:val="single" w:sz="6" w:space="0" w:color="auto"/>
              <w:bottom w:val="single" w:sz="6" w:space="0" w:color="auto"/>
              <w:right w:val="single" w:sz="6" w:space="0" w:color="auto"/>
            </w:tcBorders>
          </w:tcPr>
          <w:p w:rsidR="009835A8" w:rsidRDefault="009835A8" w:rsidP="00FD1019">
            <w:pPr>
              <w:pStyle w:val="Text"/>
              <w:spacing w:before="120" w:after="0"/>
              <w:jc w:val="left"/>
              <w:rPr>
                <w:ins w:id="175" w:author="Jaume Martorell" w:date="2016-03-09T14:37:00Z"/>
                <w:rFonts w:ascii="Calibri" w:hAnsi="Calibri" w:cs="Calibri"/>
                <w:sz w:val="20"/>
                <w:szCs w:val="20"/>
              </w:rPr>
            </w:pPr>
            <w:ins w:id="176" w:author="Jaume Martorell" w:date="2016-03-09T14:38:00Z">
              <w:r>
                <w:rPr>
                  <w:rFonts w:ascii="Calibri" w:hAnsi="Calibri" w:cs="Calibri"/>
                  <w:sz w:val="20"/>
                  <w:szCs w:val="20"/>
                </w:rPr>
                <w:t>Added SC delivery date later for remediation plan</w:t>
              </w:r>
            </w:ins>
          </w:p>
        </w:tc>
      </w:tr>
    </w:tbl>
    <w:p w:rsidR="007D3164" w:rsidRPr="00F5021A" w:rsidRDefault="007D3164" w:rsidP="004D0AE1"/>
    <w:sectPr w:rsidR="007D3164" w:rsidRPr="00F5021A" w:rsidSect="00B412E7">
      <w:pgSz w:w="12240" w:h="15840"/>
      <w:pgMar w:top="1440" w:right="1440" w:bottom="1440" w:left="1276"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2D" w:rsidRDefault="00AD2D2D" w:rsidP="00781F8C">
      <w:pPr>
        <w:spacing w:after="0" w:line="240" w:lineRule="auto"/>
      </w:pPr>
      <w:r>
        <w:separator/>
      </w:r>
    </w:p>
  </w:endnote>
  <w:endnote w:type="continuationSeparator" w:id="0">
    <w:p w:rsidR="00AD2D2D" w:rsidRDefault="00AD2D2D" w:rsidP="0078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FB6" w:rsidRDefault="00480FB6" w:rsidP="00DE14CE">
    <w:pPr>
      <w:pStyle w:val="Footer"/>
      <w:jc w:val="right"/>
    </w:pPr>
    <w:r w:rsidRPr="001F6494">
      <w:rPr>
        <w:rFonts w:cs="Calibri"/>
        <w:sz w:val="18"/>
        <w:szCs w:val="18"/>
      </w:rPr>
      <w:t>|</w:t>
    </w:r>
    <w:r w:rsidRPr="00061C13">
      <w:rPr>
        <w:rFonts w:cs="Calibri"/>
        <w:sz w:val="18"/>
        <w:szCs w:val="18"/>
      </w:rPr>
      <w:t xml:space="preserve"> 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31</w:t>
    </w:r>
    <w:r>
      <w:rPr>
        <w:rFonts w:cs="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511730"/>
      <w:docPartObj>
        <w:docPartGallery w:val="Page Numbers (Bottom of Page)"/>
        <w:docPartUnique/>
      </w:docPartObj>
    </w:sdtPr>
    <w:sdtEndPr>
      <w:rPr>
        <w:noProof/>
      </w:rPr>
    </w:sdtEndPr>
    <w:sdtContent>
      <w:p w:rsidR="00AD2D2D" w:rsidRDefault="00AD2D2D">
        <w:pPr>
          <w:pStyle w:val="Footer"/>
          <w:jc w:val="right"/>
        </w:pPr>
        <w:r>
          <w:fldChar w:fldCharType="begin"/>
        </w:r>
        <w:r>
          <w:instrText xml:space="preserve"> PAGE   \* MERGEFORMAT </w:instrText>
        </w:r>
        <w:r>
          <w:fldChar w:fldCharType="separate"/>
        </w:r>
        <w:r w:rsidR="009835A8">
          <w:rPr>
            <w:noProof/>
          </w:rPr>
          <w:t>9</w:t>
        </w:r>
        <w:r>
          <w:rPr>
            <w:noProof/>
          </w:rPr>
          <w:fldChar w:fldCharType="end"/>
        </w:r>
      </w:p>
    </w:sdtContent>
  </w:sdt>
  <w:p w:rsidR="00AD2D2D" w:rsidRDefault="00AD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2D" w:rsidRDefault="00AD2D2D" w:rsidP="00781F8C">
      <w:pPr>
        <w:spacing w:after="0" w:line="240" w:lineRule="auto"/>
      </w:pPr>
      <w:r>
        <w:separator/>
      </w:r>
    </w:p>
  </w:footnote>
  <w:footnote w:type="continuationSeparator" w:id="0">
    <w:p w:rsidR="00AD2D2D" w:rsidRDefault="00AD2D2D" w:rsidP="00781F8C">
      <w:pPr>
        <w:spacing w:after="0" w:line="240" w:lineRule="auto"/>
      </w:pPr>
      <w:r>
        <w:continuationSeparator/>
      </w:r>
    </w:p>
  </w:footnote>
  <w:footnote w:id="1">
    <w:p w:rsidR="00AD2D2D" w:rsidRPr="00693A09" w:rsidRDefault="00AD2D2D">
      <w:pPr>
        <w:pStyle w:val="FootnoteText"/>
      </w:pPr>
      <w:r w:rsidRPr="00693A09">
        <w:rPr>
          <w:rStyle w:val="FootnoteReference"/>
        </w:rPr>
        <w:footnoteRef/>
      </w:r>
      <w:hyperlink r:id="rId1" w:history="1">
        <w:r w:rsidRPr="00693A09">
          <w:rPr>
            <w:rStyle w:val="Hyperlink"/>
          </w:rPr>
          <w:t>http://webmossrfs.mx.sov.corp/Policies%20Procedures%20and%20Templates/Forms/AllItems.aspx?RootFolder=%2FPolicies%20Procedures%20and%20Templates%2FRegulatory%20Capital%2FCapital%20Trend%20Summary&amp;FolderCTID=0x012000661B38C92AD17A448762D999E5E49578&amp;View=%7b61C30055-D3FE-40BE-89E7-B855B2FB3005%7d</w:t>
        </w:r>
      </w:hyperlink>
    </w:p>
  </w:footnote>
  <w:footnote w:id="2">
    <w:p w:rsidR="00AD2D2D" w:rsidRPr="00105E4E" w:rsidRDefault="00AD2D2D" w:rsidP="00105E4E">
      <w:pPr>
        <w:spacing w:after="0" w:line="240" w:lineRule="auto"/>
        <w:rPr>
          <w:sz w:val="20"/>
          <w:szCs w:val="20"/>
        </w:rPr>
      </w:pPr>
      <w:r w:rsidRPr="00693A09">
        <w:rPr>
          <w:rStyle w:val="FootnoteReference"/>
          <w:sz w:val="20"/>
          <w:szCs w:val="20"/>
        </w:rPr>
        <w:footnoteRef/>
      </w:r>
      <w:r w:rsidRPr="00693A09">
        <w:rPr>
          <w:sz w:val="20"/>
          <w:szCs w:val="20"/>
        </w:rPr>
        <w:t xml:space="preserve"> The link provided in the SHUSA metric table is available only with access given by Opdyke, Nicholas F </w:t>
      </w:r>
      <w:hyperlink r:id="rId2" w:history="1">
        <w:r w:rsidRPr="00693A09">
          <w:rPr>
            <w:rStyle w:val="Hyperlink"/>
            <w:sz w:val="20"/>
            <w:szCs w:val="20"/>
          </w:rPr>
          <w:t>nopdyke@santander.us</w:t>
        </w:r>
      </w:hyperlink>
      <w:r w:rsidRPr="00693A09">
        <w:rPr>
          <w:sz w:val="20"/>
          <w:szCs w:val="20"/>
        </w:rPr>
        <w:t>. At the moment James Martorell has access to this site to collect monthly Capital figures for SBNA and SHUSA.</w:t>
      </w:r>
    </w:p>
  </w:footnote>
  <w:footnote w:id="3">
    <w:p w:rsidR="00AD2D2D" w:rsidRPr="00693A09" w:rsidRDefault="00AD2D2D" w:rsidP="00A43F00">
      <w:pPr>
        <w:pStyle w:val="FootnoteText"/>
      </w:pPr>
      <w:r w:rsidRPr="00693A09">
        <w:rPr>
          <w:rStyle w:val="FootnoteReference"/>
        </w:rPr>
        <w:footnoteRef/>
      </w:r>
      <w:hyperlink r:id="rId3" w:history="1">
        <w:r w:rsidRPr="00693A09">
          <w:rPr>
            <w:rStyle w:val="Hyperlink"/>
          </w:rPr>
          <w:t>http://webmossrfs.mx.sov.corp/Policies%20Procedures%20and%20Templates/Forms/AllItems.aspx?RootFolder=%2FPolicies%20Procedures%20and%20Templates%2FRegulatory%20Capital%2FCapital%20Trend%20Summary&amp;FolderCTID=0x012000661B38C92AD17A448762D999E5E49578&amp;View=%7b61C30055-D3FE-40BE-89E7-B855B2FB3005%7d</w:t>
        </w:r>
      </w:hyperlink>
    </w:p>
  </w:footnote>
  <w:footnote w:id="4">
    <w:p w:rsidR="006274D1" w:rsidRPr="00105E4E" w:rsidRDefault="006274D1" w:rsidP="006274D1">
      <w:pPr>
        <w:pStyle w:val="SANUS2"/>
        <w:spacing w:before="0" w:after="0" w:line="240" w:lineRule="auto"/>
        <w:rPr>
          <w:b w:val="0"/>
          <w:bCs w:val="0"/>
          <w:sz w:val="20"/>
          <w:szCs w:val="20"/>
          <w:lang w:bidi="ar-SA"/>
        </w:rPr>
      </w:pPr>
      <w:r w:rsidRPr="00693A09">
        <w:rPr>
          <w:rStyle w:val="FootnoteReference"/>
          <w:sz w:val="20"/>
          <w:szCs w:val="20"/>
        </w:rPr>
        <w:footnoteRef/>
      </w:r>
      <w:r>
        <w:rPr>
          <w:sz w:val="20"/>
          <w:szCs w:val="20"/>
        </w:rPr>
        <w:t xml:space="preserve"> </w:t>
      </w:r>
      <w:r>
        <w:rPr>
          <w:b w:val="0"/>
          <w:bCs w:val="0"/>
          <w:sz w:val="20"/>
          <w:szCs w:val="20"/>
          <w:lang w:bidi="ar-SA"/>
        </w:rPr>
        <w:t>Liquidity and Interest Rate Risk</w:t>
      </w:r>
      <w:r w:rsidRPr="00693A09">
        <w:rPr>
          <w:b w:val="0"/>
          <w:bCs w:val="0"/>
          <w:sz w:val="20"/>
          <w:szCs w:val="20"/>
          <w:lang w:bidi="ar-SA"/>
        </w:rPr>
        <w:t xml:space="preserve"> are </w:t>
      </w:r>
      <w:r>
        <w:rPr>
          <w:b w:val="0"/>
          <w:bCs w:val="0"/>
          <w:sz w:val="20"/>
          <w:szCs w:val="20"/>
          <w:lang w:bidi="ar-SA"/>
        </w:rPr>
        <w:t>provided by</w:t>
      </w:r>
      <w:r w:rsidRPr="00693A09">
        <w:rPr>
          <w:b w:val="0"/>
          <w:bCs w:val="0"/>
          <w:sz w:val="20"/>
          <w:szCs w:val="20"/>
          <w:lang w:bidi="ar-SA"/>
        </w:rPr>
        <w:t xml:space="preserve"> the SHUSA Market/Liquidity team (Mengxi, Li) who aggregate the SHUSA, SBNA and SC market and liquidity metrics. The values are also received from the entities. It is important to verify that all values are identical. If not, we should contact Mengxi, Li and Jorge Segura informing them there is an inconsistency in the data provided. </w:t>
      </w:r>
    </w:p>
  </w:footnote>
  <w:footnote w:id="5">
    <w:p w:rsidR="00F8537F" w:rsidRPr="00105E4E" w:rsidRDefault="00F8537F" w:rsidP="00A43F00">
      <w:pPr>
        <w:pStyle w:val="FootnoteText"/>
      </w:pPr>
      <w:r w:rsidRPr="00105E4E">
        <w:rPr>
          <w:rStyle w:val="FootnoteReference"/>
        </w:rPr>
        <w:footnoteRef/>
      </w:r>
      <w:r w:rsidRPr="00105E4E">
        <w:t xml:space="preserve"> </w:t>
      </w:r>
      <w:r w:rsidRPr="00105E4E">
        <w:rPr>
          <w:b/>
        </w:rPr>
        <w:t>SC subprime assets as % of SHUSA credit exposure is calculated monthly:</w:t>
      </w:r>
      <w:r w:rsidRPr="00105E4E">
        <w:t xml:space="preserve"> (i) SHUSA total exposure and SHUSA leases for the month are provided by Brian Flatley and Paul Gianatassio of the SHUSA Solvency team; (ii) SC RAS team provides a spreadsheet with SC exposure broken down by FICO score and product lines; (iii) the metric is calculated with the excel spreadsheet located in the “SCUSA subprime” folder (\\corpormabop3\docs\EWRMG\</w:t>
      </w:r>
      <w:proofErr w:type="spellStart"/>
      <w:r w:rsidRPr="00105E4E">
        <w:t>Dept</w:t>
      </w:r>
      <w:proofErr w:type="spellEnd"/>
      <w:r w:rsidRPr="00105E4E">
        <w:t>\Risk Tolerance Statement\SHUSA\RTS Changes\CART\Reporting and Escalation\SCUSA Subprime Metric).</w:t>
      </w:r>
    </w:p>
    <w:p w:rsidR="00F8537F" w:rsidRDefault="00F8537F" w:rsidP="00A43F00">
      <w:pPr>
        <w:spacing w:after="0"/>
        <w:rPr>
          <w:ins w:id="93" w:author="Marty Martin III" w:date="2016-03-09T11:35:00Z"/>
          <w:sz w:val="20"/>
          <w:szCs w:val="20"/>
        </w:rPr>
      </w:pPr>
      <w:r w:rsidRPr="00105E4E">
        <w:rPr>
          <w:sz w:val="20"/>
          <w:szCs w:val="20"/>
        </w:rPr>
        <w:t>The value is sent back to the SC team for inclusion in their RAS reporting</w:t>
      </w:r>
      <w:del w:id="94" w:author="Marty Martin III" w:date="2016-03-09T11:35:00Z">
        <w:r w:rsidRPr="00105E4E" w:rsidDel="002E0846">
          <w:rPr>
            <w:sz w:val="20"/>
            <w:szCs w:val="20"/>
          </w:rPr>
          <w:delText xml:space="preserve"> </w:delText>
        </w:r>
      </w:del>
      <w:r w:rsidRPr="00105E4E">
        <w:rPr>
          <w:sz w:val="20"/>
          <w:szCs w:val="20"/>
        </w:rPr>
        <w:t xml:space="preserve">. </w:t>
      </w:r>
    </w:p>
    <w:p w:rsidR="002E0846" w:rsidRPr="002E0846" w:rsidRDefault="002E0846">
      <w:pPr>
        <w:spacing w:after="0"/>
        <w:rPr>
          <w:sz w:val="20"/>
          <w:szCs w:val="20"/>
          <w:rPrChange w:id="95" w:author="Marty Martin III" w:date="2016-03-09T11:36:00Z">
            <w:rPr/>
          </w:rPrChange>
        </w:rPr>
      </w:pPr>
      <w:ins w:id="96" w:author="Marty Martin III" w:date="2016-03-09T11:36:00Z">
        <w:r>
          <w:rPr>
            <w:sz w:val="20"/>
            <w:szCs w:val="20"/>
          </w:rPr>
          <w:t>*</w:t>
        </w:r>
      </w:ins>
      <w:ins w:id="97" w:author="Marty Martin III" w:date="2016-03-09T11:35:00Z">
        <w:r>
          <w:rPr>
            <w:sz w:val="20"/>
            <w:szCs w:val="20"/>
          </w:rPr>
          <w:t>The Estimated Deliver</w:t>
        </w:r>
      </w:ins>
      <w:ins w:id="98" w:author="Marty Martin III" w:date="2016-03-09T11:40:00Z">
        <w:r>
          <w:rPr>
            <w:sz w:val="20"/>
            <w:szCs w:val="20"/>
          </w:rPr>
          <w:t>y</w:t>
        </w:r>
      </w:ins>
      <w:ins w:id="99" w:author="Marty Martin III" w:date="2016-03-09T11:35:00Z">
        <w:r>
          <w:rPr>
            <w:sz w:val="20"/>
            <w:szCs w:val="20"/>
          </w:rPr>
          <w:t xml:space="preserve"> Dates are for RAS Dashboard / Metrics Only. The full RAS report </w:t>
        </w:r>
      </w:ins>
      <w:ins w:id="100" w:author="Marty Martin III" w:date="2016-03-09T11:45:00Z">
        <w:r w:rsidR="00D34A01">
          <w:rPr>
            <w:sz w:val="20"/>
            <w:szCs w:val="20"/>
          </w:rPr>
          <w:t>due date is variable base on the possible need for</w:t>
        </w:r>
      </w:ins>
      <w:ins w:id="101" w:author="Marty Martin III" w:date="2016-03-09T11:35:00Z">
        <w:r>
          <w:rPr>
            <w:sz w:val="20"/>
            <w:szCs w:val="20"/>
          </w:rPr>
          <w:t xml:space="preserve"> remediation plans. Triggers exceeded (10 Days for remediation plan) and Breaches of Red limits (5 Days for remediation plan</w:t>
        </w:r>
      </w:ins>
      <w:ins w:id="102" w:author="Marty Martin III" w:date="2016-03-09T11:40:00Z">
        <w:r w:rsidR="00D34A01">
          <w:rPr>
            <w:sz w:val="20"/>
            <w:szCs w:val="20"/>
          </w:rPr>
          <w:t xml:space="preserve">) </w:t>
        </w:r>
      </w:ins>
      <w:ins w:id="103" w:author="Marty Martin III" w:date="2016-03-09T11:46:00Z">
        <w:r w:rsidR="00D34A01">
          <w:rPr>
            <w:sz w:val="20"/>
            <w:szCs w:val="20"/>
          </w:rPr>
          <w:t xml:space="preserve">are documented in the SCUSA RA Escalation and Remediation Procedures. </w:t>
        </w:r>
      </w:ins>
    </w:p>
    <w:p w:rsidR="00F8537F" w:rsidRPr="004137C3" w:rsidRDefault="00F8537F" w:rsidP="00A43F00">
      <w:pPr>
        <w:pStyle w:val="FootnoteText"/>
        <w:rPr>
          <w:sz w:val="22"/>
          <w:szCs w:val="22"/>
        </w:rPr>
      </w:pPr>
    </w:p>
  </w:footnote>
  <w:footnote w:id="6">
    <w:p w:rsidR="00AD2D2D" w:rsidRPr="009B1A13" w:rsidRDefault="00AD2D2D" w:rsidP="002504FC">
      <w:pPr>
        <w:pStyle w:val="FootnoteText"/>
        <w:rPr>
          <w:rStyle w:val="FootnoteReference"/>
        </w:rPr>
      </w:pPr>
      <w:r>
        <w:rPr>
          <w:rStyle w:val="FootnoteReference"/>
        </w:rPr>
        <w:footnoteRef/>
      </w:r>
      <w:r w:rsidRPr="009B1A13">
        <w:rPr>
          <w:rStyle w:val="FootnoteReference"/>
        </w:rPr>
        <w:t xml:space="preserve"> \\corpormabop3\docs\EWRMG\Dept\Risk Tolerance Statement\SHUSA\RTS Changes\CART\Reporting and Escalation\RAS monthly reporting</w:t>
      </w:r>
    </w:p>
  </w:footnote>
  <w:footnote w:id="7">
    <w:p w:rsidR="00AD2D2D" w:rsidRPr="009B1A13" w:rsidRDefault="00AD2D2D">
      <w:pPr>
        <w:pStyle w:val="FootnoteText"/>
        <w:rPr>
          <w:rStyle w:val="FootnoteReference"/>
        </w:rPr>
      </w:pPr>
      <w:r>
        <w:rPr>
          <w:rStyle w:val="FootnoteReference"/>
        </w:rPr>
        <w:footnoteRef/>
      </w:r>
      <w:r>
        <w:t xml:space="preserve"> </w:t>
      </w:r>
      <w:r w:rsidRPr="009B1A13">
        <w:rPr>
          <w:rStyle w:val="FootnoteReference"/>
        </w:rPr>
        <w:t>\\corpormabop3\docs\EWRMG\Dept\Risk Tolerance Statement\SHUSA\RTS Changes\CART\Reporting and Escalation\Master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687"/>
      <w:gridCol w:w="1690"/>
      <w:gridCol w:w="2596"/>
      <w:gridCol w:w="1181"/>
      <w:gridCol w:w="2413"/>
    </w:tblGrid>
    <w:tr w:rsidR="00CC6535" w:rsidRPr="002806B9" w:rsidTr="00480FB6">
      <w:trPr>
        <w:trHeight w:val="454"/>
      </w:trPr>
      <w:tc>
        <w:tcPr>
          <w:tcW w:w="882" w:type="pct"/>
        </w:tcPr>
        <w:p w:rsidR="00480FB6" w:rsidRPr="002806B9" w:rsidRDefault="00480FB6" w:rsidP="00F32452">
          <w:pPr>
            <w:spacing w:after="120" w:line="240" w:lineRule="auto"/>
            <w:rPr>
              <w:sz w:val="15"/>
              <w:szCs w:val="24"/>
              <w:lang w:val="es-ES_tradnl"/>
            </w:rPr>
          </w:pPr>
          <w:r>
            <w:rPr>
              <w:noProof/>
              <w:sz w:val="15"/>
              <w:szCs w:val="24"/>
            </w:rPr>
            <w:drawing>
              <wp:inline distT="0" distB="0" distL="0" distR="0" wp14:anchorId="75EC19AB" wp14:editId="7DA19B18">
                <wp:extent cx="997585" cy="34417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18" w:type="pct"/>
          <w:gridSpan w:val="4"/>
        </w:tcPr>
        <w:p w:rsidR="00480FB6" w:rsidRPr="002806B9" w:rsidRDefault="00480FB6" w:rsidP="00480FB6">
          <w:pPr>
            <w:spacing w:after="120" w:line="240" w:lineRule="auto"/>
            <w:ind w:left="-927" w:firstLine="927"/>
            <w:jc w:val="right"/>
            <w:rPr>
              <w:sz w:val="14"/>
              <w:szCs w:val="14"/>
            </w:rPr>
          </w:pPr>
          <w:bookmarkStart w:id="0" w:name="OLE_LINK7"/>
          <w:bookmarkStart w:id="1" w:name="OLE_LINK8"/>
          <w:r w:rsidRPr="002806B9">
            <w:rPr>
              <w:sz w:val="32"/>
              <w:szCs w:val="36"/>
            </w:rPr>
            <w:t>S</w:t>
          </w:r>
          <w:r>
            <w:rPr>
              <w:sz w:val="32"/>
              <w:szCs w:val="36"/>
            </w:rPr>
            <w:t>H</w:t>
          </w:r>
          <w:r w:rsidRPr="002806B9">
            <w:rPr>
              <w:sz w:val="32"/>
              <w:szCs w:val="36"/>
            </w:rPr>
            <w:t>US</w:t>
          </w:r>
          <w:r>
            <w:rPr>
              <w:sz w:val="32"/>
              <w:szCs w:val="36"/>
            </w:rPr>
            <w:t>A</w:t>
          </w:r>
          <w:r w:rsidRPr="002806B9">
            <w:rPr>
              <w:sz w:val="32"/>
              <w:szCs w:val="36"/>
            </w:rPr>
            <w:t xml:space="preserve"> </w:t>
          </w:r>
          <w:bookmarkEnd w:id="0"/>
          <w:bookmarkEnd w:id="1"/>
          <w:r>
            <w:rPr>
              <w:sz w:val="32"/>
              <w:szCs w:val="36"/>
            </w:rPr>
            <w:t>Risk Appetite Metrics Collection &amp; Reporting Process</w:t>
          </w:r>
        </w:p>
      </w:tc>
    </w:tr>
    <w:tr w:rsidR="00480FB6" w:rsidRPr="002806B9" w:rsidTr="00480FB6">
      <w:trPr>
        <w:trHeight w:val="144"/>
      </w:trPr>
      <w:tc>
        <w:tcPr>
          <w:tcW w:w="5000" w:type="pct"/>
          <w:gridSpan w:val="5"/>
          <w:shd w:val="clear" w:color="auto" w:fill="FF0000"/>
          <w:noWrap/>
          <w:tcMar>
            <w:left w:w="85" w:type="dxa"/>
          </w:tcMar>
          <w:vAlign w:val="center"/>
        </w:tcPr>
        <w:p w:rsidR="00480FB6" w:rsidRPr="002806B9" w:rsidRDefault="00480FB6" w:rsidP="00F32452">
          <w:pPr>
            <w:spacing w:after="0" w:line="240" w:lineRule="auto"/>
            <w:ind w:right="153"/>
            <w:jc w:val="right"/>
            <w:rPr>
              <w:b/>
              <w:sz w:val="8"/>
              <w:szCs w:val="8"/>
            </w:rPr>
          </w:pPr>
        </w:p>
      </w:tc>
    </w:tr>
    <w:tr w:rsidR="00480FB6" w:rsidRPr="002806B9" w:rsidTr="00480FB6">
      <w:trPr>
        <w:trHeight w:val="89"/>
      </w:trPr>
      <w:tc>
        <w:tcPr>
          <w:tcW w:w="1765" w:type="pct"/>
          <w:gridSpan w:val="2"/>
          <w:vAlign w:val="bottom"/>
        </w:tcPr>
        <w:p w:rsidR="00480FB6" w:rsidRPr="00480FB6" w:rsidRDefault="00480FB6" w:rsidP="00480FB6">
          <w:pPr>
            <w:pStyle w:val="Formatofecha"/>
            <w:spacing w:after="0" w:line="240" w:lineRule="auto"/>
            <w:rPr>
              <w:lang w:val="en-GB"/>
            </w:rPr>
          </w:pPr>
          <w:r w:rsidRPr="00480FB6">
            <w:rPr>
              <w:lang w:val="en-GB"/>
            </w:rPr>
            <w:t>Approved by Director Risk Appetite SHUSA</w:t>
          </w:r>
        </w:p>
      </w:tc>
      <w:tc>
        <w:tcPr>
          <w:tcW w:w="1357" w:type="pct"/>
        </w:tcPr>
        <w:p w:rsidR="00480FB6" w:rsidRPr="00B964D3" w:rsidRDefault="00480FB6" w:rsidP="00480FB6">
          <w:pPr>
            <w:pStyle w:val="Formatofecha"/>
            <w:spacing w:after="0" w:line="240" w:lineRule="auto"/>
            <w:jc w:val="right"/>
            <w:rPr>
              <w:lang w:val="en-GB"/>
            </w:rPr>
          </w:pPr>
          <w:r>
            <w:rPr>
              <w:lang w:val="en-US"/>
            </w:rPr>
            <w:t xml:space="preserve">  December 2015</w:t>
          </w:r>
        </w:p>
      </w:tc>
      <w:tc>
        <w:tcPr>
          <w:tcW w:w="617" w:type="pct"/>
        </w:tcPr>
        <w:p w:rsidR="00480FB6" w:rsidRPr="001C67DF" w:rsidRDefault="00480FB6" w:rsidP="00F32452">
          <w:pPr>
            <w:pStyle w:val="Formatofecha"/>
            <w:spacing w:after="0" w:line="240" w:lineRule="auto"/>
            <w:jc w:val="right"/>
          </w:pPr>
          <w:r>
            <w:rPr>
              <w:lang w:val="en-US"/>
            </w:rPr>
            <w:t xml:space="preserve"> </w:t>
          </w:r>
          <w:proofErr w:type="spellStart"/>
          <w:r>
            <w:t>Version</w:t>
          </w:r>
          <w:proofErr w:type="spellEnd"/>
          <w:r>
            <w:t xml:space="preserve"> </w:t>
          </w:r>
          <w:proofErr w:type="spellStart"/>
          <w:r>
            <w:t>Number</w:t>
          </w:r>
          <w:proofErr w:type="spellEnd"/>
        </w:p>
      </w:tc>
      <w:tc>
        <w:tcPr>
          <w:tcW w:w="1261" w:type="pct"/>
        </w:tcPr>
        <w:p w:rsidR="00480FB6" w:rsidRPr="001C67DF" w:rsidRDefault="00480FB6" w:rsidP="00A76C08">
          <w:pPr>
            <w:pStyle w:val="Formatofecha"/>
            <w:spacing w:after="0" w:line="240" w:lineRule="auto"/>
            <w:jc w:val="right"/>
          </w:pPr>
          <w:r>
            <w:t>1.0</w:t>
          </w:r>
        </w:p>
      </w:tc>
    </w:tr>
  </w:tbl>
  <w:p w:rsidR="00480FB6" w:rsidRPr="002432D9" w:rsidRDefault="00480FB6">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3FF4"/>
    <w:multiLevelType w:val="hybridMultilevel"/>
    <w:tmpl w:val="58320F78"/>
    <w:lvl w:ilvl="0" w:tplc="225C6B06">
      <w:start w:val="1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311CB"/>
    <w:multiLevelType w:val="multilevel"/>
    <w:tmpl w:val="C45CADE4"/>
    <w:styleLink w:val="Style2"/>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nsid w:val="0B8E6C29"/>
    <w:multiLevelType w:val="hybridMultilevel"/>
    <w:tmpl w:val="5988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2F22A2"/>
    <w:multiLevelType w:val="hybridMultilevel"/>
    <w:tmpl w:val="BD9825A8"/>
    <w:lvl w:ilvl="0" w:tplc="8FFE7FB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23C37"/>
    <w:multiLevelType w:val="hybridMultilevel"/>
    <w:tmpl w:val="3E141196"/>
    <w:lvl w:ilvl="0" w:tplc="EF0A104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D7F31"/>
    <w:multiLevelType w:val="hybridMultilevel"/>
    <w:tmpl w:val="F9B0886E"/>
    <w:lvl w:ilvl="0" w:tplc="ABC6746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A71E18"/>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412A3810"/>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nsid w:val="44C85DBF"/>
    <w:multiLevelType w:val="hybridMultilevel"/>
    <w:tmpl w:val="6CDC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14353"/>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
    <w:nsid w:val="4D161105"/>
    <w:multiLevelType w:val="hybridMultilevel"/>
    <w:tmpl w:val="6CDC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C6CE9"/>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nsid w:val="60962AF5"/>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nsid w:val="63E05B2A"/>
    <w:multiLevelType w:val="multilevel"/>
    <w:tmpl w:val="C45CADE4"/>
    <w:numStyleLink w:val="Style2"/>
  </w:abstractNum>
  <w:abstractNum w:abstractNumId="14">
    <w:nsid w:val="66435CB3"/>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nsid w:val="6774225F"/>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nsid w:val="732D4B49"/>
    <w:multiLevelType w:val="multilevel"/>
    <w:tmpl w:val="070464F8"/>
    <w:styleLink w:val="Style1"/>
    <w:lvl w:ilvl="0">
      <w:start w:val="2"/>
      <w:numFmt w:val="decimal"/>
      <w:lvlText w:val="%1."/>
      <w:lvlJc w:val="left"/>
      <w:pPr>
        <w:tabs>
          <w:tab w:val="num" w:pos="567"/>
        </w:tabs>
        <w:ind w:left="680" w:hanging="680"/>
      </w:pPr>
      <w:rPr>
        <w:rFonts w:hint="default"/>
      </w:rPr>
    </w:lvl>
    <w:lvl w:ilvl="1">
      <w:start w:val="2"/>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7">
    <w:nsid w:val="7DC243BE"/>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12"/>
  </w:num>
  <w:num w:numId="2">
    <w:abstractNumId w:val="0"/>
  </w:num>
  <w:num w:numId="3">
    <w:abstractNumId w:val="2"/>
  </w:num>
  <w:num w:numId="4">
    <w:abstractNumId w:val="10"/>
  </w:num>
  <w:num w:numId="5">
    <w:abstractNumId w:val="14"/>
  </w:num>
  <w:num w:numId="6">
    <w:abstractNumId w:val="16"/>
  </w:num>
  <w:num w:numId="7">
    <w:abstractNumId w:val="9"/>
  </w:num>
  <w:num w:numId="8">
    <w:abstractNumId w:val="13"/>
  </w:num>
  <w:num w:numId="9">
    <w:abstractNumId w:val="1"/>
  </w:num>
  <w:num w:numId="10">
    <w:abstractNumId w:val="17"/>
  </w:num>
  <w:num w:numId="11">
    <w:abstractNumId w:val="11"/>
  </w:num>
  <w:num w:numId="12">
    <w:abstractNumId w:val="8"/>
  </w:num>
  <w:num w:numId="13">
    <w:abstractNumId w:val="6"/>
  </w:num>
  <w:num w:numId="14">
    <w:abstractNumId w:val="15"/>
  </w:num>
  <w:num w:numId="15">
    <w:abstractNumId w:val="7"/>
  </w:num>
  <w:num w:numId="16">
    <w:abstractNumId w:val="5"/>
  </w:num>
  <w:num w:numId="17">
    <w:abstractNumId w:val="3"/>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y Martin III">
    <w15:presenceInfo w15:providerId="None" w15:userId="Marty Martin I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revisionView w:markup="0"/>
  <w:trackRevisions/>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F8C"/>
    <w:rsid w:val="0000205B"/>
    <w:rsid w:val="000165F5"/>
    <w:rsid w:val="0002089B"/>
    <w:rsid w:val="0003064D"/>
    <w:rsid w:val="00065915"/>
    <w:rsid w:val="00070740"/>
    <w:rsid w:val="000711E1"/>
    <w:rsid w:val="00073479"/>
    <w:rsid w:val="000D4C53"/>
    <w:rsid w:val="000D60F0"/>
    <w:rsid w:val="001000E7"/>
    <w:rsid w:val="00105E4E"/>
    <w:rsid w:val="00127F43"/>
    <w:rsid w:val="00161868"/>
    <w:rsid w:val="00162175"/>
    <w:rsid w:val="001761B7"/>
    <w:rsid w:val="001A7CF2"/>
    <w:rsid w:val="001B76CE"/>
    <w:rsid w:val="001D14BA"/>
    <w:rsid w:val="00201DE4"/>
    <w:rsid w:val="00221F36"/>
    <w:rsid w:val="00242ACA"/>
    <w:rsid w:val="00246597"/>
    <w:rsid w:val="00246E20"/>
    <w:rsid w:val="002504FC"/>
    <w:rsid w:val="00254532"/>
    <w:rsid w:val="00257B9D"/>
    <w:rsid w:val="00291BD9"/>
    <w:rsid w:val="00295BC4"/>
    <w:rsid w:val="002B2C96"/>
    <w:rsid w:val="002C1ABB"/>
    <w:rsid w:val="002C2FED"/>
    <w:rsid w:val="002E0846"/>
    <w:rsid w:val="0032726E"/>
    <w:rsid w:val="003274DF"/>
    <w:rsid w:val="00342B39"/>
    <w:rsid w:val="003435AA"/>
    <w:rsid w:val="00352ED1"/>
    <w:rsid w:val="003551BF"/>
    <w:rsid w:val="0036358E"/>
    <w:rsid w:val="0036732E"/>
    <w:rsid w:val="00374240"/>
    <w:rsid w:val="003C663B"/>
    <w:rsid w:val="003D2636"/>
    <w:rsid w:val="003D48A3"/>
    <w:rsid w:val="003F11D2"/>
    <w:rsid w:val="004137C3"/>
    <w:rsid w:val="00414B62"/>
    <w:rsid w:val="004163E2"/>
    <w:rsid w:val="00452989"/>
    <w:rsid w:val="0046011B"/>
    <w:rsid w:val="00472D2E"/>
    <w:rsid w:val="00473D84"/>
    <w:rsid w:val="00477B5A"/>
    <w:rsid w:val="00480FB6"/>
    <w:rsid w:val="004D0AE1"/>
    <w:rsid w:val="004D3304"/>
    <w:rsid w:val="00506860"/>
    <w:rsid w:val="00511412"/>
    <w:rsid w:val="00522260"/>
    <w:rsid w:val="00524B13"/>
    <w:rsid w:val="005914CF"/>
    <w:rsid w:val="005C550E"/>
    <w:rsid w:val="005D7B83"/>
    <w:rsid w:val="005E1DB7"/>
    <w:rsid w:val="005F1175"/>
    <w:rsid w:val="005F72A5"/>
    <w:rsid w:val="00602C48"/>
    <w:rsid w:val="00612150"/>
    <w:rsid w:val="006274D1"/>
    <w:rsid w:val="00641D44"/>
    <w:rsid w:val="00675501"/>
    <w:rsid w:val="00677430"/>
    <w:rsid w:val="00680D4C"/>
    <w:rsid w:val="00693473"/>
    <w:rsid w:val="00693A09"/>
    <w:rsid w:val="00693BDF"/>
    <w:rsid w:val="006A0CF0"/>
    <w:rsid w:val="006E0E4C"/>
    <w:rsid w:val="006E2894"/>
    <w:rsid w:val="00723B50"/>
    <w:rsid w:val="00726FEF"/>
    <w:rsid w:val="007440E0"/>
    <w:rsid w:val="007655E6"/>
    <w:rsid w:val="00781F8C"/>
    <w:rsid w:val="00783F27"/>
    <w:rsid w:val="0079744F"/>
    <w:rsid w:val="007B44AC"/>
    <w:rsid w:val="007C66B5"/>
    <w:rsid w:val="007D3164"/>
    <w:rsid w:val="007E516D"/>
    <w:rsid w:val="007F1832"/>
    <w:rsid w:val="00806703"/>
    <w:rsid w:val="00814EF7"/>
    <w:rsid w:val="00817091"/>
    <w:rsid w:val="0084368E"/>
    <w:rsid w:val="00843769"/>
    <w:rsid w:val="00854228"/>
    <w:rsid w:val="0088076C"/>
    <w:rsid w:val="00885388"/>
    <w:rsid w:val="0089073A"/>
    <w:rsid w:val="008A5520"/>
    <w:rsid w:val="008D354F"/>
    <w:rsid w:val="008D37B0"/>
    <w:rsid w:val="008D44E7"/>
    <w:rsid w:val="008D47A4"/>
    <w:rsid w:val="008D5236"/>
    <w:rsid w:val="009132A4"/>
    <w:rsid w:val="00925979"/>
    <w:rsid w:val="0094447C"/>
    <w:rsid w:val="00953A18"/>
    <w:rsid w:val="009835A8"/>
    <w:rsid w:val="0098760D"/>
    <w:rsid w:val="0099073B"/>
    <w:rsid w:val="009B1A13"/>
    <w:rsid w:val="009B1ADA"/>
    <w:rsid w:val="009C2110"/>
    <w:rsid w:val="009C58C1"/>
    <w:rsid w:val="00A03AEF"/>
    <w:rsid w:val="00A06036"/>
    <w:rsid w:val="00A16521"/>
    <w:rsid w:val="00A43F00"/>
    <w:rsid w:val="00A529B2"/>
    <w:rsid w:val="00A67792"/>
    <w:rsid w:val="00A77F4F"/>
    <w:rsid w:val="00AB34A6"/>
    <w:rsid w:val="00AB364B"/>
    <w:rsid w:val="00AB3836"/>
    <w:rsid w:val="00AC0AAA"/>
    <w:rsid w:val="00AC56BC"/>
    <w:rsid w:val="00AD2D2D"/>
    <w:rsid w:val="00AE69B1"/>
    <w:rsid w:val="00B02F6F"/>
    <w:rsid w:val="00B07E59"/>
    <w:rsid w:val="00B26760"/>
    <w:rsid w:val="00B329D7"/>
    <w:rsid w:val="00B339D5"/>
    <w:rsid w:val="00B412E7"/>
    <w:rsid w:val="00B615C5"/>
    <w:rsid w:val="00B66F0A"/>
    <w:rsid w:val="00B775BD"/>
    <w:rsid w:val="00B83282"/>
    <w:rsid w:val="00BA1135"/>
    <w:rsid w:val="00BA71C7"/>
    <w:rsid w:val="00BB7AEC"/>
    <w:rsid w:val="00BC271B"/>
    <w:rsid w:val="00BD75AB"/>
    <w:rsid w:val="00BE1909"/>
    <w:rsid w:val="00BE3BE8"/>
    <w:rsid w:val="00C12F04"/>
    <w:rsid w:val="00C2005F"/>
    <w:rsid w:val="00C20F70"/>
    <w:rsid w:val="00C251C2"/>
    <w:rsid w:val="00C500EE"/>
    <w:rsid w:val="00C623C5"/>
    <w:rsid w:val="00C63067"/>
    <w:rsid w:val="00C63F41"/>
    <w:rsid w:val="00C77666"/>
    <w:rsid w:val="00C90531"/>
    <w:rsid w:val="00CC1022"/>
    <w:rsid w:val="00CC6535"/>
    <w:rsid w:val="00CD10C0"/>
    <w:rsid w:val="00CD11C8"/>
    <w:rsid w:val="00CD6535"/>
    <w:rsid w:val="00CE2EC0"/>
    <w:rsid w:val="00CE5726"/>
    <w:rsid w:val="00D1152D"/>
    <w:rsid w:val="00D253BC"/>
    <w:rsid w:val="00D2540B"/>
    <w:rsid w:val="00D34A01"/>
    <w:rsid w:val="00D453A8"/>
    <w:rsid w:val="00D53497"/>
    <w:rsid w:val="00D75FD8"/>
    <w:rsid w:val="00D94E42"/>
    <w:rsid w:val="00D97552"/>
    <w:rsid w:val="00DB7E56"/>
    <w:rsid w:val="00DF0339"/>
    <w:rsid w:val="00DF1992"/>
    <w:rsid w:val="00DF3AA0"/>
    <w:rsid w:val="00E11F96"/>
    <w:rsid w:val="00E151BF"/>
    <w:rsid w:val="00E21C8D"/>
    <w:rsid w:val="00E25937"/>
    <w:rsid w:val="00EB71A5"/>
    <w:rsid w:val="00EC34C9"/>
    <w:rsid w:val="00EC45E5"/>
    <w:rsid w:val="00F00651"/>
    <w:rsid w:val="00F3558E"/>
    <w:rsid w:val="00F41576"/>
    <w:rsid w:val="00F4272D"/>
    <w:rsid w:val="00F5021A"/>
    <w:rsid w:val="00F5131B"/>
    <w:rsid w:val="00F60B8D"/>
    <w:rsid w:val="00F6476E"/>
    <w:rsid w:val="00F8537F"/>
    <w:rsid w:val="00F943BF"/>
    <w:rsid w:val="00F95027"/>
    <w:rsid w:val="00FB1CC9"/>
    <w:rsid w:val="00FC1C32"/>
    <w:rsid w:val="00FD1019"/>
    <w:rsid w:val="00FD4136"/>
    <w:rsid w:val="00FD47DB"/>
    <w:rsid w:val="00F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F8C"/>
    <w:rPr>
      <w:rFonts w:ascii="Calibri" w:eastAsia="Calibri" w:hAnsi="Calibri" w:cs="Times New Roman"/>
    </w:rPr>
  </w:style>
  <w:style w:type="paragraph" w:styleId="Heading1">
    <w:name w:val="heading 1"/>
    <w:basedOn w:val="Normal"/>
    <w:next w:val="Normal"/>
    <w:link w:val="Heading1Char"/>
    <w:uiPriority w:val="9"/>
    <w:qFormat/>
    <w:rsid w:val="0078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F8C"/>
    <w:pPr>
      <w:spacing w:after="0" w:line="240" w:lineRule="auto"/>
    </w:pPr>
  </w:style>
  <w:style w:type="paragraph" w:styleId="Header">
    <w:name w:val="header"/>
    <w:basedOn w:val="Normal"/>
    <w:link w:val="HeaderChar"/>
    <w:uiPriority w:val="99"/>
    <w:unhideWhenUsed/>
    <w:rsid w:val="0078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F8C"/>
  </w:style>
  <w:style w:type="paragraph" w:styleId="Footer">
    <w:name w:val="footer"/>
    <w:basedOn w:val="Normal"/>
    <w:link w:val="FooterChar"/>
    <w:uiPriority w:val="99"/>
    <w:unhideWhenUsed/>
    <w:rsid w:val="0078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8C"/>
  </w:style>
  <w:style w:type="paragraph" w:styleId="BalloonText">
    <w:name w:val="Balloon Text"/>
    <w:basedOn w:val="Normal"/>
    <w:link w:val="BalloonTextChar"/>
    <w:uiPriority w:val="99"/>
    <w:semiHidden/>
    <w:unhideWhenUsed/>
    <w:rsid w:val="00781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8C"/>
    <w:rPr>
      <w:rFonts w:ascii="Tahoma" w:hAnsi="Tahoma" w:cs="Tahoma"/>
      <w:sz w:val="16"/>
      <w:szCs w:val="16"/>
    </w:rPr>
  </w:style>
  <w:style w:type="paragraph" w:styleId="TOC1">
    <w:name w:val="toc 1"/>
    <w:basedOn w:val="Normal"/>
    <w:next w:val="Normal"/>
    <w:autoRedefine/>
    <w:uiPriority w:val="39"/>
    <w:unhideWhenUsed/>
    <w:qFormat/>
    <w:rsid w:val="00781F8C"/>
    <w:pPr>
      <w:spacing w:before="120" w:after="120"/>
    </w:pPr>
    <w:rPr>
      <w:b/>
      <w:caps/>
      <w:color w:val="FF0000"/>
      <w:sz w:val="20"/>
    </w:rPr>
  </w:style>
  <w:style w:type="paragraph" w:styleId="TOC2">
    <w:name w:val="toc 2"/>
    <w:basedOn w:val="Normal"/>
    <w:next w:val="Normal"/>
    <w:autoRedefine/>
    <w:uiPriority w:val="39"/>
    <w:unhideWhenUsed/>
    <w:qFormat/>
    <w:rsid w:val="00480FB6"/>
    <w:pPr>
      <w:tabs>
        <w:tab w:val="left" w:pos="880"/>
        <w:tab w:val="right" w:leader="dot" w:pos="9498"/>
      </w:tabs>
      <w:spacing w:after="0"/>
      <w:ind w:left="216"/>
    </w:pPr>
    <w:rPr>
      <w:b/>
      <w:smallCaps/>
      <w:sz w:val="20"/>
      <w:szCs w:val="20"/>
    </w:rPr>
  </w:style>
  <w:style w:type="character" w:styleId="Hyperlink">
    <w:name w:val="Hyperlink"/>
    <w:aliases w:val="Indice 1º nivel"/>
    <w:basedOn w:val="DefaultParagraphFont"/>
    <w:uiPriority w:val="99"/>
    <w:unhideWhenUsed/>
    <w:rsid w:val="00781F8C"/>
    <w:rPr>
      <w:color w:val="0000FF" w:themeColor="hyperlink"/>
      <w:u w:val="single"/>
    </w:rPr>
  </w:style>
  <w:style w:type="paragraph" w:customStyle="1" w:styleId="SANUS1">
    <w:name w:val="SANUS 1"/>
    <w:basedOn w:val="Heading1"/>
    <w:link w:val="SANUS1Char"/>
    <w:qFormat/>
    <w:rsid w:val="00781F8C"/>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781F8C"/>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781F8C"/>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781F8C"/>
    <w:rPr>
      <w:rFonts w:ascii="Calibri" w:eastAsia="Calibri" w:hAnsi="Calibri" w:cs="Times New Roman"/>
      <w:b/>
      <w:bCs/>
      <w:sz w:val="24"/>
      <w:szCs w:val="24"/>
      <w:lang w:bidi="en-US"/>
    </w:rPr>
  </w:style>
  <w:style w:type="paragraph" w:customStyle="1" w:styleId="Normal1">
    <w:name w:val="Normal1"/>
    <w:basedOn w:val="Normal"/>
    <w:link w:val="Normal1Char"/>
    <w:qFormat/>
    <w:rsid w:val="00781F8C"/>
    <w:pPr>
      <w:spacing w:before="120"/>
    </w:pPr>
    <w:rPr>
      <w:rFonts w:eastAsia="Times New Roman"/>
    </w:rPr>
  </w:style>
  <w:style w:type="character" w:customStyle="1" w:styleId="Normal1Char">
    <w:name w:val="Normal1 Char"/>
    <w:link w:val="Normal1"/>
    <w:rsid w:val="00781F8C"/>
    <w:rPr>
      <w:rFonts w:ascii="Calibri" w:eastAsia="Times New Roman" w:hAnsi="Calibri" w:cs="Times New Roman"/>
    </w:rPr>
  </w:style>
  <w:style w:type="character" w:styleId="CommentReference">
    <w:name w:val="annotation reference"/>
    <w:basedOn w:val="DefaultParagraphFont"/>
    <w:uiPriority w:val="99"/>
    <w:unhideWhenUsed/>
    <w:rsid w:val="00781F8C"/>
    <w:rPr>
      <w:sz w:val="16"/>
      <w:szCs w:val="16"/>
    </w:rPr>
  </w:style>
  <w:style w:type="paragraph" w:styleId="CommentText">
    <w:name w:val="annotation text"/>
    <w:basedOn w:val="Normal"/>
    <w:link w:val="CommentTextChar"/>
    <w:uiPriority w:val="99"/>
    <w:semiHidden/>
    <w:unhideWhenUsed/>
    <w:rsid w:val="00781F8C"/>
    <w:pPr>
      <w:spacing w:line="240" w:lineRule="auto"/>
    </w:pPr>
    <w:rPr>
      <w:sz w:val="20"/>
      <w:szCs w:val="20"/>
    </w:rPr>
  </w:style>
  <w:style w:type="character" w:customStyle="1" w:styleId="CommentTextChar">
    <w:name w:val="Comment Text Char"/>
    <w:basedOn w:val="DefaultParagraphFont"/>
    <w:link w:val="CommentText"/>
    <w:uiPriority w:val="99"/>
    <w:semiHidden/>
    <w:rsid w:val="00781F8C"/>
    <w:rPr>
      <w:rFonts w:ascii="Calibri" w:eastAsia="Calibri" w:hAnsi="Calibri" w:cs="Times New Roman"/>
      <w:sz w:val="20"/>
      <w:szCs w:val="20"/>
    </w:rPr>
  </w:style>
  <w:style w:type="paragraph" w:styleId="FootnoteText">
    <w:name w:val="footnote text"/>
    <w:basedOn w:val="Normal"/>
    <w:link w:val="FootnoteTextChar"/>
    <w:unhideWhenUsed/>
    <w:rsid w:val="00781F8C"/>
    <w:pPr>
      <w:spacing w:after="0" w:line="240" w:lineRule="auto"/>
    </w:pPr>
    <w:rPr>
      <w:sz w:val="20"/>
      <w:szCs w:val="20"/>
    </w:rPr>
  </w:style>
  <w:style w:type="character" w:customStyle="1" w:styleId="FootnoteTextChar">
    <w:name w:val="Footnote Text Char"/>
    <w:basedOn w:val="DefaultParagraphFont"/>
    <w:link w:val="FootnoteText"/>
    <w:rsid w:val="00781F8C"/>
    <w:rPr>
      <w:rFonts w:ascii="Calibri" w:eastAsia="Calibri" w:hAnsi="Calibri" w:cs="Times New Roman"/>
      <w:sz w:val="20"/>
      <w:szCs w:val="20"/>
    </w:rPr>
  </w:style>
  <w:style w:type="character" w:styleId="FootnoteReference">
    <w:name w:val="footnote reference"/>
    <w:basedOn w:val="DefaultParagraphFont"/>
    <w:unhideWhenUsed/>
    <w:rsid w:val="00781F8C"/>
    <w:rPr>
      <w:vertAlign w:val="superscript"/>
    </w:rPr>
  </w:style>
  <w:style w:type="character" w:customStyle="1" w:styleId="Heading1Char">
    <w:name w:val="Heading 1 Char"/>
    <w:basedOn w:val="DefaultParagraphFont"/>
    <w:link w:val="Heading1"/>
    <w:uiPriority w:val="9"/>
    <w:rsid w:val="00781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1F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760"/>
    <w:pPr>
      <w:ind w:left="720"/>
      <w:contextualSpacing/>
    </w:pPr>
  </w:style>
  <w:style w:type="paragraph" w:customStyle="1" w:styleId="Text">
    <w:name w:val="Text"/>
    <w:basedOn w:val="Normal"/>
    <w:rsid w:val="009C58C1"/>
    <w:pPr>
      <w:overflowPunct w:val="0"/>
      <w:autoSpaceDE w:val="0"/>
      <w:autoSpaceDN w:val="0"/>
      <w:adjustRightInd w:val="0"/>
      <w:spacing w:after="220"/>
      <w:jc w:val="both"/>
      <w:textAlignment w:val="baseline"/>
    </w:pPr>
    <w:rPr>
      <w:rFonts w:ascii="Times New Roman" w:eastAsia="Times New Roman" w:hAnsi="Times New Roman"/>
      <w:snapToGrid w:val="0"/>
    </w:rPr>
  </w:style>
  <w:style w:type="character" w:styleId="FollowedHyperlink">
    <w:name w:val="FollowedHyperlink"/>
    <w:basedOn w:val="DefaultParagraphFont"/>
    <w:uiPriority w:val="99"/>
    <w:semiHidden/>
    <w:unhideWhenUsed/>
    <w:rsid w:val="00C63067"/>
    <w:rPr>
      <w:color w:val="800080" w:themeColor="followedHyperlink"/>
      <w:u w:val="single"/>
    </w:rPr>
  </w:style>
  <w:style w:type="numbering" w:customStyle="1" w:styleId="Style1">
    <w:name w:val="Style1"/>
    <w:uiPriority w:val="99"/>
    <w:rsid w:val="0002089B"/>
    <w:pPr>
      <w:numPr>
        <w:numId w:val="6"/>
      </w:numPr>
    </w:pPr>
  </w:style>
  <w:style w:type="numbering" w:customStyle="1" w:styleId="Style2">
    <w:name w:val="Style2"/>
    <w:uiPriority w:val="99"/>
    <w:rsid w:val="0002089B"/>
    <w:pPr>
      <w:numPr>
        <w:numId w:val="9"/>
      </w:numPr>
    </w:pPr>
  </w:style>
  <w:style w:type="paragraph" w:styleId="CommentSubject">
    <w:name w:val="annotation subject"/>
    <w:basedOn w:val="CommentText"/>
    <w:next w:val="CommentText"/>
    <w:link w:val="CommentSubjectChar"/>
    <w:uiPriority w:val="99"/>
    <w:semiHidden/>
    <w:unhideWhenUsed/>
    <w:rsid w:val="00B83282"/>
    <w:rPr>
      <w:b/>
      <w:bCs/>
    </w:rPr>
  </w:style>
  <w:style w:type="character" w:customStyle="1" w:styleId="CommentSubjectChar">
    <w:name w:val="Comment Subject Char"/>
    <w:basedOn w:val="CommentTextChar"/>
    <w:link w:val="CommentSubject"/>
    <w:uiPriority w:val="99"/>
    <w:semiHidden/>
    <w:rsid w:val="00B83282"/>
    <w:rPr>
      <w:rFonts w:ascii="Calibri" w:eastAsia="Calibri" w:hAnsi="Calibri" w:cs="Times New Roman"/>
      <w:b/>
      <w:bCs/>
      <w:sz w:val="20"/>
      <w:szCs w:val="20"/>
    </w:rPr>
  </w:style>
  <w:style w:type="paragraph" w:styleId="Revision">
    <w:name w:val="Revision"/>
    <w:hidden/>
    <w:uiPriority w:val="99"/>
    <w:semiHidden/>
    <w:rsid w:val="00B83282"/>
    <w:pPr>
      <w:spacing w:after="0" w:line="240" w:lineRule="auto"/>
    </w:pPr>
    <w:rPr>
      <w:rFonts w:ascii="Calibri" w:eastAsia="Calibri" w:hAnsi="Calibri" w:cs="Times New Roman"/>
    </w:rPr>
  </w:style>
  <w:style w:type="table" w:styleId="TableGrid">
    <w:name w:val="Table Grid"/>
    <w:basedOn w:val="TableNormal"/>
    <w:uiPriority w:val="59"/>
    <w:rsid w:val="006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D33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30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4D3304"/>
    <w:rPr>
      <w:vertAlign w:val="superscript"/>
    </w:rPr>
  </w:style>
  <w:style w:type="paragraph" w:styleId="NormalWeb">
    <w:name w:val="Normal (Web)"/>
    <w:basedOn w:val="Normal"/>
    <w:uiPriority w:val="99"/>
    <w:unhideWhenUsed/>
    <w:rsid w:val="00675501"/>
    <w:pPr>
      <w:spacing w:before="100" w:beforeAutospacing="1" w:after="100" w:afterAutospacing="1" w:line="240" w:lineRule="auto"/>
    </w:pPr>
    <w:rPr>
      <w:rFonts w:ascii="Times New Roman" w:eastAsia="Times New Roman" w:hAnsi="Times New Roman"/>
      <w:sz w:val="24"/>
      <w:szCs w:val="24"/>
    </w:rPr>
  </w:style>
  <w:style w:type="paragraph" w:customStyle="1" w:styleId="Formatofecha">
    <w:name w:val="Formato fecha"/>
    <w:basedOn w:val="Normal"/>
    <w:autoRedefine/>
    <w:rsid w:val="00480FB6"/>
    <w:pPr>
      <w:tabs>
        <w:tab w:val="left" w:pos="4891"/>
      </w:tabs>
    </w:pPr>
    <w:rPr>
      <w:rFonts w:eastAsia="Times New Roman"/>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F8C"/>
    <w:rPr>
      <w:rFonts w:ascii="Calibri" w:eastAsia="Calibri" w:hAnsi="Calibri" w:cs="Times New Roman"/>
    </w:rPr>
  </w:style>
  <w:style w:type="paragraph" w:styleId="Heading1">
    <w:name w:val="heading 1"/>
    <w:basedOn w:val="Normal"/>
    <w:next w:val="Normal"/>
    <w:link w:val="Heading1Char"/>
    <w:uiPriority w:val="9"/>
    <w:qFormat/>
    <w:rsid w:val="0078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F8C"/>
    <w:pPr>
      <w:spacing w:after="0" w:line="240" w:lineRule="auto"/>
    </w:pPr>
  </w:style>
  <w:style w:type="paragraph" w:styleId="Header">
    <w:name w:val="header"/>
    <w:basedOn w:val="Normal"/>
    <w:link w:val="HeaderChar"/>
    <w:uiPriority w:val="99"/>
    <w:unhideWhenUsed/>
    <w:rsid w:val="0078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F8C"/>
  </w:style>
  <w:style w:type="paragraph" w:styleId="Footer">
    <w:name w:val="footer"/>
    <w:basedOn w:val="Normal"/>
    <w:link w:val="FooterChar"/>
    <w:uiPriority w:val="99"/>
    <w:unhideWhenUsed/>
    <w:rsid w:val="0078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8C"/>
  </w:style>
  <w:style w:type="paragraph" w:styleId="BalloonText">
    <w:name w:val="Balloon Text"/>
    <w:basedOn w:val="Normal"/>
    <w:link w:val="BalloonTextChar"/>
    <w:uiPriority w:val="99"/>
    <w:semiHidden/>
    <w:unhideWhenUsed/>
    <w:rsid w:val="00781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8C"/>
    <w:rPr>
      <w:rFonts w:ascii="Tahoma" w:hAnsi="Tahoma" w:cs="Tahoma"/>
      <w:sz w:val="16"/>
      <w:szCs w:val="16"/>
    </w:rPr>
  </w:style>
  <w:style w:type="paragraph" w:styleId="TOC1">
    <w:name w:val="toc 1"/>
    <w:basedOn w:val="Normal"/>
    <w:next w:val="Normal"/>
    <w:autoRedefine/>
    <w:uiPriority w:val="39"/>
    <w:unhideWhenUsed/>
    <w:qFormat/>
    <w:rsid w:val="00781F8C"/>
    <w:pPr>
      <w:spacing w:before="120" w:after="120"/>
    </w:pPr>
    <w:rPr>
      <w:b/>
      <w:caps/>
      <w:color w:val="FF0000"/>
      <w:sz w:val="20"/>
    </w:rPr>
  </w:style>
  <w:style w:type="paragraph" w:styleId="TOC2">
    <w:name w:val="toc 2"/>
    <w:basedOn w:val="Normal"/>
    <w:next w:val="Normal"/>
    <w:autoRedefine/>
    <w:uiPriority w:val="39"/>
    <w:unhideWhenUsed/>
    <w:qFormat/>
    <w:rsid w:val="00480FB6"/>
    <w:pPr>
      <w:tabs>
        <w:tab w:val="left" w:pos="880"/>
        <w:tab w:val="right" w:leader="dot" w:pos="9498"/>
      </w:tabs>
      <w:spacing w:after="0"/>
      <w:ind w:left="216"/>
    </w:pPr>
    <w:rPr>
      <w:b/>
      <w:smallCaps/>
      <w:sz w:val="20"/>
      <w:szCs w:val="20"/>
    </w:rPr>
  </w:style>
  <w:style w:type="character" w:styleId="Hyperlink">
    <w:name w:val="Hyperlink"/>
    <w:aliases w:val="Indice 1º nivel"/>
    <w:basedOn w:val="DefaultParagraphFont"/>
    <w:uiPriority w:val="99"/>
    <w:unhideWhenUsed/>
    <w:rsid w:val="00781F8C"/>
    <w:rPr>
      <w:color w:val="0000FF" w:themeColor="hyperlink"/>
      <w:u w:val="single"/>
    </w:rPr>
  </w:style>
  <w:style w:type="paragraph" w:customStyle="1" w:styleId="SANUS1">
    <w:name w:val="SANUS 1"/>
    <w:basedOn w:val="Heading1"/>
    <w:link w:val="SANUS1Char"/>
    <w:qFormat/>
    <w:rsid w:val="00781F8C"/>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781F8C"/>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781F8C"/>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781F8C"/>
    <w:rPr>
      <w:rFonts w:ascii="Calibri" w:eastAsia="Calibri" w:hAnsi="Calibri" w:cs="Times New Roman"/>
      <w:b/>
      <w:bCs/>
      <w:sz w:val="24"/>
      <w:szCs w:val="24"/>
      <w:lang w:bidi="en-US"/>
    </w:rPr>
  </w:style>
  <w:style w:type="paragraph" w:customStyle="1" w:styleId="Normal1">
    <w:name w:val="Normal1"/>
    <w:basedOn w:val="Normal"/>
    <w:link w:val="Normal1Char"/>
    <w:qFormat/>
    <w:rsid w:val="00781F8C"/>
    <w:pPr>
      <w:spacing w:before="120"/>
    </w:pPr>
    <w:rPr>
      <w:rFonts w:eastAsia="Times New Roman"/>
    </w:rPr>
  </w:style>
  <w:style w:type="character" w:customStyle="1" w:styleId="Normal1Char">
    <w:name w:val="Normal1 Char"/>
    <w:link w:val="Normal1"/>
    <w:rsid w:val="00781F8C"/>
    <w:rPr>
      <w:rFonts w:ascii="Calibri" w:eastAsia="Times New Roman" w:hAnsi="Calibri" w:cs="Times New Roman"/>
    </w:rPr>
  </w:style>
  <w:style w:type="character" w:styleId="CommentReference">
    <w:name w:val="annotation reference"/>
    <w:basedOn w:val="DefaultParagraphFont"/>
    <w:uiPriority w:val="99"/>
    <w:unhideWhenUsed/>
    <w:rsid w:val="00781F8C"/>
    <w:rPr>
      <w:sz w:val="16"/>
      <w:szCs w:val="16"/>
    </w:rPr>
  </w:style>
  <w:style w:type="paragraph" w:styleId="CommentText">
    <w:name w:val="annotation text"/>
    <w:basedOn w:val="Normal"/>
    <w:link w:val="CommentTextChar"/>
    <w:uiPriority w:val="99"/>
    <w:semiHidden/>
    <w:unhideWhenUsed/>
    <w:rsid w:val="00781F8C"/>
    <w:pPr>
      <w:spacing w:line="240" w:lineRule="auto"/>
    </w:pPr>
    <w:rPr>
      <w:sz w:val="20"/>
      <w:szCs w:val="20"/>
    </w:rPr>
  </w:style>
  <w:style w:type="character" w:customStyle="1" w:styleId="CommentTextChar">
    <w:name w:val="Comment Text Char"/>
    <w:basedOn w:val="DefaultParagraphFont"/>
    <w:link w:val="CommentText"/>
    <w:uiPriority w:val="99"/>
    <w:semiHidden/>
    <w:rsid w:val="00781F8C"/>
    <w:rPr>
      <w:rFonts w:ascii="Calibri" w:eastAsia="Calibri" w:hAnsi="Calibri" w:cs="Times New Roman"/>
      <w:sz w:val="20"/>
      <w:szCs w:val="20"/>
    </w:rPr>
  </w:style>
  <w:style w:type="paragraph" w:styleId="FootnoteText">
    <w:name w:val="footnote text"/>
    <w:basedOn w:val="Normal"/>
    <w:link w:val="FootnoteTextChar"/>
    <w:unhideWhenUsed/>
    <w:rsid w:val="00781F8C"/>
    <w:pPr>
      <w:spacing w:after="0" w:line="240" w:lineRule="auto"/>
    </w:pPr>
    <w:rPr>
      <w:sz w:val="20"/>
      <w:szCs w:val="20"/>
    </w:rPr>
  </w:style>
  <w:style w:type="character" w:customStyle="1" w:styleId="FootnoteTextChar">
    <w:name w:val="Footnote Text Char"/>
    <w:basedOn w:val="DefaultParagraphFont"/>
    <w:link w:val="FootnoteText"/>
    <w:rsid w:val="00781F8C"/>
    <w:rPr>
      <w:rFonts w:ascii="Calibri" w:eastAsia="Calibri" w:hAnsi="Calibri" w:cs="Times New Roman"/>
      <w:sz w:val="20"/>
      <w:szCs w:val="20"/>
    </w:rPr>
  </w:style>
  <w:style w:type="character" w:styleId="FootnoteReference">
    <w:name w:val="footnote reference"/>
    <w:basedOn w:val="DefaultParagraphFont"/>
    <w:unhideWhenUsed/>
    <w:rsid w:val="00781F8C"/>
    <w:rPr>
      <w:vertAlign w:val="superscript"/>
    </w:rPr>
  </w:style>
  <w:style w:type="character" w:customStyle="1" w:styleId="Heading1Char">
    <w:name w:val="Heading 1 Char"/>
    <w:basedOn w:val="DefaultParagraphFont"/>
    <w:link w:val="Heading1"/>
    <w:uiPriority w:val="9"/>
    <w:rsid w:val="00781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1F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760"/>
    <w:pPr>
      <w:ind w:left="720"/>
      <w:contextualSpacing/>
    </w:pPr>
  </w:style>
  <w:style w:type="paragraph" w:customStyle="1" w:styleId="Text">
    <w:name w:val="Text"/>
    <w:basedOn w:val="Normal"/>
    <w:rsid w:val="009C58C1"/>
    <w:pPr>
      <w:overflowPunct w:val="0"/>
      <w:autoSpaceDE w:val="0"/>
      <w:autoSpaceDN w:val="0"/>
      <w:adjustRightInd w:val="0"/>
      <w:spacing w:after="220"/>
      <w:jc w:val="both"/>
      <w:textAlignment w:val="baseline"/>
    </w:pPr>
    <w:rPr>
      <w:rFonts w:ascii="Times New Roman" w:eastAsia="Times New Roman" w:hAnsi="Times New Roman"/>
      <w:snapToGrid w:val="0"/>
    </w:rPr>
  </w:style>
  <w:style w:type="character" w:styleId="FollowedHyperlink">
    <w:name w:val="FollowedHyperlink"/>
    <w:basedOn w:val="DefaultParagraphFont"/>
    <w:uiPriority w:val="99"/>
    <w:semiHidden/>
    <w:unhideWhenUsed/>
    <w:rsid w:val="00C63067"/>
    <w:rPr>
      <w:color w:val="800080" w:themeColor="followedHyperlink"/>
      <w:u w:val="single"/>
    </w:rPr>
  </w:style>
  <w:style w:type="numbering" w:customStyle="1" w:styleId="Style1">
    <w:name w:val="Style1"/>
    <w:uiPriority w:val="99"/>
    <w:rsid w:val="0002089B"/>
    <w:pPr>
      <w:numPr>
        <w:numId w:val="6"/>
      </w:numPr>
    </w:pPr>
  </w:style>
  <w:style w:type="numbering" w:customStyle="1" w:styleId="Style2">
    <w:name w:val="Style2"/>
    <w:uiPriority w:val="99"/>
    <w:rsid w:val="0002089B"/>
    <w:pPr>
      <w:numPr>
        <w:numId w:val="9"/>
      </w:numPr>
    </w:pPr>
  </w:style>
  <w:style w:type="paragraph" w:styleId="CommentSubject">
    <w:name w:val="annotation subject"/>
    <w:basedOn w:val="CommentText"/>
    <w:next w:val="CommentText"/>
    <w:link w:val="CommentSubjectChar"/>
    <w:uiPriority w:val="99"/>
    <w:semiHidden/>
    <w:unhideWhenUsed/>
    <w:rsid w:val="00B83282"/>
    <w:rPr>
      <w:b/>
      <w:bCs/>
    </w:rPr>
  </w:style>
  <w:style w:type="character" w:customStyle="1" w:styleId="CommentSubjectChar">
    <w:name w:val="Comment Subject Char"/>
    <w:basedOn w:val="CommentTextChar"/>
    <w:link w:val="CommentSubject"/>
    <w:uiPriority w:val="99"/>
    <w:semiHidden/>
    <w:rsid w:val="00B83282"/>
    <w:rPr>
      <w:rFonts w:ascii="Calibri" w:eastAsia="Calibri" w:hAnsi="Calibri" w:cs="Times New Roman"/>
      <w:b/>
      <w:bCs/>
      <w:sz w:val="20"/>
      <w:szCs w:val="20"/>
    </w:rPr>
  </w:style>
  <w:style w:type="paragraph" w:styleId="Revision">
    <w:name w:val="Revision"/>
    <w:hidden/>
    <w:uiPriority w:val="99"/>
    <w:semiHidden/>
    <w:rsid w:val="00B83282"/>
    <w:pPr>
      <w:spacing w:after="0" w:line="240" w:lineRule="auto"/>
    </w:pPr>
    <w:rPr>
      <w:rFonts w:ascii="Calibri" w:eastAsia="Calibri" w:hAnsi="Calibri" w:cs="Times New Roman"/>
    </w:rPr>
  </w:style>
  <w:style w:type="table" w:styleId="TableGrid">
    <w:name w:val="Table Grid"/>
    <w:basedOn w:val="TableNormal"/>
    <w:uiPriority w:val="59"/>
    <w:rsid w:val="006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D33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30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4D3304"/>
    <w:rPr>
      <w:vertAlign w:val="superscript"/>
    </w:rPr>
  </w:style>
  <w:style w:type="paragraph" w:styleId="NormalWeb">
    <w:name w:val="Normal (Web)"/>
    <w:basedOn w:val="Normal"/>
    <w:uiPriority w:val="99"/>
    <w:unhideWhenUsed/>
    <w:rsid w:val="00675501"/>
    <w:pPr>
      <w:spacing w:before="100" w:beforeAutospacing="1" w:after="100" w:afterAutospacing="1" w:line="240" w:lineRule="auto"/>
    </w:pPr>
    <w:rPr>
      <w:rFonts w:ascii="Times New Roman" w:eastAsia="Times New Roman" w:hAnsi="Times New Roman"/>
      <w:sz w:val="24"/>
      <w:szCs w:val="24"/>
    </w:rPr>
  </w:style>
  <w:style w:type="paragraph" w:customStyle="1" w:styleId="Formatofecha">
    <w:name w:val="Formato fecha"/>
    <w:basedOn w:val="Normal"/>
    <w:autoRedefine/>
    <w:rsid w:val="00480FB6"/>
    <w:pPr>
      <w:tabs>
        <w:tab w:val="left" w:pos="4891"/>
      </w:tabs>
    </w:pPr>
    <w:rPr>
      <w:rFonts w:eastAsia="Times New Roman"/>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365">
      <w:bodyDiv w:val="1"/>
      <w:marLeft w:val="0"/>
      <w:marRight w:val="0"/>
      <w:marTop w:val="0"/>
      <w:marBottom w:val="0"/>
      <w:divBdr>
        <w:top w:val="none" w:sz="0" w:space="0" w:color="auto"/>
        <w:left w:val="none" w:sz="0" w:space="0" w:color="auto"/>
        <w:bottom w:val="none" w:sz="0" w:space="0" w:color="auto"/>
        <w:right w:val="none" w:sz="0" w:space="0" w:color="auto"/>
      </w:divBdr>
    </w:div>
    <w:div w:id="47801793">
      <w:bodyDiv w:val="1"/>
      <w:marLeft w:val="0"/>
      <w:marRight w:val="0"/>
      <w:marTop w:val="0"/>
      <w:marBottom w:val="0"/>
      <w:divBdr>
        <w:top w:val="none" w:sz="0" w:space="0" w:color="auto"/>
        <w:left w:val="none" w:sz="0" w:space="0" w:color="auto"/>
        <w:bottom w:val="none" w:sz="0" w:space="0" w:color="auto"/>
        <w:right w:val="none" w:sz="0" w:space="0" w:color="auto"/>
      </w:divBdr>
    </w:div>
    <w:div w:id="870189581">
      <w:bodyDiv w:val="1"/>
      <w:marLeft w:val="0"/>
      <w:marRight w:val="0"/>
      <w:marTop w:val="0"/>
      <w:marBottom w:val="0"/>
      <w:divBdr>
        <w:top w:val="none" w:sz="0" w:space="0" w:color="auto"/>
        <w:left w:val="none" w:sz="0" w:space="0" w:color="auto"/>
        <w:bottom w:val="none" w:sz="0" w:space="0" w:color="auto"/>
        <w:right w:val="none" w:sz="0" w:space="0" w:color="auto"/>
      </w:divBdr>
    </w:div>
    <w:div w:id="885217867">
      <w:bodyDiv w:val="1"/>
      <w:marLeft w:val="0"/>
      <w:marRight w:val="0"/>
      <w:marTop w:val="0"/>
      <w:marBottom w:val="0"/>
      <w:divBdr>
        <w:top w:val="none" w:sz="0" w:space="0" w:color="auto"/>
        <w:left w:val="none" w:sz="0" w:space="0" w:color="auto"/>
        <w:bottom w:val="none" w:sz="0" w:space="0" w:color="auto"/>
        <w:right w:val="none" w:sz="0" w:space="0" w:color="auto"/>
      </w:divBdr>
    </w:div>
    <w:div w:id="1557859790">
      <w:bodyDiv w:val="1"/>
      <w:marLeft w:val="0"/>
      <w:marRight w:val="0"/>
      <w:marTop w:val="0"/>
      <w:marBottom w:val="0"/>
      <w:divBdr>
        <w:top w:val="none" w:sz="0" w:space="0" w:color="auto"/>
        <w:left w:val="none" w:sz="0" w:space="0" w:color="auto"/>
        <w:bottom w:val="none" w:sz="0" w:space="0" w:color="auto"/>
        <w:right w:val="none" w:sz="0" w:space="0" w:color="auto"/>
      </w:divBdr>
    </w:div>
    <w:div w:id="1573850421">
      <w:bodyDiv w:val="1"/>
      <w:marLeft w:val="0"/>
      <w:marRight w:val="0"/>
      <w:marTop w:val="0"/>
      <w:marBottom w:val="0"/>
      <w:divBdr>
        <w:top w:val="none" w:sz="0" w:space="0" w:color="auto"/>
        <w:left w:val="none" w:sz="0" w:space="0" w:color="auto"/>
        <w:bottom w:val="none" w:sz="0" w:space="0" w:color="auto"/>
        <w:right w:val="none" w:sz="0" w:space="0" w:color="auto"/>
      </w:divBdr>
    </w:div>
    <w:div w:id="1818109919">
      <w:bodyDiv w:val="1"/>
      <w:marLeft w:val="0"/>
      <w:marRight w:val="0"/>
      <w:marTop w:val="0"/>
      <w:marBottom w:val="0"/>
      <w:divBdr>
        <w:top w:val="none" w:sz="0" w:space="0" w:color="auto"/>
        <w:left w:val="none" w:sz="0" w:space="0" w:color="auto"/>
        <w:bottom w:val="none" w:sz="0" w:space="0" w:color="auto"/>
        <w:right w:val="none" w:sz="0" w:space="0" w:color="auto"/>
      </w:divBdr>
    </w:div>
    <w:div w:id="21160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jwatson2@santander.us" TargetMode="External"/><Relationship Id="rId26" Type="http://schemas.openxmlformats.org/officeDocument/2006/relationships/hyperlink" Target="mailto:george.alexakos@santander.us" TargetMode="External"/><Relationship Id="rId3" Type="http://schemas.openxmlformats.org/officeDocument/2006/relationships/styles" Target="styles.xml"/><Relationship Id="rId21" Type="http://schemas.openxmlformats.org/officeDocument/2006/relationships/hyperlink" Target="mailto:jorge.segura@santander.us" TargetMode="External"/><Relationship Id="rId34" Type="http://schemas.openxmlformats.org/officeDocument/2006/relationships/hyperlink" Target="mailto:awithers@santander.us" TargetMode="External"/><Relationship Id="rId7" Type="http://schemas.openxmlformats.org/officeDocument/2006/relationships/footnotes" Target="footnotes.xml"/><Relationship Id="rId12" Type="http://schemas.openxmlformats.org/officeDocument/2006/relationships/image" Target="media/image10.emf"/><Relationship Id="rId17" Type="http://schemas.openxmlformats.org/officeDocument/2006/relationships/hyperlink" Target="mailto:bart.simon@santander.us" TargetMode="External"/><Relationship Id="rId25" Type="http://schemas.openxmlformats.org/officeDocument/2006/relationships/hyperlink" Target="mailto:rafic.fahs@santander.us" TargetMode="External"/><Relationship Id="rId33" Type="http://schemas.openxmlformats.org/officeDocument/2006/relationships/hyperlink" Target="mailto:pcoutinh@santander.us" TargetMode="External"/><Relationship Id="rId2" Type="http://schemas.openxmlformats.org/officeDocument/2006/relationships/numbering" Target="numbering.xml"/><Relationship Id="rId16" Type="http://schemas.openxmlformats.org/officeDocument/2006/relationships/hyperlink" Target="mailto:john.hennessy@santander.us" TargetMode="External"/><Relationship Id="rId20" Type="http://schemas.openxmlformats.org/officeDocument/2006/relationships/hyperlink" Target="mailto:david.gonzalo@santander.us" TargetMode="External"/><Relationship Id="rId29" Type="http://schemas.openxmlformats.org/officeDocument/2006/relationships/hyperlink" Target="mailto:manuelrodriguezs@gruposantand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peter.walsh@santander.us" TargetMode="External"/><Relationship Id="rId32" Type="http://schemas.openxmlformats.org/officeDocument/2006/relationships/hyperlink" Target="mailto:ygao@santander.us"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hyperlink" Target="mailto:bmcvane@santander.us" TargetMode="External"/><Relationship Id="rId28" Type="http://schemas.openxmlformats.org/officeDocument/2006/relationships/hyperlink" Target="mailto:ccuervo@santander.u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massoud.ameri@santander.us" TargetMode="External"/><Relationship Id="rId31" Type="http://schemas.openxmlformats.org/officeDocument/2006/relationships/hyperlink" Target="mailto:laura.taveras@santander.u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mailto:mlasso@santander.us" TargetMode="External"/><Relationship Id="rId27" Type="http://schemas.openxmlformats.org/officeDocument/2006/relationships/hyperlink" Target="mailto:crichard@santander.us" TargetMode="External"/><Relationship Id="rId30" Type="http://schemas.openxmlformats.org/officeDocument/2006/relationships/hyperlink" Target="mailto:dmitriy.mirchuk@santander.u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ebmossrfs.mx.sov.corp/Policies%20Procedures%20and%20Templates/Forms/AllItems.aspx?RootFolder=%2FPolicies%20Procedures%20and%20Templates%2FRegulatory%20Capital%2FCapital%20Trend%20Summary&amp;FolderCTID=0x012000661B38C92AD17A448762D999E5E49578&amp;View=%7b61C30055-D3FE-40BE-89E7-B855B2FB3005%7d" TargetMode="External"/><Relationship Id="rId2" Type="http://schemas.openxmlformats.org/officeDocument/2006/relationships/hyperlink" Target="mailto:nopdyke@santander.us" TargetMode="External"/><Relationship Id="rId1" Type="http://schemas.openxmlformats.org/officeDocument/2006/relationships/hyperlink" Target="http://webmossrfs.mx.sov.corp/Policies%20Procedures%20and%20Templates/Forms/AllItems.aspx?RootFolder=%2FPolicies%20Procedures%20and%20Templates%2FRegulatory%20Capital%2FCapital%20Trend%20Summary&amp;FolderCTID=0x012000661B38C92AD17A448762D999E5E49578&amp;View=%7b61C30055-D3FE-40BE-89E7-B855B2FB3005%7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DBBC2A-7521-417F-BE8E-513070705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1956</Words>
  <Characters>11155</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Martorell</dc:creator>
  <cp:lastModifiedBy>Jaume Martorell</cp:lastModifiedBy>
  <cp:revision>2</cp:revision>
  <cp:lastPrinted>2015-11-25T08:44:00Z</cp:lastPrinted>
  <dcterms:created xsi:type="dcterms:W3CDTF">2016-03-09T19:39:00Z</dcterms:created>
  <dcterms:modified xsi:type="dcterms:W3CDTF">2016-03-09T19:39:00Z</dcterms:modified>
</cp:coreProperties>
</file>